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0D3A1" w14:textId="094C2783" w:rsidR="00722756" w:rsidRDefault="005A1A7F" w:rsidP="00BA303A">
      <w:pPr>
        <w:jc w:val="center"/>
        <w:rPr>
          <w:b/>
          <w:sz w:val="30"/>
          <w:szCs w:val="30"/>
        </w:rPr>
      </w:pPr>
      <w:bookmarkStart w:id="0" w:name="_Hlk125928492"/>
      <w:r w:rsidRPr="005A1A7F">
        <w:rPr>
          <w:b/>
          <w:sz w:val="30"/>
          <w:szCs w:val="30"/>
        </w:rPr>
        <w:t>VIETNAM NATIONAL UNIVERSITY HO CHI MINH CITY</w:t>
      </w:r>
      <w:r w:rsidR="000242FE">
        <w:rPr>
          <w:b/>
          <w:sz w:val="30"/>
          <w:szCs w:val="30"/>
        </w:rPr>
        <w:br/>
      </w:r>
      <w:r w:rsidRPr="005A1A7F">
        <w:rPr>
          <w:b/>
          <w:sz w:val="30"/>
          <w:szCs w:val="30"/>
        </w:rPr>
        <w:t>HO CHI MINH CITY UNIVERSITY OF TECHNOLOGY</w:t>
      </w:r>
    </w:p>
    <w:p w14:paraId="4F160B2F" w14:textId="43D51C5F" w:rsidR="00BC718E" w:rsidRDefault="005A1A7F" w:rsidP="00BA303A">
      <w:pPr>
        <w:jc w:val="center"/>
        <w:rPr>
          <w:b/>
          <w:sz w:val="30"/>
          <w:szCs w:val="30"/>
        </w:rPr>
      </w:pPr>
      <w:r>
        <w:rPr>
          <w:b/>
          <w:sz w:val="30"/>
          <w:szCs w:val="30"/>
        </w:rPr>
        <w:t xml:space="preserve">DEPARTMENT </w:t>
      </w:r>
      <w:r w:rsidRPr="005A1A7F">
        <w:rPr>
          <w:b/>
          <w:sz w:val="30"/>
          <w:szCs w:val="30"/>
        </w:rPr>
        <w:t>OF ELECTRONICS</w:t>
      </w:r>
    </w:p>
    <w:p w14:paraId="61AE3982" w14:textId="77777777" w:rsidR="00177135" w:rsidRPr="00F34B5E" w:rsidRDefault="00177135" w:rsidP="00BA303A">
      <w:pPr>
        <w:jc w:val="center"/>
        <w:rPr>
          <w:b/>
          <w:sz w:val="30"/>
          <w:szCs w:val="30"/>
        </w:rPr>
      </w:pPr>
    </w:p>
    <w:p w14:paraId="1BB7E5A4" w14:textId="77777777" w:rsidR="00BC718E" w:rsidRPr="00541A84" w:rsidRDefault="00BC718E" w:rsidP="00043430">
      <w:pPr>
        <w:jc w:val="center"/>
      </w:pPr>
      <w:r w:rsidRPr="00541A84">
        <w:rPr>
          <w:noProof/>
        </w:rPr>
        <w:drawing>
          <wp:anchor distT="0" distB="0" distL="114300" distR="114300" simplePos="0" relativeHeight="251659264" behindDoc="0" locked="0" layoutInCell="1" allowOverlap="1" wp14:anchorId="15279FDF" wp14:editId="0F141A96">
            <wp:simplePos x="0" y="0"/>
            <wp:positionH relativeFrom="margin">
              <wp:align>center</wp:align>
            </wp:positionH>
            <wp:positionV relativeFrom="paragraph">
              <wp:posOffset>7620</wp:posOffset>
            </wp:positionV>
            <wp:extent cx="1271270" cy="122745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1270"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176B4" w14:textId="77777777" w:rsidR="00BC718E" w:rsidRPr="00541A84" w:rsidRDefault="00BC718E" w:rsidP="00043430">
      <w:pPr>
        <w:jc w:val="center"/>
      </w:pPr>
    </w:p>
    <w:p w14:paraId="6263C515" w14:textId="77777777" w:rsidR="00BC718E" w:rsidRPr="00541A84" w:rsidRDefault="00BC718E" w:rsidP="00043430">
      <w:pPr>
        <w:jc w:val="center"/>
      </w:pPr>
    </w:p>
    <w:p w14:paraId="288CB3D6" w14:textId="77777777" w:rsidR="00BC718E" w:rsidRPr="00541A84" w:rsidRDefault="00BC718E" w:rsidP="00043430">
      <w:pPr>
        <w:jc w:val="center"/>
      </w:pPr>
    </w:p>
    <w:p w14:paraId="38DBE039" w14:textId="77777777" w:rsidR="00BC718E" w:rsidRPr="00541A84" w:rsidRDefault="00BC718E" w:rsidP="00043430">
      <w:pPr>
        <w:jc w:val="center"/>
      </w:pPr>
    </w:p>
    <w:p w14:paraId="2120CBEB" w14:textId="77777777" w:rsidR="00177135" w:rsidRDefault="00177135" w:rsidP="00177135">
      <w:pPr>
        <w:rPr>
          <w:b/>
          <w:sz w:val="50"/>
          <w:szCs w:val="50"/>
        </w:rPr>
      </w:pPr>
    </w:p>
    <w:p w14:paraId="6635CF7C" w14:textId="65298144" w:rsidR="00BC718E" w:rsidRPr="00F92E35" w:rsidRDefault="001275BF" w:rsidP="000242FE">
      <w:pPr>
        <w:jc w:val="center"/>
        <w:rPr>
          <w:b/>
          <w:sz w:val="40"/>
          <w:szCs w:val="40"/>
        </w:rPr>
      </w:pPr>
      <w:r w:rsidRPr="00F92E35">
        <w:rPr>
          <w:b/>
          <w:sz w:val="40"/>
          <w:szCs w:val="40"/>
        </w:rPr>
        <w:t xml:space="preserve">EE3043: </w:t>
      </w:r>
      <w:r w:rsidR="00F92E35" w:rsidRPr="00F92E35">
        <w:rPr>
          <w:b/>
          <w:sz w:val="40"/>
          <w:szCs w:val="40"/>
        </w:rPr>
        <w:t>COMPUTER ARCHITECTURE</w:t>
      </w:r>
    </w:p>
    <w:p w14:paraId="242AF6F5" w14:textId="68A1970D" w:rsidR="001275BF" w:rsidRPr="00095A9D" w:rsidRDefault="001275BF" w:rsidP="000242FE">
      <w:pPr>
        <w:jc w:val="center"/>
        <w:rPr>
          <w:b/>
          <w:sz w:val="50"/>
          <w:szCs w:val="50"/>
        </w:rPr>
      </w:pPr>
      <w:r>
        <w:rPr>
          <w:b/>
          <w:sz w:val="50"/>
          <w:szCs w:val="50"/>
        </w:rPr>
        <w:t xml:space="preserve">Milestone 1: </w:t>
      </w:r>
      <w:r w:rsidR="002B07CF">
        <w:rPr>
          <w:b/>
          <w:sz w:val="50"/>
          <w:szCs w:val="50"/>
        </w:rPr>
        <w:t>Vending Machine</w:t>
      </w:r>
    </w:p>
    <w:p w14:paraId="7BF001FD" w14:textId="77777777" w:rsidR="00A8719A" w:rsidRDefault="00A8719A" w:rsidP="007C1C49">
      <w:pPr>
        <w:rPr>
          <w:b/>
          <w:sz w:val="26"/>
          <w:szCs w:val="26"/>
        </w:rPr>
      </w:pPr>
    </w:p>
    <w:p w14:paraId="6377D463" w14:textId="7DA34737" w:rsidR="00EF2EFB" w:rsidRPr="005A4A9E" w:rsidRDefault="00EF2EFB" w:rsidP="007C1C49">
      <w:pPr>
        <w:rPr>
          <w:b/>
          <w:sz w:val="26"/>
          <w:szCs w:val="26"/>
        </w:rPr>
      </w:pPr>
      <w:r>
        <w:rPr>
          <w:b/>
          <w:sz w:val="26"/>
          <w:szCs w:val="26"/>
        </w:rPr>
        <w:tab/>
      </w:r>
      <w:r w:rsidR="008C5A36">
        <w:rPr>
          <w:b/>
          <w:sz w:val="26"/>
          <w:szCs w:val="26"/>
        </w:rPr>
        <w:tab/>
      </w:r>
      <w:r w:rsidR="008C5A36">
        <w:rPr>
          <w:b/>
          <w:sz w:val="26"/>
          <w:szCs w:val="26"/>
        </w:rPr>
        <w:tab/>
      </w:r>
      <w:r w:rsidR="008C5A36">
        <w:rPr>
          <w:b/>
          <w:sz w:val="26"/>
          <w:szCs w:val="26"/>
        </w:rPr>
        <w:tab/>
      </w:r>
      <w:r w:rsidR="008C5A36">
        <w:rPr>
          <w:b/>
          <w:sz w:val="26"/>
          <w:szCs w:val="26"/>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289"/>
        <w:gridCol w:w="2275"/>
        <w:gridCol w:w="1837"/>
      </w:tblGrid>
      <w:tr w:rsidR="0064051F" w:rsidRPr="0064051F" w14:paraId="037430A3" w14:textId="2F5583C4" w:rsidTr="001A359D">
        <w:trPr>
          <w:trHeight w:val="448"/>
          <w:jc w:val="center"/>
        </w:trPr>
        <w:tc>
          <w:tcPr>
            <w:tcW w:w="0" w:type="auto"/>
          </w:tcPr>
          <w:p w14:paraId="4BBAE3EF" w14:textId="5F9E99F4" w:rsidR="0064051F" w:rsidRPr="0064051F" w:rsidRDefault="0064051F" w:rsidP="00FB3ED7">
            <w:pPr>
              <w:jc w:val="left"/>
            </w:pPr>
            <w:r w:rsidRPr="0064051F">
              <w:t>Instructor</w:t>
            </w:r>
          </w:p>
        </w:tc>
        <w:tc>
          <w:tcPr>
            <w:tcW w:w="0" w:type="auto"/>
          </w:tcPr>
          <w:p w14:paraId="0276EC6D" w14:textId="628502B3" w:rsidR="0064051F" w:rsidRPr="0064051F" w:rsidRDefault="0064051F" w:rsidP="008C5A36">
            <w:pPr>
              <w:rPr>
                <w:sz w:val="26"/>
                <w:szCs w:val="26"/>
              </w:rPr>
            </w:pPr>
            <w:r w:rsidRPr="0064051F">
              <w:rPr>
                <w:sz w:val="26"/>
                <w:szCs w:val="26"/>
              </w:rPr>
              <w:t>:</w:t>
            </w:r>
          </w:p>
        </w:tc>
        <w:tc>
          <w:tcPr>
            <w:tcW w:w="0" w:type="auto"/>
          </w:tcPr>
          <w:p w14:paraId="5BC72F73" w14:textId="4893869D" w:rsidR="0064051F" w:rsidRPr="0064051F" w:rsidRDefault="0064051F" w:rsidP="008C5A36">
            <w:r w:rsidRPr="0064051F">
              <w:t>Dr. Tran Hoang Linh</w:t>
            </w:r>
          </w:p>
        </w:tc>
        <w:tc>
          <w:tcPr>
            <w:tcW w:w="0" w:type="auto"/>
          </w:tcPr>
          <w:p w14:paraId="7EACBE0E" w14:textId="77777777" w:rsidR="0064051F" w:rsidRPr="0064051F" w:rsidRDefault="0064051F" w:rsidP="008C5A36">
            <w:pPr>
              <w:rPr>
                <w:sz w:val="26"/>
                <w:szCs w:val="26"/>
              </w:rPr>
            </w:pPr>
          </w:p>
        </w:tc>
      </w:tr>
      <w:tr w:rsidR="0064051F" w:rsidRPr="0064051F" w14:paraId="6831DB66" w14:textId="440426B5" w:rsidTr="001A359D">
        <w:trPr>
          <w:trHeight w:val="449"/>
          <w:jc w:val="center"/>
        </w:trPr>
        <w:tc>
          <w:tcPr>
            <w:tcW w:w="0" w:type="auto"/>
          </w:tcPr>
          <w:p w14:paraId="3F8ABD90" w14:textId="6A77BCBF" w:rsidR="0064051F" w:rsidRPr="0064051F" w:rsidRDefault="0064051F" w:rsidP="00FB3ED7">
            <w:pPr>
              <w:jc w:val="left"/>
            </w:pPr>
            <w:r w:rsidRPr="0064051F">
              <w:t>TA</w:t>
            </w:r>
          </w:p>
        </w:tc>
        <w:tc>
          <w:tcPr>
            <w:tcW w:w="0" w:type="auto"/>
          </w:tcPr>
          <w:p w14:paraId="14287499" w14:textId="0E90C9BA" w:rsidR="0064051F" w:rsidRPr="0064051F" w:rsidRDefault="0064051F" w:rsidP="008C5A36">
            <w:pPr>
              <w:rPr>
                <w:sz w:val="26"/>
                <w:szCs w:val="26"/>
              </w:rPr>
            </w:pPr>
            <w:r w:rsidRPr="0064051F">
              <w:rPr>
                <w:sz w:val="26"/>
                <w:szCs w:val="26"/>
              </w:rPr>
              <w:t>:</w:t>
            </w:r>
          </w:p>
        </w:tc>
        <w:tc>
          <w:tcPr>
            <w:tcW w:w="0" w:type="auto"/>
          </w:tcPr>
          <w:p w14:paraId="48971C9F" w14:textId="7313F989" w:rsidR="0064051F" w:rsidRPr="0064051F" w:rsidRDefault="0064051F" w:rsidP="008C5A36">
            <w:pPr>
              <w:rPr>
                <w:sz w:val="26"/>
                <w:szCs w:val="26"/>
              </w:rPr>
            </w:pPr>
            <w:r w:rsidRPr="0064051F">
              <w:rPr>
                <w:sz w:val="26"/>
                <w:szCs w:val="26"/>
              </w:rPr>
              <w:t>M</w:t>
            </w:r>
            <w:r w:rsidR="007F7E69">
              <w:rPr>
                <w:sz w:val="26"/>
                <w:szCs w:val="26"/>
              </w:rPr>
              <w:t>.S.</w:t>
            </w:r>
            <w:r w:rsidRPr="0064051F">
              <w:rPr>
                <w:sz w:val="26"/>
                <w:szCs w:val="26"/>
              </w:rPr>
              <w:t xml:space="preserve"> Cao Xuan Hai</w:t>
            </w:r>
          </w:p>
        </w:tc>
        <w:tc>
          <w:tcPr>
            <w:tcW w:w="0" w:type="auto"/>
          </w:tcPr>
          <w:p w14:paraId="6E4DBEE6" w14:textId="77777777" w:rsidR="0064051F" w:rsidRPr="0064051F" w:rsidRDefault="0064051F" w:rsidP="008C5A36">
            <w:pPr>
              <w:rPr>
                <w:sz w:val="26"/>
                <w:szCs w:val="26"/>
              </w:rPr>
            </w:pPr>
          </w:p>
        </w:tc>
      </w:tr>
      <w:tr w:rsidR="0064051F" w:rsidRPr="0064051F" w14:paraId="355881B7" w14:textId="37A172E5" w:rsidTr="001A359D">
        <w:trPr>
          <w:trHeight w:val="449"/>
          <w:jc w:val="center"/>
        </w:trPr>
        <w:tc>
          <w:tcPr>
            <w:tcW w:w="0" w:type="auto"/>
          </w:tcPr>
          <w:p w14:paraId="435CE0D5" w14:textId="6471739B" w:rsidR="0064051F" w:rsidRPr="0064051F" w:rsidRDefault="0064051F" w:rsidP="00FB3ED7">
            <w:pPr>
              <w:jc w:val="left"/>
            </w:pPr>
            <w:r w:rsidRPr="0064051F">
              <w:t>Group</w:t>
            </w:r>
          </w:p>
        </w:tc>
        <w:tc>
          <w:tcPr>
            <w:tcW w:w="0" w:type="auto"/>
          </w:tcPr>
          <w:p w14:paraId="7D145037" w14:textId="6F6CEC87" w:rsidR="0064051F" w:rsidRPr="0064051F" w:rsidRDefault="0064051F" w:rsidP="008C5A36">
            <w:pPr>
              <w:rPr>
                <w:sz w:val="26"/>
                <w:szCs w:val="26"/>
              </w:rPr>
            </w:pPr>
            <w:r w:rsidRPr="0064051F">
              <w:rPr>
                <w:sz w:val="26"/>
                <w:szCs w:val="26"/>
              </w:rPr>
              <w:t>:</w:t>
            </w:r>
          </w:p>
        </w:tc>
        <w:tc>
          <w:tcPr>
            <w:tcW w:w="0" w:type="auto"/>
          </w:tcPr>
          <w:p w14:paraId="5D2A284A" w14:textId="66B5991A" w:rsidR="0064051F" w:rsidRPr="0064051F" w:rsidRDefault="00264891" w:rsidP="008C5A36">
            <w:pPr>
              <w:rPr>
                <w:sz w:val="26"/>
                <w:szCs w:val="26"/>
              </w:rPr>
            </w:pPr>
            <w:r>
              <w:rPr>
                <w:sz w:val="26"/>
                <w:szCs w:val="26"/>
              </w:rPr>
              <w:t>23</w:t>
            </w:r>
          </w:p>
        </w:tc>
        <w:tc>
          <w:tcPr>
            <w:tcW w:w="0" w:type="auto"/>
          </w:tcPr>
          <w:p w14:paraId="47C1800D" w14:textId="77777777" w:rsidR="0064051F" w:rsidRPr="0064051F" w:rsidRDefault="0064051F" w:rsidP="008C5A36">
            <w:pPr>
              <w:rPr>
                <w:sz w:val="26"/>
                <w:szCs w:val="26"/>
              </w:rPr>
            </w:pPr>
          </w:p>
        </w:tc>
      </w:tr>
      <w:tr w:rsidR="0064051F" w:rsidRPr="0064051F" w14:paraId="117765BE" w14:textId="77777777" w:rsidTr="001A359D">
        <w:trPr>
          <w:trHeight w:val="449"/>
          <w:jc w:val="center"/>
        </w:trPr>
        <w:tc>
          <w:tcPr>
            <w:tcW w:w="0" w:type="auto"/>
          </w:tcPr>
          <w:p w14:paraId="332C01F6" w14:textId="0B6D9F09" w:rsidR="0064051F" w:rsidRPr="0064051F" w:rsidRDefault="0064051F" w:rsidP="00FB3ED7">
            <w:pPr>
              <w:jc w:val="left"/>
            </w:pPr>
            <w:r w:rsidRPr="0064051F">
              <w:t>Members</w:t>
            </w:r>
          </w:p>
        </w:tc>
        <w:tc>
          <w:tcPr>
            <w:tcW w:w="0" w:type="auto"/>
          </w:tcPr>
          <w:p w14:paraId="3A540166" w14:textId="077AE361" w:rsidR="0064051F" w:rsidRPr="0064051F" w:rsidRDefault="0064051F" w:rsidP="008C5A36">
            <w:pPr>
              <w:rPr>
                <w:sz w:val="26"/>
                <w:szCs w:val="26"/>
              </w:rPr>
            </w:pPr>
            <w:r w:rsidRPr="0064051F">
              <w:rPr>
                <w:sz w:val="26"/>
                <w:szCs w:val="26"/>
              </w:rPr>
              <w:t>:</w:t>
            </w:r>
          </w:p>
        </w:tc>
        <w:tc>
          <w:tcPr>
            <w:tcW w:w="0" w:type="auto"/>
          </w:tcPr>
          <w:p w14:paraId="4F73CA3B" w14:textId="77777777" w:rsidR="0064051F" w:rsidRPr="0064051F" w:rsidRDefault="0064051F" w:rsidP="008C5A36">
            <w:pPr>
              <w:rPr>
                <w:sz w:val="26"/>
                <w:szCs w:val="26"/>
              </w:rPr>
            </w:pPr>
            <w:r w:rsidRPr="0064051F">
              <w:rPr>
                <w:sz w:val="26"/>
                <w:szCs w:val="26"/>
              </w:rPr>
              <w:t>Doan Dinh Nam</w:t>
            </w:r>
          </w:p>
          <w:p w14:paraId="6EEEA603" w14:textId="77777777" w:rsidR="0064051F" w:rsidRPr="0064051F" w:rsidRDefault="0064051F" w:rsidP="008C5A36">
            <w:pPr>
              <w:rPr>
                <w:sz w:val="26"/>
                <w:szCs w:val="26"/>
              </w:rPr>
            </w:pPr>
            <w:r w:rsidRPr="0064051F">
              <w:rPr>
                <w:sz w:val="26"/>
                <w:szCs w:val="26"/>
              </w:rPr>
              <w:t>Giang Anh Duc</w:t>
            </w:r>
          </w:p>
          <w:p w14:paraId="43C68763" w14:textId="3FAA7947" w:rsidR="0064051F" w:rsidRPr="0064051F" w:rsidRDefault="0064051F" w:rsidP="008C5A36">
            <w:pPr>
              <w:rPr>
                <w:sz w:val="26"/>
                <w:szCs w:val="26"/>
              </w:rPr>
            </w:pPr>
            <w:r w:rsidRPr="0064051F">
              <w:rPr>
                <w:sz w:val="26"/>
                <w:szCs w:val="26"/>
              </w:rPr>
              <w:t>Hoang Minh Chien</w:t>
            </w:r>
          </w:p>
        </w:tc>
        <w:tc>
          <w:tcPr>
            <w:tcW w:w="0" w:type="auto"/>
          </w:tcPr>
          <w:p w14:paraId="10A588CA" w14:textId="2552694A" w:rsidR="0064051F" w:rsidRPr="0064051F" w:rsidRDefault="0064051F" w:rsidP="0064051F">
            <w:pPr>
              <w:pStyle w:val="ListParagraph"/>
              <w:numPr>
                <w:ilvl w:val="0"/>
                <w:numId w:val="59"/>
              </w:numPr>
              <w:rPr>
                <w:sz w:val="26"/>
                <w:szCs w:val="26"/>
              </w:rPr>
            </w:pPr>
            <w:r w:rsidRPr="0064051F">
              <w:rPr>
                <w:sz w:val="26"/>
                <w:szCs w:val="26"/>
              </w:rPr>
              <w:t>2110368</w:t>
            </w:r>
          </w:p>
          <w:p w14:paraId="659DF9EC" w14:textId="7E2C9900" w:rsidR="0064051F" w:rsidRPr="0064051F" w:rsidRDefault="0064051F" w:rsidP="0064051F">
            <w:pPr>
              <w:pStyle w:val="ListParagraph"/>
              <w:numPr>
                <w:ilvl w:val="0"/>
                <w:numId w:val="59"/>
              </w:numPr>
              <w:rPr>
                <w:sz w:val="26"/>
                <w:szCs w:val="26"/>
              </w:rPr>
            </w:pPr>
            <w:r w:rsidRPr="0064051F">
              <w:rPr>
                <w:sz w:val="26"/>
                <w:szCs w:val="26"/>
              </w:rPr>
              <w:t>2011103</w:t>
            </w:r>
          </w:p>
          <w:p w14:paraId="3244B8EF" w14:textId="25F06A19" w:rsidR="0064051F" w:rsidRPr="0064051F" w:rsidRDefault="0064051F" w:rsidP="008C5A36">
            <w:pPr>
              <w:pStyle w:val="ListParagraph"/>
              <w:numPr>
                <w:ilvl w:val="0"/>
                <w:numId w:val="59"/>
              </w:numPr>
              <w:rPr>
                <w:sz w:val="26"/>
                <w:szCs w:val="26"/>
              </w:rPr>
            </w:pPr>
            <w:r w:rsidRPr="0064051F">
              <w:rPr>
                <w:sz w:val="26"/>
                <w:szCs w:val="26"/>
              </w:rPr>
              <w:t>2112932</w:t>
            </w:r>
          </w:p>
        </w:tc>
      </w:tr>
    </w:tbl>
    <w:p w14:paraId="04E5F99B" w14:textId="77777777" w:rsidR="00FE6187" w:rsidRDefault="00FE6187" w:rsidP="00177135">
      <w:pPr>
        <w:rPr>
          <w:i/>
        </w:rPr>
      </w:pPr>
    </w:p>
    <w:p w14:paraId="35D6DEAA" w14:textId="77777777" w:rsidR="00FE6187" w:rsidRDefault="00FE6187" w:rsidP="00177135">
      <w:pPr>
        <w:rPr>
          <w:i/>
        </w:rPr>
      </w:pPr>
    </w:p>
    <w:p w14:paraId="31F95462" w14:textId="77777777" w:rsidR="00FE6187" w:rsidRDefault="00FE6187" w:rsidP="00177135">
      <w:pPr>
        <w:rPr>
          <w:i/>
        </w:rPr>
      </w:pPr>
    </w:p>
    <w:p w14:paraId="342F20BE" w14:textId="77777777" w:rsidR="00FE6187" w:rsidRDefault="00FE6187" w:rsidP="00177135">
      <w:pPr>
        <w:rPr>
          <w:i/>
        </w:rPr>
      </w:pPr>
    </w:p>
    <w:p w14:paraId="6989D400" w14:textId="14E6AA31" w:rsidR="007C7A94" w:rsidRDefault="00526205" w:rsidP="00043430">
      <w:pPr>
        <w:jc w:val="center"/>
        <w:rPr>
          <w:i/>
        </w:rPr>
      </w:pPr>
      <w:r>
        <w:rPr>
          <w:i/>
        </w:rPr>
        <w:t>Ho Chi Minh City</w:t>
      </w:r>
      <w:r w:rsidR="00F51745">
        <w:rPr>
          <w:i/>
        </w:rPr>
        <w:t>,</w:t>
      </w:r>
      <w:r w:rsidR="00855B92">
        <w:rPr>
          <w:i/>
        </w:rPr>
        <w:t xml:space="preserve"> </w:t>
      </w:r>
      <w:r w:rsidR="0055051D">
        <w:rPr>
          <w:i/>
        </w:rPr>
        <w:t>Octorber</w:t>
      </w:r>
      <w:r w:rsidR="00F51745">
        <w:rPr>
          <w:i/>
        </w:rPr>
        <w:t xml:space="preserve"> </w:t>
      </w:r>
      <w:r w:rsidR="0055051D">
        <w:rPr>
          <w:i/>
        </w:rPr>
        <w:t>07</w:t>
      </w:r>
      <w:r w:rsidR="007C1C49">
        <w:rPr>
          <w:i/>
        </w:rPr>
        <w:t xml:space="preserve">, </w:t>
      </w:r>
      <w:r w:rsidR="00BC718E" w:rsidRPr="00541A84">
        <w:rPr>
          <w:i/>
        </w:rPr>
        <w:t>202</w:t>
      </w:r>
      <w:bookmarkEnd w:id="0"/>
      <w:r w:rsidR="0045601C">
        <w:rPr>
          <w:i/>
        </w:rPr>
        <w:t>4</w:t>
      </w:r>
    </w:p>
    <w:p w14:paraId="4D43D7A8" w14:textId="2588D819" w:rsidR="0079175F" w:rsidRDefault="0079175F">
      <w:pPr>
        <w:spacing w:line="259" w:lineRule="auto"/>
        <w:jc w:val="left"/>
        <w:rPr>
          <w:b/>
          <w:bCs/>
          <w:sz w:val="26"/>
          <w:szCs w:val="26"/>
        </w:rPr>
      </w:pPr>
    </w:p>
    <w:p w14:paraId="143437BC" w14:textId="77777777" w:rsidR="003031F7" w:rsidRDefault="003031F7">
      <w:pPr>
        <w:spacing w:line="259" w:lineRule="auto"/>
        <w:jc w:val="left"/>
        <w:rPr>
          <w:b/>
          <w:bCs/>
          <w:sz w:val="26"/>
          <w:szCs w:val="26"/>
        </w:rPr>
      </w:pPr>
      <w:r>
        <w:rPr>
          <w:b/>
          <w:bCs/>
          <w:sz w:val="26"/>
          <w:szCs w:val="26"/>
        </w:rPr>
        <w:br w:type="page"/>
      </w:r>
    </w:p>
    <w:p w14:paraId="13A44B18" w14:textId="65241647" w:rsidR="00DD7220" w:rsidRDefault="00B95D41" w:rsidP="00043430">
      <w:pPr>
        <w:jc w:val="left"/>
        <w:rPr>
          <w:b/>
          <w:bCs/>
          <w:sz w:val="26"/>
          <w:szCs w:val="26"/>
        </w:rPr>
      </w:pPr>
      <w:r>
        <w:rPr>
          <w:b/>
          <w:bCs/>
          <w:sz w:val="26"/>
          <w:szCs w:val="26"/>
        </w:rPr>
        <w:lastRenderedPageBreak/>
        <w:t>PREFACE</w:t>
      </w:r>
    </w:p>
    <w:p w14:paraId="5A2F7A45" w14:textId="55C9807B" w:rsidR="00D473E9" w:rsidRDefault="00D473E9" w:rsidP="00CD6E06"/>
    <w:p w14:paraId="59AAA49A" w14:textId="27620717" w:rsidR="00B41C96" w:rsidRDefault="00B41C96" w:rsidP="00B41C96">
      <w:pPr>
        <w:rPr>
          <w:lang w:val="en-VU"/>
        </w:rPr>
      </w:pPr>
      <w:r w:rsidRPr="00B41C96">
        <w:rPr>
          <w:lang w:val="en-VU"/>
        </w:rPr>
        <w:t xml:space="preserve">This report is submitted as part of the coursework for the </w:t>
      </w:r>
      <w:r w:rsidRPr="00B41C96">
        <w:rPr>
          <w:i/>
          <w:iCs/>
          <w:lang w:val="en-VU"/>
        </w:rPr>
        <w:t>Computer Architecture</w:t>
      </w:r>
      <w:r w:rsidR="0075443B">
        <w:t xml:space="preserve"> class</w:t>
      </w:r>
      <w:r w:rsidRPr="00B41C96">
        <w:rPr>
          <w:lang w:val="en-VU"/>
        </w:rPr>
        <w:t xml:space="preserve">, focusing on the design and implementation of a vending machine using </w:t>
      </w:r>
      <w:r w:rsidR="004868AE">
        <w:t>Verilog/</w:t>
      </w:r>
      <w:r w:rsidRPr="00B41C96">
        <w:rPr>
          <w:lang w:val="en-VU"/>
        </w:rPr>
        <w:t>SystemVerilog. Throughout this milestone, we had the opportunity to apply theoretical concepts related to finite state machines (FSMs) and digital logic design in a practical, hands-on environment.</w:t>
      </w:r>
    </w:p>
    <w:p w14:paraId="59EF98D5" w14:textId="77777777" w:rsidR="004868AE" w:rsidRPr="00B41C96" w:rsidRDefault="004868AE" w:rsidP="00B41C96">
      <w:pPr>
        <w:rPr>
          <w:lang w:val="en-VU"/>
        </w:rPr>
      </w:pPr>
    </w:p>
    <w:p w14:paraId="0C4C387C" w14:textId="3F10662E" w:rsidR="00B41C96" w:rsidRPr="0001256C" w:rsidRDefault="00B41C96" w:rsidP="00B41C96">
      <w:r w:rsidRPr="00B41C96">
        <w:rPr>
          <w:lang w:val="en-VU"/>
        </w:rPr>
        <w:t>We would like to express our gratitude to our instructor and teaching assistants for their guidance</w:t>
      </w:r>
      <w:r w:rsidR="0001256C">
        <w:t>.</w:t>
      </w:r>
    </w:p>
    <w:p w14:paraId="2E52CF15" w14:textId="77777777" w:rsidR="00B41C96" w:rsidRPr="00993324" w:rsidRDefault="00B41C96" w:rsidP="00CD6E06"/>
    <w:p w14:paraId="10A9BEBD" w14:textId="4238AF50" w:rsidR="00855B92" w:rsidRPr="00847384" w:rsidRDefault="00847384" w:rsidP="0050678A">
      <w:pPr>
        <w:jc w:val="right"/>
        <w:rPr>
          <w:bCs/>
          <w:i/>
        </w:rPr>
      </w:pPr>
      <w:r w:rsidRPr="00847384">
        <w:rPr>
          <w:bCs/>
          <w:i/>
        </w:rPr>
        <w:t xml:space="preserve">Ho Chi Minh City, </w:t>
      </w:r>
      <w:r w:rsidR="007E713A">
        <w:rPr>
          <w:bCs/>
          <w:i/>
        </w:rPr>
        <w:t>October</w:t>
      </w:r>
      <w:r w:rsidRPr="00847384">
        <w:rPr>
          <w:bCs/>
          <w:i/>
        </w:rPr>
        <w:t xml:space="preserve"> </w:t>
      </w:r>
      <w:r w:rsidR="007E713A">
        <w:rPr>
          <w:bCs/>
          <w:i/>
        </w:rPr>
        <w:t>07</w:t>
      </w:r>
      <w:r w:rsidRPr="00847384">
        <w:rPr>
          <w:bCs/>
          <w:i/>
        </w:rPr>
        <w:t>, 2024</w:t>
      </w:r>
    </w:p>
    <w:p w14:paraId="1FCF27B7" w14:textId="41791ECC" w:rsidR="00941162" w:rsidRPr="00C64305" w:rsidRDefault="00B41C96" w:rsidP="0050678A">
      <w:pPr>
        <w:jc w:val="right"/>
        <w:rPr>
          <w:b/>
          <w:bCs/>
        </w:rPr>
      </w:pPr>
      <w:r>
        <w:rPr>
          <w:b/>
          <w:bCs/>
        </w:rPr>
        <w:t xml:space="preserve">Team </w:t>
      </w:r>
      <w:r w:rsidR="006A2BD5">
        <w:rPr>
          <w:b/>
          <w:bCs/>
        </w:rPr>
        <w:t>Leader</w:t>
      </w:r>
    </w:p>
    <w:p w14:paraId="28A2A862" w14:textId="2F7F80FB" w:rsidR="00941162" w:rsidRPr="00EB2A00" w:rsidRDefault="00941162" w:rsidP="006418AA">
      <w:pPr>
        <w:jc w:val="right"/>
        <w:rPr>
          <w:i/>
          <w:iCs/>
        </w:rPr>
      </w:pPr>
      <w:r w:rsidRPr="00EB2A00">
        <w:rPr>
          <w:i/>
          <w:iCs/>
        </w:rPr>
        <w:tab/>
      </w:r>
      <w:r w:rsidRPr="00EB2A00">
        <w:rPr>
          <w:i/>
          <w:iCs/>
        </w:rPr>
        <w:tab/>
      </w:r>
      <w:r w:rsidRPr="00EB2A00">
        <w:rPr>
          <w:i/>
          <w:iCs/>
        </w:rPr>
        <w:tab/>
      </w:r>
      <w:r w:rsidRPr="00EB2A00">
        <w:rPr>
          <w:i/>
          <w:iCs/>
        </w:rPr>
        <w:tab/>
      </w:r>
      <w:r w:rsidRPr="00EB2A00">
        <w:rPr>
          <w:i/>
          <w:iCs/>
        </w:rPr>
        <w:tab/>
      </w:r>
      <w:r w:rsidRPr="00EB2A00">
        <w:rPr>
          <w:i/>
          <w:iCs/>
        </w:rPr>
        <w:tab/>
      </w:r>
      <w:r w:rsidRPr="00EB2A00">
        <w:rPr>
          <w:i/>
          <w:iCs/>
        </w:rPr>
        <w:tab/>
      </w:r>
      <w:r w:rsidRPr="00EB2A00">
        <w:rPr>
          <w:i/>
          <w:iCs/>
        </w:rPr>
        <w:tab/>
      </w:r>
      <w:r w:rsidRPr="00EB2A00">
        <w:rPr>
          <w:i/>
          <w:iCs/>
        </w:rPr>
        <w:tab/>
      </w:r>
      <w:r w:rsidRPr="00EB2A00">
        <w:rPr>
          <w:i/>
          <w:iCs/>
        </w:rPr>
        <w:tab/>
      </w:r>
      <w:r w:rsidRPr="00EB2A00">
        <w:rPr>
          <w:i/>
          <w:iCs/>
        </w:rPr>
        <w:tab/>
      </w:r>
      <w:r w:rsidRPr="00EB2A00">
        <w:rPr>
          <w:i/>
          <w:iCs/>
        </w:rPr>
        <w:tab/>
        <w:t xml:space="preserve">     Nam</w:t>
      </w:r>
      <w:r w:rsidR="006418AA">
        <w:rPr>
          <w:i/>
          <w:iCs/>
        </w:rPr>
        <w:t xml:space="preserve"> </w:t>
      </w:r>
    </w:p>
    <w:p w14:paraId="6C18F998" w14:textId="77777777" w:rsidR="00E716DC" w:rsidRDefault="00941162" w:rsidP="00043430">
      <w:pPr>
        <w:jc w:val="right"/>
      </w:pPr>
      <w:r>
        <w:tab/>
      </w:r>
      <w:r>
        <w:tab/>
      </w:r>
      <w:r>
        <w:tab/>
      </w:r>
      <w:r>
        <w:tab/>
      </w:r>
      <w:r>
        <w:tab/>
      </w:r>
      <w:r>
        <w:tab/>
      </w:r>
      <w:r>
        <w:tab/>
      </w:r>
      <w:r>
        <w:tab/>
      </w:r>
      <w:r>
        <w:tab/>
      </w:r>
      <w:r>
        <w:tab/>
      </w:r>
      <w:r>
        <w:tab/>
      </w:r>
      <w:r w:rsidR="00EF0434">
        <w:t>Nam Doan Dinh</w:t>
      </w:r>
    </w:p>
    <w:p w14:paraId="1B3E1A63" w14:textId="53A94744" w:rsidR="00331B50" w:rsidRDefault="00E716DC" w:rsidP="00043430">
      <w:pPr>
        <w:jc w:val="right"/>
      </w:pPr>
      <w:bookmarkStart w:id="1" w:name="_GoBack"/>
      <w:bookmarkEnd w:id="1"/>
      <w:r>
        <w:t>nam.doan</w:t>
      </w:r>
      <w:r w:rsidR="00513FE4">
        <w:t>lqd</w:t>
      </w:r>
      <w:r>
        <w:t>@hcmut.edu.vn</w:t>
      </w:r>
      <w:r w:rsidR="00331B50">
        <w:br w:type="page"/>
      </w:r>
    </w:p>
    <w:p w14:paraId="743788E6" w14:textId="6434E598" w:rsidR="007E31F8" w:rsidRDefault="0051581D" w:rsidP="00043430">
      <w:pPr>
        <w:jc w:val="left"/>
        <w:rPr>
          <w:b/>
          <w:bCs/>
          <w:sz w:val="26"/>
          <w:szCs w:val="26"/>
        </w:rPr>
      </w:pPr>
      <w:r>
        <w:rPr>
          <w:b/>
          <w:bCs/>
          <w:sz w:val="26"/>
          <w:szCs w:val="26"/>
        </w:rPr>
        <w:lastRenderedPageBreak/>
        <w:t>CONTENTS</w:t>
      </w:r>
    </w:p>
    <w:sdt>
      <w:sdtPr>
        <w:rPr>
          <w:rFonts w:ascii="Times New Roman" w:eastAsiaTheme="minorHAnsi" w:hAnsi="Times New Roman" w:cstheme="minorBidi"/>
          <w:color w:val="auto"/>
          <w:kern w:val="2"/>
          <w:sz w:val="22"/>
          <w:szCs w:val="22"/>
          <w14:ligatures w14:val="standardContextual"/>
        </w:rPr>
        <w:id w:val="331336509"/>
        <w:docPartObj>
          <w:docPartGallery w:val="Table of Contents"/>
          <w:docPartUnique/>
        </w:docPartObj>
      </w:sdtPr>
      <w:sdtEndPr>
        <w:rPr>
          <w:b/>
          <w:bCs/>
          <w:noProof/>
          <w:sz w:val="24"/>
        </w:rPr>
      </w:sdtEndPr>
      <w:sdtContent>
        <w:p w14:paraId="3CF65DF4" w14:textId="386B8623" w:rsidR="007E31F8" w:rsidRDefault="007E31F8" w:rsidP="00043430">
          <w:pPr>
            <w:pStyle w:val="TOCHeading"/>
            <w:spacing w:line="360" w:lineRule="auto"/>
          </w:pPr>
        </w:p>
        <w:p w14:paraId="1C448B62" w14:textId="3C278083" w:rsidR="00264891" w:rsidRDefault="007E31F8">
          <w:pPr>
            <w:pStyle w:val="TOC1"/>
            <w:tabs>
              <w:tab w:val="left" w:pos="440"/>
            </w:tabs>
            <w:rPr>
              <w:rFonts w:asciiTheme="minorHAnsi" w:eastAsiaTheme="minorEastAsia" w:hAnsiTheme="minorHAnsi"/>
              <w:b w:val="0"/>
              <w:bCs w:val="0"/>
              <w:kern w:val="0"/>
              <w:sz w:val="22"/>
              <w:lang w:val="en-VU" w:eastAsia="en-VU"/>
              <w14:ligatures w14:val="none"/>
            </w:rPr>
          </w:pPr>
          <w:r>
            <w:fldChar w:fldCharType="begin"/>
          </w:r>
          <w:r>
            <w:instrText xml:space="preserve"> TOC \o "1-3" \h \z \u </w:instrText>
          </w:r>
          <w:r>
            <w:fldChar w:fldCharType="separate"/>
          </w:r>
          <w:hyperlink w:anchor="_Toc179234868" w:history="1">
            <w:r w:rsidR="00264891" w:rsidRPr="00624982">
              <w:rPr>
                <w:rStyle w:val="Hyperlink"/>
              </w:rPr>
              <w:t>1.</w:t>
            </w:r>
            <w:r w:rsidR="00264891">
              <w:rPr>
                <w:rFonts w:asciiTheme="minorHAnsi" w:eastAsiaTheme="minorEastAsia" w:hAnsiTheme="minorHAnsi"/>
                <w:b w:val="0"/>
                <w:bCs w:val="0"/>
                <w:kern w:val="0"/>
                <w:sz w:val="22"/>
                <w:lang w:val="en-VU" w:eastAsia="en-VU"/>
                <w14:ligatures w14:val="none"/>
              </w:rPr>
              <w:tab/>
            </w:r>
            <w:r w:rsidR="00264891" w:rsidRPr="00624982">
              <w:rPr>
                <w:rStyle w:val="Hyperlink"/>
              </w:rPr>
              <w:t>PROBLEM</w:t>
            </w:r>
            <w:r w:rsidR="00264891">
              <w:rPr>
                <w:webHidden/>
              </w:rPr>
              <w:tab/>
            </w:r>
            <w:r w:rsidR="00264891">
              <w:rPr>
                <w:webHidden/>
              </w:rPr>
              <w:fldChar w:fldCharType="begin"/>
            </w:r>
            <w:r w:rsidR="00264891">
              <w:rPr>
                <w:webHidden/>
              </w:rPr>
              <w:instrText xml:space="preserve"> PAGEREF _Toc179234868 \h </w:instrText>
            </w:r>
            <w:r w:rsidR="00264891">
              <w:rPr>
                <w:webHidden/>
              </w:rPr>
            </w:r>
            <w:r w:rsidR="00264891">
              <w:rPr>
                <w:webHidden/>
              </w:rPr>
              <w:fldChar w:fldCharType="separate"/>
            </w:r>
            <w:r w:rsidR="00E563EA">
              <w:rPr>
                <w:webHidden/>
              </w:rPr>
              <w:t>2</w:t>
            </w:r>
            <w:r w:rsidR="00264891">
              <w:rPr>
                <w:webHidden/>
              </w:rPr>
              <w:fldChar w:fldCharType="end"/>
            </w:r>
          </w:hyperlink>
        </w:p>
        <w:p w14:paraId="0CA3F783" w14:textId="473B9BB5" w:rsidR="00264891" w:rsidRDefault="00264891">
          <w:pPr>
            <w:pStyle w:val="TOC1"/>
            <w:tabs>
              <w:tab w:val="left" w:pos="440"/>
            </w:tabs>
            <w:rPr>
              <w:rFonts w:asciiTheme="minorHAnsi" w:eastAsiaTheme="minorEastAsia" w:hAnsiTheme="minorHAnsi"/>
              <w:b w:val="0"/>
              <w:bCs w:val="0"/>
              <w:kern w:val="0"/>
              <w:sz w:val="22"/>
              <w:lang w:val="en-VU" w:eastAsia="en-VU"/>
              <w14:ligatures w14:val="none"/>
            </w:rPr>
          </w:pPr>
          <w:hyperlink w:anchor="_Toc179234869" w:history="1">
            <w:r w:rsidRPr="00624982">
              <w:rPr>
                <w:rStyle w:val="Hyperlink"/>
              </w:rPr>
              <w:t>2.</w:t>
            </w:r>
            <w:r>
              <w:rPr>
                <w:rFonts w:asciiTheme="minorHAnsi" w:eastAsiaTheme="minorEastAsia" w:hAnsiTheme="minorHAnsi"/>
                <w:b w:val="0"/>
                <w:bCs w:val="0"/>
                <w:kern w:val="0"/>
                <w:sz w:val="22"/>
                <w:lang w:val="en-VU" w:eastAsia="en-VU"/>
                <w14:ligatures w14:val="none"/>
              </w:rPr>
              <w:tab/>
            </w:r>
            <w:r w:rsidRPr="00624982">
              <w:rPr>
                <w:rStyle w:val="Hyperlink"/>
              </w:rPr>
              <w:t>DESIGN STRATEGY</w:t>
            </w:r>
            <w:r>
              <w:rPr>
                <w:webHidden/>
              </w:rPr>
              <w:tab/>
            </w:r>
            <w:r>
              <w:rPr>
                <w:webHidden/>
              </w:rPr>
              <w:fldChar w:fldCharType="begin"/>
            </w:r>
            <w:r>
              <w:rPr>
                <w:webHidden/>
              </w:rPr>
              <w:instrText xml:space="preserve"> PAGEREF _Toc179234869 \h </w:instrText>
            </w:r>
            <w:r>
              <w:rPr>
                <w:webHidden/>
              </w:rPr>
            </w:r>
            <w:r>
              <w:rPr>
                <w:webHidden/>
              </w:rPr>
              <w:fldChar w:fldCharType="separate"/>
            </w:r>
            <w:r w:rsidR="00E563EA">
              <w:rPr>
                <w:webHidden/>
              </w:rPr>
              <w:t>3</w:t>
            </w:r>
            <w:r>
              <w:rPr>
                <w:webHidden/>
              </w:rPr>
              <w:fldChar w:fldCharType="end"/>
            </w:r>
          </w:hyperlink>
        </w:p>
        <w:p w14:paraId="095B05F4" w14:textId="7BD22146" w:rsidR="00264891" w:rsidRDefault="00264891">
          <w:pPr>
            <w:pStyle w:val="TOC2"/>
            <w:tabs>
              <w:tab w:val="left" w:pos="660"/>
            </w:tabs>
            <w:rPr>
              <w:rFonts w:asciiTheme="minorHAnsi" w:eastAsiaTheme="minorEastAsia" w:hAnsiTheme="minorHAnsi"/>
              <w:b w:val="0"/>
              <w:bCs w:val="0"/>
              <w:kern w:val="0"/>
              <w:sz w:val="22"/>
              <w:lang w:val="en-VU" w:eastAsia="en-VU"/>
              <w14:ligatures w14:val="none"/>
            </w:rPr>
          </w:pPr>
          <w:hyperlink w:anchor="_Toc179234870" w:history="1">
            <w:r>
              <w:rPr>
                <w:rFonts w:asciiTheme="minorHAnsi" w:eastAsiaTheme="minorEastAsia" w:hAnsiTheme="minorHAnsi"/>
                <w:b w:val="0"/>
                <w:bCs w:val="0"/>
                <w:kern w:val="0"/>
                <w:sz w:val="22"/>
                <w:lang w:val="en-VU" w:eastAsia="en-VU"/>
                <w14:ligatures w14:val="none"/>
              </w:rPr>
              <w:tab/>
            </w:r>
            <w:r w:rsidRPr="00624982">
              <w:rPr>
                <w:rStyle w:val="Hyperlink"/>
              </w:rPr>
              <w:t>Description</w:t>
            </w:r>
            <w:r>
              <w:rPr>
                <w:webHidden/>
              </w:rPr>
              <w:tab/>
            </w:r>
            <w:r>
              <w:rPr>
                <w:webHidden/>
              </w:rPr>
              <w:fldChar w:fldCharType="begin"/>
            </w:r>
            <w:r>
              <w:rPr>
                <w:webHidden/>
              </w:rPr>
              <w:instrText xml:space="preserve"> PAGEREF _Toc179234870 \h </w:instrText>
            </w:r>
            <w:r>
              <w:rPr>
                <w:webHidden/>
              </w:rPr>
            </w:r>
            <w:r>
              <w:rPr>
                <w:webHidden/>
              </w:rPr>
              <w:fldChar w:fldCharType="separate"/>
            </w:r>
            <w:r w:rsidR="00E563EA">
              <w:rPr>
                <w:webHidden/>
              </w:rPr>
              <w:t>3</w:t>
            </w:r>
            <w:r>
              <w:rPr>
                <w:webHidden/>
              </w:rPr>
              <w:fldChar w:fldCharType="end"/>
            </w:r>
          </w:hyperlink>
        </w:p>
        <w:p w14:paraId="04001F50" w14:textId="6A5D761C" w:rsidR="00264891" w:rsidRDefault="00264891">
          <w:pPr>
            <w:pStyle w:val="TOC2"/>
            <w:rPr>
              <w:rFonts w:asciiTheme="minorHAnsi" w:eastAsiaTheme="minorEastAsia" w:hAnsiTheme="minorHAnsi"/>
              <w:b w:val="0"/>
              <w:bCs w:val="0"/>
              <w:kern w:val="0"/>
              <w:sz w:val="22"/>
              <w:lang w:val="en-VU" w:eastAsia="en-VU"/>
              <w14:ligatures w14:val="none"/>
            </w:rPr>
          </w:pPr>
          <w:hyperlink w:anchor="_Toc179234876" w:history="1">
            <w:r w:rsidRPr="00624982">
              <w:rPr>
                <w:rStyle w:val="Hyperlink"/>
              </w:rPr>
              <w:t>2.1.</w:t>
            </w:r>
            <w:r>
              <w:rPr>
                <w:webHidden/>
              </w:rPr>
              <w:tab/>
            </w:r>
            <w:r>
              <w:rPr>
                <w:webHidden/>
              </w:rPr>
              <w:fldChar w:fldCharType="begin"/>
            </w:r>
            <w:r>
              <w:rPr>
                <w:webHidden/>
              </w:rPr>
              <w:instrText xml:space="preserve"> PAGEREF _Toc179234876 \h </w:instrText>
            </w:r>
            <w:r>
              <w:rPr>
                <w:webHidden/>
              </w:rPr>
            </w:r>
            <w:r>
              <w:rPr>
                <w:webHidden/>
              </w:rPr>
              <w:fldChar w:fldCharType="separate"/>
            </w:r>
            <w:r w:rsidR="00E563EA">
              <w:rPr>
                <w:webHidden/>
              </w:rPr>
              <w:t>3</w:t>
            </w:r>
            <w:r>
              <w:rPr>
                <w:webHidden/>
              </w:rPr>
              <w:fldChar w:fldCharType="end"/>
            </w:r>
          </w:hyperlink>
        </w:p>
        <w:p w14:paraId="13BDDFFC" w14:textId="0715D4CA" w:rsidR="00264891" w:rsidRDefault="00264891">
          <w:pPr>
            <w:pStyle w:val="TOC2"/>
            <w:tabs>
              <w:tab w:val="left" w:pos="880"/>
            </w:tabs>
            <w:rPr>
              <w:rFonts w:asciiTheme="minorHAnsi" w:eastAsiaTheme="minorEastAsia" w:hAnsiTheme="minorHAnsi"/>
              <w:b w:val="0"/>
              <w:bCs w:val="0"/>
              <w:kern w:val="0"/>
              <w:sz w:val="22"/>
              <w:lang w:val="en-VU" w:eastAsia="en-VU"/>
              <w14:ligatures w14:val="none"/>
            </w:rPr>
          </w:pPr>
          <w:hyperlink w:anchor="_Toc179234921" w:history="1">
            <w:r w:rsidRPr="00624982">
              <w:rPr>
                <w:rStyle w:val="Hyperlink"/>
              </w:rPr>
              <w:t>2.2.</w:t>
            </w:r>
            <w:r>
              <w:rPr>
                <w:rFonts w:asciiTheme="minorHAnsi" w:eastAsiaTheme="minorEastAsia" w:hAnsiTheme="minorHAnsi"/>
                <w:b w:val="0"/>
                <w:bCs w:val="0"/>
                <w:kern w:val="0"/>
                <w:sz w:val="22"/>
                <w:lang w:val="en-VU" w:eastAsia="en-VU"/>
                <w14:ligatures w14:val="none"/>
              </w:rPr>
              <w:tab/>
            </w:r>
            <w:r w:rsidRPr="00624982">
              <w:rPr>
                <w:rStyle w:val="Hyperlink"/>
              </w:rPr>
              <w:t>I/O Description</w:t>
            </w:r>
            <w:r>
              <w:rPr>
                <w:webHidden/>
              </w:rPr>
              <w:tab/>
            </w:r>
            <w:r>
              <w:rPr>
                <w:webHidden/>
              </w:rPr>
              <w:fldChar w:fldCharType="begin"/>
            </w:r>
            <w:r>
              <w:rPr>
                <w:webHidden/>
              </w:rPr>
              <w:instrText xml:space="preserve"> PAGEREF _Toc179234921 \h </w:instrText>
            </w:r>
            <w:r>
              <w:rPr>
                <w:webHidden/>
              </w:rPr>
            </w:r>
            <w:r>
              <w:rPr>
                <w:webHidden/>
              </w:rPr>
              <w:fldChar w:fldCharType="separate"/>
            </w:r>
            <w:r w:rsidR="00E563EA">
              <w:rPr>
                <w:webHidden/>
              </w:rPr>
              <w:t>4</w:t>
            </w:r>
            <w:r>
              <w:rPr>
                <w:webHidden/>
              </w:rPr>
              <w:fldChar w:fldCharType="end"/>
            </w:r>
          </w:hyperlink>
        </w:p>
        <w:p w14:paraId="7646888E" w14:textId="3494B1D8" w:rsidR="00264891" w:rsidRDefault="00264891">
          <w:pPr>
            <w:pStyle w:val="TOC1"/>
            <w:tabs>
              <w:tab w:val="left" w:pos="440"/>
            </w:tabs>
            <w:rPr>
              <w:rFonts w:asciiTheme="minorHAnsi" w:eastAsiaTheme="minorEastAsia" w:hAnsiTheme="minorHAnsi"/>
              <w:b w:val="0"/>
              <w:bCs w:val="0"/>
              <w:kern w:val="0"/>
              <w:sz w:val="22"/>
              <w:lang w:val="en-VU" w:eastAsia="en-VU"/>
              <w14:ligatures w14:val="none"/>
            </w:rPr>
          </w:pPr>
          <w:hyperlink w:anchor="_Toc179234934" w:history="1">
            <w:r w:rsidRPr="00624982">
              <w:rPr>
                <w:rStyle w:val="Hyperlink"/>
              </w:rPr>
              <w:t>3.</w:t>
            </w:r>
            <w:r>
              <w:rPr>
                <w:rFonts w:asciiTheme="minorHAnsi" w:eastAsiaTheme="minorEastAsia" w:hAnsiTheme="minorHAnsi"/>
                <w:b w:val="0"/>
                <w:bCs w:val="0"/>
                <w:kern w:val="0"/>
                <w:sz w:val="22"/>
                <w:lang w:val="en-VU" w:eastAsia="en-VU"/>
                <w14:ligatures w14:val="none"/>
              </w:rPr>
              <w:tab/>
            </w:r>
            <w:r w:rsidRPr="00624982">
              <w:rPr>
                <w:rStyle w:val="Hyperlink"/>
              </w:rPr>
              <w:t>VERIFICATION STRATEGY</w:t>
            </w:r>
            <w:r>
              <w:rPr>
                <w:webHidden/>
              </w:rPr>
              <w:tab/>
            </w:r>
            <w:r>
              <w:rPr>
                <w:webHidden/>
              </w:rPr>
              <w:fldChar w:fldCharType="begin"/>
            </w:r>
            <w:r>
              <w:rPr>
                <w:webHidden/>
              </w:rPr>
              <w:instrText xml:space="preserve"> PAGEREF _Toc179234934 \h </w:instrText>
            </w:r>
            <w:r>
              <w:rPr>
                <w:webHidden/>
              </w:rPr>
            </w:r>
            <w:r>
              <w:rPr>
                <w:webHidden/>
              </w:rPr>
              <w:fldChar w:fldCharType="separate"/>
            </w:r>
            <w:r w:rsidR="00E563EA">
              <w:rPr>
                <w:webHidden/>
              </w:rPr>
              <w:t>5</w:t>
            </w:r>
            <w:r>
              <w:rPr>
                <w:webHidden/>
              </w:rPr>
              <w:fldChar w:fldCharType="end"/>
            </w:r>
          </w:hyperlink>
        </w:p>
        <w:p w14:paraId="084ADA04" w14:textId="6A2F218C" w:rsidR="0035264F" w:rsidRPr="009E13AC" w:rsidRDefault="007E31F8" w:rsidP="009E13AC">
          <w:pPr>
            <w:sectPr w:rsidR="0035264F" w:rsidRPr="009E13AC" w:rsidSect="00D77E54">
              <w:headerReference w:type="default" r:id="rId9"/>
              <w:pgSz w:w="12240" w:h="15840"/>
              <w:pgMar w:top="1134" w:right="1134" w:bottom="1134" w:left="1134" w:header="720" w:footer="720" w:gutter="0"/>
              <w:pgBorders w:display="firstPage">
                <w:top w:val="thinThickSmallGap" w:sz="36" w:space="0" w:color="auto"/>
                <w:left w:val="thinThickSmallGap" w:sz="36" w:space="4" w:color="auto"/>
                <w:bottom w:val="thickThinSmallGap" w:sz="36" w:space="1" w:color="auto"/>
                <w:right w:val="thickThinSmallGap" w:sz="36" w:space="4" w:color="auto"/>
              </w:pgBorders>
              <w:cols w:space="720"/>
              <w:docGrid w:linePitch="360"/>
            </w:sectPr>
          </w:pPr>
          <w:r>
            <w:rPr>
              <w:b/>
              <w:bCs/>
              <w:noProof/>
            </w:rPr>
            <w:fldChar w:fldCharType="end"/>
          </w:r>
        </w:p>
      </w:sdtContent>
    </w:sdt>
    <w:p w14:paraId="4A1F9001" w14:textId="77777777" w:rsidR="00AB0263" w:rsidRDefault="0051581D">
      <w:pPr>
        <w:spacing w:after="160" w:line="259" w:lineRule="auto"/>
        <w:jc w:val="left"/>
        <w:rPr>
          <w:b/>
        </w:rPr>
      </w:pPr>
      <w:r w:rsidRPr="00AA39B3">
        <w:rPr>
          <w:b/>
        </w:rPr>
        <w:lastRenderedPageBreak/>
        <w:t>LIST OF FIGURES</w:t>
      </w:r>
    </w:p>
    <w:p w14:paraId="00A2A0E1" w14:textId="0AEDD00D" w:rsidR="00683617" w:rsidRDefault="00AB0263">
      <w:pPr>
        <w:pStyle w:val="TableofFigures"/>
        <w:tabs>
          <w:tab w:val="right" w:leader="dot" w:pos="9962"/>
        </w:tabs>
        <w:rPr>
          <w:rFonts w:asciiTheme="minorHAnsi" w:eastAsiaTheme="minorEastAsia" w:hAnsiTheme="minorHAnsi"/>
          <w:noProof/>
          <w:kern w:val="0"/>
          <w:sz w:val="22"/>
          <w:lang w:val="en-VU" w:eastAsia="en-VU"/>
          <w14:ligatures w14:val="none"/>
        </w:rPr>
      </w:pPr>
      <w:r>
        <w:rPr>
          <w:b/>
        </w:rPr>
        <w:fldChar w:fldCharType="begin"/>
      </w:r>
      <w:r>
        <w:rPr>
          <w:b/>
        </w:rPr>
        <w:instrText xml:space="preserve"> TOC \h \z \c "Figure" </w:instrText>
      </w:r>
      <w:r>
        <w:rPr>
          <w:b/>
        </w:rPr>
        <w:fldChar w:fldCharType="separate"/>
      </w:r>
      <w:hyperlink w:anchor="_Toc179234743" w:history="1">
        <w:r w:rsidR="00683617" w:rsidRPr="006753E1">
          <w:rPr>
            <w:rStyle w:val="Hyperlink"/>
            <w:noProof/>
          </w:rPr>
          <w:t>Figure 1: Block diagram</w:t>
        </w:r>
        <w:r w:rsidR="00683617">
          <w:rPr>
            <w:noProof/>
            <w:webHidden/>
          </w:rPr>
          <w:tab/>
        </w:r>
        <w:r w:rsidR="00683617">
          <w:rPr>
            <w:noProof/>
            <w:webHidden/>
          </w:rPr>
          <w:fldChar w:fldCharType="begin"/>
        </w:r>
        <w:r w:rsidR="00683617">
          <w:rPr>
            <w:noProof/>
            <w:webHidden/>
          </w:rPr>
          <w:instrText xml:space="preserve"> PAGEREF _Toc179234743 \h </w:instrText>
        </w:r>
        <w:r w:rsidR="00683617">
          <w:rPr>
            <w:noProof/>
            <w:webHidden/>
          </w:rPr>
        </w:r>
        <w:r w:rsidR="00683617">
          <w:rPr>
            <w:noProof/>
            <w:webHidden/>
          </w:rPr>
          <w:fldChar w:fldCharType="separate"/>
        </w:r>
        <w:r w:rsidR="00E563EA">
          <w:rPr>
            <w:noProof/>
            <w:webHidden/>
          </w:rPr>
          <w:t>2</w:t>
        </w:r>
        <w:r w:rsidR="00683617">
          <w:rPr>
            <w:noProof/>
            <w:webHidden/>
          </w:rPr>
          <w:fldChar w:fldCharType="end"/>
        </w:r>
      </w:hyperlink>
    </w:p>
    <w:p w14:paraId="7A0298B3" w14:textId="7344B4D8" w:rsidR="00683617" w:rsidRDefault="0069278C">
      <w:pPr>
        <w:pStyle w:val="TableofFigures"/>
        <w:tabs>
          <w:tab w:val="right" w:leader="dot" w:pos="9962"/>
        </w:tabs>
        <w:rPr>
          <w:rFonts w:asciiTheme="minorHAnsi" w:eastAsiaTheme="minorEastAsia" w:hAnsiTheme="minorHAnsi"/>
          <w:noProof/>
          <w:kern w:val="0"/>
          <w:sz w:val="22"/>
          <w:lang w:val="en-VU" w:eastAsia="en-VU"/>
          <w14:ligatures w14:val="none"/>
        </w:rPr>
      </w:pPr>
      <w:hyperlink w:anchor="_Toc179234744" w:history="1">
        <w:r w:rsidR="00683617" w:rsidRPr="006753E1">
          <w:rPr>
            <w:rStyle w:val="Hyperlink"/>
            <w:noProof/>
          </w:rPr>
          <w:t>Figure 2: Expected Waveform</w:t>
        </w:r>
        <w:r w:rsidR="00683617">
          <w:rPr>
            <w:noProof/>
            <w:webHidden/>
          </w:rPr>
          <w:tab/>
        </w:r>
        <w:r w:rsidR="00683617">
          <w:rPr>
            <w:noProof/>
            <w:webHidden/>
          </w:rPr>
          <w:fldChar w:fldCharType="begin"/>
        </w:r>
        <w:r w:rsidR="00683617">
          <w:rPr>
            <w:noProof/>
            <w:webHidden/>
          </w:rPr>
          <w:instrText xml:space="preserve"> PAGEREF _Toc179234744 \h </w:instrText>
        </w:r>
        <w:r w:rsidR="00683617">
          <w:rPr>
            <w:noProof/>
            <w:webHidden/>
          </w:rPr>
        </w:r>
        <w:r w:rsidR="00683617">
          <w:rPr>
            <w:noProof/>
            <w:webHidden/>
          </w:rPr>
          <w:fldChar w:fldCharType="separate"/>
        </w:r>
        <w:r w:rsidR="00E563EA">
          <w:rPr>
            <w:noProof/>
            <w:webHidden/>
          </w:rPr>
          <w:t>2</w:t>
        </w:r>
        <w:r w:rsidR="00683617">
          <w:rPr>
            <w:noProof/>
            <w:webHidden/>
          </w:rPr>
          <w:fldChar w:fldCharType="end"/>
        </w:r>
      </w:hyperlink>
    </w:p>
    <w:p w14:paraId="50A8F760" w14:textId="39B09195" w:rsidR="00683617" w:rsidRDefault="0069278C">
      <w:pPr>
        <w:pStyle w:val="TableofFigures"/>
        <w:tabs>
          <w:tab w:val="right" w:leader="dot" w:pos="9962"/>
        </w:tabs>
        <w:rPr>
          <w:rFonts w:asciiTheme="minorHAnsi" w:eastAsiaTheme="minorEastAsia" w:hAnsiTheme="minorHAnsi"/>
          <w:noProof/>
          <w:kern w:val="0"/>
          <w:sz w:val="22"/>
          <w:lang w:val="en-VU" w:eastAsia="en-VU"/>
          <w14:ligatures w14:val="none"/>
        </w:rPr>
      </w:pPr>
      <w:hyperlink w:anchor="_Toc179234745" w:history="1">
        <w:r w:rsidR="00683617" w:rsidRPr="006753E1">
          <w:rPr>
            <w:rStyle w:val="Hyperlink"/>
            <w:noProof/>
          </w:rPr>
          <w:t>Figure 3: Moore machine with 9 states of Vending machine</w:t>
        </w:r>
        <w:r w:rsidR="00683617">
          <w:rPr>
            <w:noProof/>
            <w:webHidden/>
          </w:rPr>
          <w:tab/>
        </w:r>
        <w:r w:rsidR="00683617">
          <w:rPr>
            <w:noProof/>
            <w:webHidden/>
          </w:rPr>
          <w:fldChar w:fldCharType="begin"/>
        </w:r>
        <w:r w:rsidR="00683617">
          <w:rPr>
            <w:noProof/>
            <w:webHidden/>
          </w:rPr>
          <w:instrText xml:space="preserve"> PAGEREF _Toc179234745 \h </w:instrText>
        </w:r>
        <w:r w:rsidR="00683617">
          <w:rPr>
            <w:noProof/>
            <w:webHidden/>
          </w:rPr>
        </w:r>
        <w:r w:rsidR="00683617">
          <w:rPr>
            <w:noProof/>
            <w:webHidden/>
          </w:rPr>
          <w:fldChar w:fldCharType="separate"/>
        </w:r>
        <w:r w:rsidR="00E563EA">
          <w:rPr>
            <w:noProof/>
            <w:webHidden/>
          </w:rPr>
          <w:t>3</w:t>
        </w:r>
        <w:r w:rsidR="00683617">
          <w:rPr>
            <w:noProof/>
            <w:webHidden/>
          </w:rPr>
          <w:fldChar w:fldCharType="end"/>
        </w:r>
      </w:hyperlink>
    </w:p>
    <w:p w14:paraId="7D26F5EA" w14:textId="05DD47B1" w:rsidR="00683617" w:rsidRDefault="0069278C">
      <w:pPr>
        <w:pStyle w:val="TableofFigures"/>
        <w:tabs>
          <w:tab w:val="right" w:leader="dot" w:pos="9962"/>
        </w:tabs>
        <w:rPr>
          <w:rFonts w:asciiTheme="minorHAnsi" w:eastAsiaTheme="minorEastAsia" w:hAnsiTheme="minorHAnsi"/>
          <w:noProof/>
          <w:kern w:val="0"/>
          <w:sz w:val="22"/>
          <w:lang w:val="en-VU" w:eastAsia="en-VU"/>
          <w14:ligatures w14:val="none"/>
        </w:rPr>
      </w:pPr>
      <w:hyperlink w:anchor="_Toc179234746" w:history="1">
        <w:r w:rsidR="00683617" w:rsidRPr="006753E1">
          <w:rPr>
            <w:rStyle w:val="Hyperlink"/>
            <w:noProof/>
          </w:rPr>
          <w:t>Figure 4: Vending Machine’s block diagram</w:t>
        </w:r>
        <w:r w:rsidR="00683617">
          <w:rPr>
            <w:noProof/>
            <w:webHidden/>
          </w:rPr>
          <w:tab/>
        </w:r>
        <w:r w:rsidR="00683617">
          <w:rPr>
            <w:noProof/>
            <w:webHidden/>
          </w:rPr>
          <w:fldChar w:fldCharType="begin"/>
        </w:r>
        <w:r w:rsidR="00683617">
          <w:rPr>
            <w:noProof/>
            <w:webHidden/>
          </w:rPr>
          <w:instrText xml:space="preserve"> PAGEREF _Toc179234746 \h </w:instrText>
        </w:r>
        <w:r w:rsidR="00683617">
          <w:rPr>
            <w:noProof/>
            <w:webHidden/>
          </w:rPr>
        </w:r>
        <w:r w:rsidR="00683617">
          <w:rPr>
            <w:noProof/>
            <w:webHidden/>
          </w:rPr>
          <w:fldChar w:fldCharType="separate"/>
        </w:r>
        <w:r w:rsidR="00E563EA">
          <w:rPr>
            <w:noProof/>
            <w:webHidden/>
          </w:rPr>
          <w:t>4</w:t>
        </w:r>
        <w:r w:rsidR="00683617">
          <w:rPr>
            <w:noProof/>
            <w:webHidden/>
          </w:rPr>
          <w:fldChar w:fldCharType="end"/>
        </w:r>
      </w:hyperlink>
    </w:p>
    <w:p w14:paraId="5AB4FC41" w14:textId="3BAEFBF9" w:rsidR="00683617" w:rsidRDefault="0069278C">
      <w:pPr>
        <w:pStyle w:val="TableofFigures"/>
        <w:tabs>
          <w:tab w:val="right" w:leader="dot" w:pos="9962"/>
        </w:tabs>
        <w:rPr>
          <w:rFonts w:asciiTheme="minorHAnsi" w:eastAsiaTheme="minorEastAsia" w:hAnsiTheme="minorHAnsi"/>
          <w:noProof/>
          <w:kern w:val="0"/>
          <w:sz w:val="22"/>
          <w:lang w:val="en-VU" w:eastAsia="en-VU"/>
          <w14:ligatures w14:val="none"/>
        </w:rPr>
      </w:pPr>
      <w:hyperlink w:anchor="_Toc179234747" w:history="1">
        <w:r w:rsidR="00683617" w:rsidRPr="006753E1">
          <w:rPr>
            <w:rStyle w:val="Hyperlink"/>
            <w:noProof/>
          </w:rPr>
          <w:t>Figure 5: Wave form of Vending Machine with random input coins</w:t>
        </w:r>
        <w:r w:rsidR="00683617">
          <w:rPr>
            <w:noProof/>
            <w:webHidden/>
          </w:rPr>
          <w:tab/>
        </w:r>
        <w:r w:rsidR="00683617">
          <w:rPr>
            <w:noProof/>
            <w:webHidden/>
          </w:rPr>
          <w:fldChar w:fldCharType="begin"/>
        </w:r>
        <w:r w:rsidR="00683617">
          <w:rPr>
            <w:noProof/>
            <w:webHidden/>
          </w:rPr>
          <w:instrText xml:space="preserve"> PAGEREF _Toc179234747 \h </w:instrText>
        </w:r>
        <w:r w:rsidR="00683617">
          <w:rPr>
            <w:noProof/>
            <w:webHidden/>
          </w:rPr>
        </w:r>
        <w:r w:rsidR="00683617">
          <w:rPr>
            <w:noProof/>
            <w:webHidden/>
          </w:rPr>
          <w:fldChar w:fldCharType="separate"/>
        </w:r>
        <w:r w:rsidR="00E563EA">
          <w:rPr>
            <w:noProof/>
            <w:webHidden/>
          </w:rPr>
          <w:t>6</w:t>
        </w:r>
        <w:r w:rsidR="00683617">
          <w:rPr>
            <w:noProof/>
            <w:webHidden/>
          </w:rPr>
          <w:fldChar w:fldCharType="end"/>
        </w:r>
      </w:hyperlink>
    </w:p>
    <w:p w14:paraId="6C3E3954" w14:textId="41141534" w:rsidR="00683617" w:rsidRDefault="0069278C">
      <w:pPr>
        <w:pStyle w:val="TableofFigures"/>
        <w:tabs>
          <w:tab w:val="right" w:leader="dot" w:pos="9962"/>
        </w:tabs>
        <w:rPr>
          <w:rFonts w:asciiTheme="minorHAnsi" w:eastAsiaTheme="minorEastAsia" w:hAnsiTheme="minorHAnsi"/>
          <w:noProof/>
          <w:kern w:val="0"/>
          <w:sz w:val="22"/>
          <w:lang w:val="en-VU" w:eastAsia="en-VU"/>
          <w14:ligatures w14:val="none"/>
        </w:rPr>
      </w:pPr>
      <w:hyperlink w:anchor="_Toc179234748" w:history="1">
        <w:r w:rsidR="00683617" w:rsidRPr="006753E1">
          <w:rPr>
            <w:rStyle w:val="Hyperlink"/>
            <w:noProof/>
          </w:rPr>
          <w:t>Figure 6: Tcl console window show the change of values ($monitor)</w:t>
        </w:r>
        <w:r w:rsidR="00683617">
          <w:rPr>
            <w:noProof/>
            <w:webHidden/>
          </w:rPr>
          <w:tab/>
        </w:r>
        <w:r w:rsidR="00683617">
          <w:rPr>
            <w:noProof/>
            <w:webHidden/>
          </w:rPr>
          <w:fldChar w:fldCharType="begin"/>
        </w:r>
        <w:r w:rsidR="00683617">
          <w:rPr>
            <w:noProof/>
            <w:webHidden/>
          </w:rPr>
          <w:instrText xml:space="preserve"> PAGEREF _Toc179234748 \h </w:instrText>
        </w:r>
        <w:r w:rsidR="00683617">
          <w:rPr>
            <w:noProof/>
            <w:webHidden/>
          </w:rPr>
        </w:r>
        <w:r w:rsidR="00683617">
          <w:rPr>
            <w:noProof/>
            <w:webHidden/>
          </w:rPr>
          <w:fldChar w:fldCharType="separate"/>
        </w:r>
        <w:r w:rsidR="00E563EA">
          <w:rPr>
            <w:noProof/>
            <w:webHidden/>
          </w:rPr>
          <w:t>6</w:t>
        </w:r>
        <w:r w:rsidR="00683617">
          <w:rPr>
            <w:noProof/>
            <w:webHidden/>
          </w:rPr>
          <w:fldChar w:fldCharType="end"/>
        </w:r>
      </w:hyperlink>
    </w:p>
    <w:p w14:paraId="74A6C00E" w14:textId="6E424D76" w:rsidR="00F93C73" w:rsidRPr="00AA39B3" w:rsidRDefault="00AB0263">
      <w:pPr>
        <w:spacing w:after="160" w:line="259" w:lineRule="auto"/>
        <w:jc w:val="left"/>
        <w:rPr>
          <w:rFonts w:eastAsiaTheme="majorEastAsia" w:cstheme="majorBidi"/>
          <w:b/>
          <w:bCs/>
          <w:caps/>
          <w:sz w:val="28"/>
          <w:szCs w:val="24"/>
        </w:rPr>
      </w:pPr>
      <w:r>
        <w:rPr>
          <w:b/>
        </w:rPr>
        <w:fldChar w:fldCharType="end"/>
      </w:r>
      <w:r w:rsidR="00F93C73" w:rsidRPr="00AA39B3">
        <w:rPr>
          <w:b/>
        </w:rPr>
        <w:br w:type="page"/>
      </w:r>
    </w:p>
    <w:p w14:paraId="5B62EABB" w14:textId="1F7F6086" w:rsidR="002420B5" w:rsidRPr="0067233C" w:rsidRDefault="00156533" w:rsidP="00194E6C">
      <w:pPr>
        <w:pStyle w:val="1"/>
      </w:pPr>
      <w:bookmarkStart w:id="2" w:name="_Toc179234868"/>
      <w:r>
        <w:lastRenderedPageBreak/>
        <w:t>PROBLEM</w:t>
      </w:r>
      <w:bookmarkEnd w:id="2"/>
    </w:p>
    <w:p w14:paraId="2E19AB08" w14:textId="77777777" w:rsidR="00100EEC" w:rsidRDefault="00100EEC">
      <w:pPr>
        <w:spacing w:line="259" w:lineRule="auto"/>
        <w:jc w:val="left"/>
      </w:pPr>
    </w:p>
    <w:p w14:paraId="4F00E715" w14:textId="77777777" w:rsidR="00100EEC" w:rsidRDefault="00100EEC" w:rsidP="00100EEC">
      <w:r w:rsidRPr="0051526F">
        <w:t>A vending machine is a machine capable of accepting coins or paper money and dispensing soft drinks or snacks. In this exercise, you need to design a vending machine that meets the following requirements:</w:t>
      </w:r>
    </w:p>
    <w:p w14:paraId="324C78D9" w14:textId="08B748C1" w:rsidR="00AA39B3" w:rsidRDefault="00100EEC" w:rsidP="00AA39B3">
      <w:pPr>
        <w:keepNext/>
        <w:jc w:val="center"/>
      </w:pPr>
      <w:del w:id="3" w:author="Nam Doan Dinh" w:date="2024-10-07T22:33:00Z">
        <w:r w:rsidDel="006C2398">
          <w:rPr>
            <w:noProof/>
          </w:rPr>
          <w:drawing>
            <wp:inline distT="0" distB="0" distL="0" distR="0" wp14:anchorId="3322D9F2" wp14:editId="63FB89C8">
              <wp:extent cx="2931886" cy="1895859"/>
              <wp:effectExtent l="0" t="0" r="1905" b="9525"/>
              <wp:docPr id="1481318342" name="Picture 148131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1886" cy="1895859"/>
                      </a:xfrm>
                      <a:prstGeom prst="rect">
                        <a:avLst/>
                      </a:prstGeom>
                    </pic:spPr>
                  </pic:pic>
                </a:graphicData>
              </a:graphic>
            </wp:inline>
          </w:drawing>
        </w:r>
      </w:del>
      <w:ins w:id="4" w:author="Nam Doan Dinh" w:date="2024-10-07T22:34:00Z">
        <w:r w:rsidR="006C2398" w:rsidRPr="006C2398">
          <w:rPr>
            <w:noProof/>
          </w:rPr>
          <w:drawing>
            <wp:inline distT="0" distB="0" distL="0" distR="0" wp14:anchorId="7A6ECAE2" wp14:editId="266C6561">
              <wp:extent cx="4540469" cy="1662835"/>
              <wp:effectExtent l="0" t="0" r="0" b="0"/>
              <wp:docPr id="1481318345" name="Picture 1481318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4618" cy="1664354"/>
                      </a:xfrm>
                      <a:prstGeom prst="rect">
                        <a:avLst/>
                      </a:prstGeom>
                    </pic:spPr>
                  </pic:pic>
                </a:graphicData>
              </a:graphic>
            </wp:inline>
          </w:drawing>
        </w:r>
      </w:ins>
    </w:p>
    <w:p w14:paraId="70ADEE10" w14:textId="6DA80A1D" w:rsidR="00100EEC" w:rsidRDefault="00AA39B3" w:rsidP="00AA39B3">
      <w:pPr>
        <w:pStyle w:val="Caption"/>
      </w:pPr>
      <w:bookmarkStart w:id="5" w:name="_Toc179234743"/>
      <w:r>
        <w:t xml:space="preserve">Figure </w:t>
      </w:r>
      <w:fldSimple w:instr=" SEQ Figure \* ARABIC ">
        <w:r w:rsidR="00E563EA">
          <w:rPr>
            <w:noProof/>
          </w:rPr>
          <w:t>1</w:t>
        </w:r>
      </w:fldSimple>
      <w:r w:rsidR="00317163">
        <w:t>:</w:t>
      </w:r>
      <w:r>
        <w:t xml:space="preserve"> Block diagram</w:t>
      </w:r>
      <w:bookmarkEnd w:id="5"/>
    </w:p>
    <w:p w14:paraId="5B92C90E" w14:textId="637AD8F7" w:rsidR="00100EEC" w:rsidRDefault="00100EEC" w:rsidP="00100EEC">
      <w:pPr>
        <w:pStyle w:val="ListParagraph"/>
        <w:numPr>
          <w:ilvl w:val="0"/>
          <w:numId w:val="60"/>
        </w:numPr>
        <w:spacing w:after="160"/>
      </w:pPr>
      <w:r w:rsidRPr="0051526F">
        <w:t xml:space="preserve">It can accept coins: </w:t>
      </w:r>
      <w:r w:rsidR="006C2147" w:rsidRPr="00E9773B">
        <w:t>¢</w:t>
      </w:r>
      <w:r w:rsidRPr="0051526F">
        <w:t>5 (Nickel),</w:t>
      </w:r>
      <w:r w:rsidR="006C2147" w:rsidRPr="00E9773B">
        <w:t xml:space="preserve"> ¢</w:t>
      </w:r>
      <w:r w:rsidRPr="0051526F">
        <w:t xml:space="preserve">10 (Dime), </w:t>
      </w:r>
      <w:r w:rsidR="006C2147" w:rsidRPr="00E9773B">
        <w:t>¢</w:t>
      </w:r>
      <w:r w:rsidRPr="0051526F">
        <w:t>25 (Quarter), but only one coin at a time (or per clock).</w:t>
      </w:r>
    </w:p>
    <w:p w14:paraId="293817FF" w14:textId="77777777" w:rsidR="00100EEC" w:rsidRDefault="00100EEC" w:rsidP="00100EEC">
      <w:pPr>
        <w:pStyle w:val="ListParagraph"/>
        <w:numPr>
          <w:ilvl w:val="0"/>
          <w:numId w:val="60"/>
        </w:numPr>
        <w:spacing w:after="160"/>
      </w:pPr>
      <w:r w:rsidRPr="00E9773B">
        <w:t>When the deposit exceeds ¢20, it dispenses a soda and a change</w:t>
      </w:r>
      <w:r>
        <w:t>.</w:t>
      </w:r>
    </w:p>
    <w:p w14:paraId="67FD596A" w14:textId="77777777" w:rsidR="00100EEC" w:rsidRDefault="00100EEC" w:rsidP="00100EEC">
      <w:pPr>
        <w:pStyle w:val="ListParagraph"/>
        <w:numPr>
          <w:ilvl w:val="0"/>
          <w:numId w:val="60"/>
        </w:numPr>
        <w:spacing w:after="160"/>
      </w:pPr>
      <w:r w:rsidRPr="00E9773B">
        <w:t>Change is a 3-bit</w:t>
      </w:r>
      <w:r>
        <w:t xml:space="preserve"> binary</w:t>
      </w:r>
      <w:r w:rsidRPr="00E9773B">
        <w:t xml:space="preserve"> data</w:t>
      </w:r>
      <w:r>
        <w:t>.</w:t>
      </w:r>
    </w:p>
    <w:p w14:paraId="7D5C3828" w14:textId="5A1E9B02" w:rsidR="00100EEC" w:rsidRDefault="00100EEC" w:rsidP="00100EEC">
      <w:pPr>
        <w:pStyle w:val="ListParagraph"/>
      </w:pPr>
      <w:r>
        <w:t>000</w:t>
      </w:r>
      <w:r>
        <w:tab/>
      </w:r>
      <w:r w:rsidR="006C2147" w:rsidRPr="00E9773B">
        <w:t>¢</w:t>
      </w:r>
      <w:r>
        <w:t>0</w:t>
      </w:r>
    </w:p>
    <w:p w14:paraId="55E35203" w14:textId="64BBAE0D" w:rsidR="00100EEC" w:rsidRDefault="00100EEC" w:rsidP="00100EEC">
      <w:pPr>
        <w:pStyle w:val="ListParagraph"/>
      </w:pPr>
      <w:r>
        <w:t>001</w:t>
      </w:r>
      <w:r>
        <w:tab/>
      </w:r>
      <w:r w:rsidR="006C2147" w:rsidRPr="00E9773B">
        <w:t>¢</w:t>
      </w:r>
      <w:r>
        <w:t>5</w:t>
      </w:r>
    </w:p>
    <w:p w14:paraId="0CCE241F" w14:textId="1A90A081" w:rsidR="00100EEC" w:rsidRDefault="00100EEC" w:rsidP="00100EEC">
      <w:pPr>
        <w:pStyle w:val="ListParagraph"/>
      </w:pPr>
      <w:r>
        <w:t>010</w:t>
      </w:r>
      <w:r>
        <w:tab/>
      </w:r>
      <w:r w:rsidR="006C2147" w:rsidRPr="00E9773B">
        <w:t>¢</w:t>
      </w:r>
      <w:r>
        <w:t>10</w:t>
      </w:r>
    </w:p>
    <w:p w14:paraId="5B4C635F" w14:textId="3B01879A" w:rsidR="00100EEC" w:rsidRDefault="00100EEC" w:rsidP="00100EEC">
      <w:pPr>
        <w:pStyle w:val="ListParagraph"/>
      </w:pPr>
      <w:r>
        <w:t>011</w:t>
      </w:r>
      <w:r>
        <w:tab/>
      </w:r>
      <w:r w:rsidR="006C2147" w:rsidRPr="00E9773B">
        <w:t>¢</w:t>
      </w:r>
      <w:r>
        <w:t>15</w:t>
      </w:r>
    </w:p>
    <w:p w14:paraId="45C403C2" w14:textId="7A4408B0" w:rsidR="00510807" w:rsidRDefault="00100EEC" w:rsidP="00510807">
      <w:pPr>
        <w:pStyle w:val="ListParagraph"/>
      </w:pPr>
      <w:r>
        <w:t>100</w:t>
      </w:r>
      <w:r>
        <w:tab/>
      </w:r>
      <w:r w:rsidR="006C2147" w:rsidRPr="00E9773B">
        <w:t>¢</w:t>
      </w:r>
      <w:r>
        <w:t xml:space="preserve">20 </w:t>
      </w:r>
    </w:p>
    <w:p w14:paraId="1B3457DF" w14:textId="77777777" w:rsidR="00912A89" w:rsidRDefault="008830FF" w:rsidP="00510807">
      <w:r>
        <w:t>I</w:t>
      </w:r>
      <w:r w:rsidRPr="008830FF">
        <w:t>n this example, the system accepts a dime and then a quarter as input from the customer.</w:t>
      </w:r>
      <w:r>
        <w:t xml:space="preserve"> </w:t>
      </w:r>
      <w:r w:rsidRPr="008830FF">
        <w:t>In the subsequent cycle, the system dispenses a soda and provides a change of ¢15</w:t>
      </w:r>
      <w:r w:rsidR="00100EEC" w:rsidRPr="005227A3">
        <w:t xml:space="preserve">. </w:t>
      </w:r>
    </w:p>
    <w:p w14:paraId="6ABEC1EF" w14:textId="59E8EE08" w:rsidR="00100EEC" w:rsidRDefault="00100EEC" w:rsidP="00510807">
      <w:pPr>
        <w:rPr>
          <w:i/>
        </w:rPr>
      </w:pPr>
      <w:r w:rsidRPr="00510807">
        <w:rPr>
          <w:i/>
        </w:rPr>
        <w:t xml:space="preserve">That is, a can of soda costs </w:t>
      </w:r>
      <w:r w:rsidR="00380C41" w:rsidRPr="00E9773B">
        <w:t xml:space="preserve"> ¢</w:t>
      </w:r>
      <w:r w:rsidRPr="00510807">
        <w:rPr>
          <w:i/>
        </w:rPr>
        <w:t>20.</w:t>
      </w:r>
    </w:p>
    <w:p w14:paraId="240DAEF7" w14:textId="77777777" w:rsidR="0092653F" w:rsidRDefault="00F93C73">
      <w:pPr>
        <w:keepNext/>
        <w:jc w:val="center"/>
        <w:rPr>
          <w:ins w:id="6" w:author="Nam Doan Dinh" w:date="2024-10-07T22:23:00Z"/>
        </w:rPr>
        <w:pPrChange w:id="7" w:author="Nam Doan Dinh" w:date="2024-10-07T22:23:00Z">
          <w:pPr>
            <w:jc w:val="center"/>
          </w:pPr>
        </w:pPrChange>
      </w:pPr>
      <w:r w:rsidRPr="00F93C73">
        <w:rPr>
          <w:noProof/>
        </w:rPr>
        <w:drawing>
          <wp:inline distT="0" distB="0" distL="0" distR="0" wp14:anchorId="07AF1D5E" wp14:editId="42FBD7E5">
            <wp:extent cx="6332220" cy="1663700"/>
            <wp:effectExtent l="0" t="0" r="0" b="0"/>
            <wp:docPr id="1481318343" name="Picture 1481318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1663700"/>
                    </a:xfrm>
                    <a:prstGeom prst="rect">
                      <a:avLst/>
                    </a:prstGeom>
                  </pic:spPr>
                </pic:pic>
              </a:graphicData>
            </a:graphic>
          </wp:inline>
        </w:drawing>
      </w:r>
    </w:p>
    <w:p w14:paraId="5800995F" w14:textId="458DE7A9" w:rsidR="00F93C73" w:rsidDel="00A70ADE" w:rsidRDefault="0092653F">
      <w:pPr>
        <w:pStyle w:val="Caption"/>
        <w:rPr>
          <w:del w:id="8" w:author="Nam Doan Dinh" w:date="2024-10-07T22:24:00Z"/>
        </w:rPr>
        <w:pPrChange w:id="9" w:author="Nam Doan Dinh" w:date="2024-10-07T22:23:00Z">
          <w:pPr/>
        </w:pPrChange>
      </w:pPr>
      <w:bookmarkStart w:id="10" w:name="_Toc179234744"/>
      <w:ins w:id="11" w:author="Nam Doan Dinh" w:date="2024-10-07T22:23:00Z">
        <w:r>
          <w:t xml:space="preserve">Figure </w:t>
        </w:r>
        <w:r>
          <w:rPr>
            <w:i w:val="0"/>
            <w:iCs w:val="0"/>
          </w:rPr>
          <w:fldChar w:fldCharType="begin"/>
        </w:r>
        <w:r>
          <w:instrText xml:space="preserve"> SEQ Figure \* ARABIC </w:instrText>
        </w:r>
      </w:ins>
      <w:r>
        <w:rPr>
          <w:i w:val="0"/>
          <w:iCs w:val="0"/>
        </w:rPr>
        <w:fldChar w:fldCharType="separate"/>
      </w:r>
      <w:r w:rsidR="00E563EA">
        <w:rPr>
          <w:noProof/>
        </w:rPr>
        <w:t>2</w:t>
      </w:r>
      <w:ins w:id="12" w:author="Nam Doan Dinh" w:date="2024-10-07T22:23:00Z">
        <w:r>
          <w:rPr>
            <w:i w:val="0"/>
            <w:iCs w:val="0"/>
          </w:rPr>
          <w:fldChar w:fldCharType="end"/>
        </w:r>
        <w:r>
          <w:t>: Expected Waveform</w:t>
        </w:r>
      </w:ins>
      <w:bookmarkEnd w:id="10"/>
    </w:p>
    <w:p w14:paraId="66E5CBEE" w14:textId="6E592C4F" w:rsidR="00F9074E" w:rsidRPr="00844BFB" w:rsidRDefault="00E7511C" w:rsidP="00844BFB">
      <w:pPr>
        <w:pStyle w:val="Caption"/>
        <w:rPr>
          <w:rFonts w:eastAsiaTheme="majorEastAsia" w:cstheme="majorBidi"/>
          <w:sz w:val="28"/>
          <w:szCs w:val="24"/>
        </w:rPr>
      </w:pPr>
      <w:r>
        <w:br w:type="page"/>
      </w:r>
    </w:p>
    <w:p w14:paraId="31583F0D" w14:textId="77A15901" w:rsidR="00646AA7" w:rsidRPr="005D21B0" w:rsidRDefault="000F03D4" w:rsidP="005D21B0">
      <w:pPr>
        <w:pStyle w:val="1"/>
      </w:pPr>
      <w:del w:id="13" w:author="Nam Doan Dinh" w:date="2024-10-07T22:24:00Z">
        <w:r w:rsidDel="00A70ADE">
          <w:lastRenderedPageBreak/>
          <w:delText>LINUX</w:delText>
        </w:r>
      </w:del>
      <w:bookmarkStart w:id="14" w:name="_Toc179234869"/>
      <w:ins w:id="15" w:author="Nam Doan Dinh" w:date="2024-10-07T22:24:00Z">
        <w:r w:rsidR="00A70ADE">
          <w:t>DESIGN STRATEGY</w:t>
        </w:r>
      </w:ins>
      <w:bookmarkEnd w:id="14"/>
      <w:del w:id="16" w:author="Nam Doan Dinh" w:date="2024-10-07T22:25:00Z">
        <w:r w:rsidR="00C56F84" w:rsidRPr="00C56F84" w:rsidDel="003A575F">
          <w:delText>Unit of study in areas related to Linux - includes Linux commands and Script languages.</w:delText>
        </w:r>
      </w:del>
      <w:bookmarkStart w:id="17" w:name="_Toc179233435"/>
      <w:bookmarkStart w:id="18" w:name="_Toc179233506"/>
      <w:bookmarkStart w:id="19" w:name="_Toc179233578"/>
      <w:bookmarkEnd w:id="17"/>
      <w:bookmarkEnd w:id="18"/>
      <w:bookmarkEnd w:id="19"/>
    </w:p>
    <w:p w14:paraId="40A8BEA7" w14:textId="13F48C8F" w:rsidR="000D6470" w:rsidDel="003A575F" w:rsidRDefault="00DA41FD" w:rsidP="000D6470">
      <w:pPr>
        <w:pStyle w:val="2"/>
        <w:rPr>
          <w:del w:id="20" w:author="Nam Doan Dinh" w:date="2024-10-07T22:25:00Z"/>
        </w:rPr>
      </w:pPr>
      <w:bookmarkStart w:id="21" w:name="_Toc179234870"/>
      <w:r>
        <w:t>Description</w:t>
      </w:r>
      <w:bookmarkEnd w:id="21"/>
    </w:p>
    <w:p w14:paraId="438A21E6" w14:textId="5A5C68BD" w:rsidR="007220BC" w:rsidDel="003A575F" w:rsidRDefault="007220BC" w:rsidP="000D6470">
      <w:pPr>
        <w:pStyle w:val="2"/>
        <w:rPr>
          <w:del w:id="22" w:author="Nam Doan Dinh" w:date="2024-10-07T22:25:00Z"/>
        </w:rPr>
      </w:pPr>
      <w:del w:id="23" w:author="Nam Doan Dinh" w:date="2024-10-07T22:25:00Z">
        <w:r w:rsidDel="003A575F">
          <w:delText>Unix: Learn and practice basic Linux commands.</w:delText>
        </w:r>
        <w:bookmarkStart w:id="24" w:name="_Toc179233436"/>
        <w:bookmarkStart w:id="25" w:name="_Toc179233507"/>
        <w:bookmarkStart w:id="26" w:name="_Toc179233579"/>
        <w:bookmarkStart w:id="27" w:name="_Toc179233690"/>
        <w:bookmarkStart w:id="28" w:name="_Toc179233745"/>
        <w:bookmarkStart w:id="29" w:name="_Toc179233800"/>
        <w:bookmarkStart w:id="30" w:name="_Toc179234066"/>
        <w:bookmarkStart w:id="31" w:name="_Toc179234133"/>
        <w:bookmarkStart w:id="32" w:name="_Toc179234204"/>
        <w:bookmarkStart w:id="33" w:name="_Toc179234277"/>
        <w:bookmarkStart w:id="34" w:name="_Toc179234344"/>
        <w:bookmarkStart w:id="35" w:name="_Toc179234411"/>
        <w:bookmarkStart w:id="36" w:name="_Toc179234478"/>
        <w:bookmarkStart w:id="37" w:name="_Toc179234545"/>
        <w:bookmarkStart w:id="38" w:name="_Toc179234612"/>
        <w:bookmarkStart w:id="39" w:name="_Toc179234679"/>
        <w:bookmarkStart w:id="40" w:name="_Toc179234871"/>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del>
    </w:p>
    <w:p w14:paraId="24D52B54" w14:textId="4B82479F" w:rsidR="007220BC" w:rsidDel="003A575F" w:rsidRDefault="007220BC" w:rsidP="000D6470">
      <w:pPr>
        <w:pStyle w:val="2"/>
        <w:rPr>
          <w:del w:id="41" w:author="Nam Doan Dinh" w:date="2024-10-07T22:25:00Z"/>
        </w:rPr>
      </w:pPr>
      <w:del w:id="42" w:author="Nam Doan Dinh" w:date="2024-10-07T22:25:00Z">
        <w:r w:rsidDel="003A575F">
          <w:delText>C shell, Tcl, Perl: Learn and practice about basic Csh, Tcl, Perl command focused on examining</w:delText>
        </w:r>
        <w:r w:rsidR="00C13BEF" w:rsidDel="003A575F">
          <w:delText xml:space="preserve"> </w:delText>
        </w:r>
        <w:r w:rsidDel="003A575F">
          <w:delText>scripts.</w:delText>
        </w:r>
        <w:bookmarkStart w:id="43" w:name="_Toc179233437"/>
        <w:bookmarkStart w:id="44" w:name="_Toc179233508"/>
        <w:bookmarkStart w:id="45" w:name="_Toc179233580"/>
        <w:bookmarkStart w:id="46" w:name="_Toc179233691"/>
        <w:bookmarkStart w:id="47" w:name="_Toc179233746"/>
        <w:bookmarkStart w:id="48" w:name="_Toc179233801"/>
        <w:bookmarkStart w:id="49" w:name="_Toc179234067"/>
        <w:bookmarkStart w:id="50" w:name="_Toc179234134"/>
        <w:bookmarkStart w:id="51" w:name="_Toc179234205"/>
        <w:bookmarkStart w:id="52" w:name="_Toc179234278"/>
        <w:bookmarkStart w:id="53" w:name="_Toc179234345"/>
        <w:bookmarkStart w:id="54" w:name="_Toc179234412"/>
        <w:bookmarkStart w:id="55" w:name="_Toc179234479"/>
        <w:bookmarkStart w:id="56" w:name="_Toc179234546"/>
        <w:bookmarkStart w:id="57" w:name="_Toc179234613"/>
        <w:bookmarkStart w:id="58" w:name="_Toc179234680"/>
        <w:bookmarkStart w:id="59" w:name="_Toc17923487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del>
    </w:p>
    <w:p w14:paraId="4EBBDAB7" w14:textId="4C8410D0" w:rsidR="007220BC" w:rsidDel="003A575F" w:rsidRDefault="007220BC" w:rsidP="000D6470">
      <w:pPr>
        <w:pStyle w:val="2"/>
        <w:rPr>
          <w:del w:id="60" w:author="Nam Doan Dinh" w:date="2024-10-07T22:25:00Z"/>
        </w:rPr>
      </w:pPr>
      <w:del w:id="61" w:author="Nam Doan Dinh" w:date="2024-10-07T22:25:00Z">
        <w:r w:rsidDel="003A575F">
          <w:delText>The reason for learning scripts is to increase user convenience by automating the environment.</w:delText>
        </w:r>
        <w:r w:rsidR="00AC6F56" w:rsidDel="003A575F">
          <w:delText xml:space="preserve"> </w:delText>
        </w:r>
        <w:r w:rsidDel="003A575F">
          <w:delText>Learn the script language, reduce unnecessary steps when working, and learn how to automatically</w:delText>
        </w:r>
        <w:r w:rsidR="00E10FFD" w:rsidDel="003A575F">
          <w:delText xml:space="preserve"> </w:delText>
        </w:r>
        <w:r w:rsidDel="003A575F">
          <w:delText>generate files.</w:delText>
        </w:r>
        <w:bookmarkStart w:id="62" w:name="_Toc179233438"/>
        <w:bookmarkStart w:id="63" w:name="_Toc179233509"/>
        <w:bookmarkStart w:id="64" w:name="_Toc179233581"/>
        <w:bookmarkStart w:id="65" w:name="_Toc179233692"/>
        <w:bookmarkStart w:id="66" w:name="_Toc179233747"/>
        <w:bookmarkStart w:id="67" w:name="_Toc179233802"/>
        <w:bookmarkStart w:id="68" w:name="_Toc179234068"/>
        <w:bookmarkStart w:id="69" w:name="_Toc179234135"/>
        <w:bookmarkStart w:id="70" w:name="_Toc179234206"/>
        <w:bookmarkStart w:id="71" w:name="_Toc179234279"/>
        <w:bookmarkStart w:id="72" w:name="_Toc179234346"/>
        <w:bookmarkStart w:id="73" w:name="_Toc179234413"/>
        <w:bookmarkStart w:id="74" w:name="_Toc179234480"/>
        <w:bookmarkStart w:id="75" w:name="_Toc179234547"/>
        <w:bookmarkStart w:id="76" w:name="_Toc179234614"/>
        <w:bookmarkStart w:id="77" w:name="_Toc179234681"/>
        <w:bookmarkStart w:id="78" w:name="_Toc179234873"/>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del>
    </w:p>
    <w:p w14:paraId="439ADEEB" w14:textId="50B249EA" w:rsidR="00000E45" w:rsidDel="003A575F" w:rsidRDefault="007220BC" w:rsidP="000D6470">
      <w:pPr>
        <w:pStyle w:val="2"/>
        <w:rPr>
          <w:del w:id="79" w:author="Nam Doan Dinh" w:date="2024-10-07T22:25:00Z"/>
        </w:rPr>
      </w:pPr>
      <w:del w:id="80" w:author="Nam Doan Dinh" w:date="2024-10-07T22:25:00Z">
        <w:r w:rsidDel="003A575F">
          <w:delText>A shell script is an executable file which contains shell commands. The script acts as a</w:delText>
        </w:r>
        <w:r w:rsidR="000C1566" w:rsidDel="003A575F">
          <w:delText xml:space="preserve"> </w:delText>
        </w:r>
        <w:r w:rsidDel="003A575F">
          <w:delText>“program” by sequentially executing each command in the file. A scripting language consists of</w:delText>
        </w:r>
        <w:r w:rsidR="00CF61F3" w:rsidDel="003A575F">
          <w:delText xml:space="preserve"> </w:delText>
        </w:r>
        <w:r w:rsidDel="003A575F">
          <w:delText>control structures, shell commands, expressions, and variables.</w:delText>
        </w:r>
        <w:bookmarkStart w:id="81" w:name="_Toc179233439"/>
        <w:bookmarkStart w:id="82" w:name="_Toc179233510"/>
        <w:bookmarkStart w:id="83" w:name="_Toc179233582"/>
        <w:bookmarkStart w:id="84" w:name="_Toc179233693"/>
        <w:bookmarkStart w:id="85" w:name="_Toc179233748"/>
        <w:bookmarkStart w:id="86" w:name="_Toc179233803"/>
        <w:bookmarkStart w:id="87" w:name="_Toc179234069"/>
        <w:bookmarkStart w:id="88" w:name="_Toc179234136"/>
        <w:bookmarkStart w:id="89" w:name="_Toc179234207"/>
        <w:bookmarkStart w:id="90" w:name="_Toc179234280"/>
        <w:bookmarkStart w:id="91" w:name="_Toc179234347"/>
        <w:bookmarkStart w:id="92" w:name="_Toc179234414"/>
        <w:bookmarkStart w:id="93" w:name="_Toc179234481"/>
        <w:bookmarkStart w:id="94" w:name="_Toc179234548"/>
        <w:bookmarkStart w:id="95" w:name="_Toc179234615"/>
        <w:bookmarkStart w:id="96" w:name="_Toc179234682"/>
        <w:bookmarkStart w:id="97" w:name="_Toc179234874"/>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del>
    </w:p>
    <w:p w14:paraId="02E1061E" w14:textId="0EBE00A4" w:rsidR="003A575F" w:rsidRPr="00401471" w:rsidDel="003A575F" w:rsidRDefault="00952F72" w:rsidP="000D6470">
      <w:pPr>
        <w:pStyle w:val="2"/>
        <w:rPr>
          <w:del w:id="98" w:author="Nam Doan Dinh" w:date="2024-10-07T22:25:00Z"/>
        </w:rPr>
      </w:pPr>
      <w:del w:id="99" w:author="Nam Doan Dinh" w:date="2024-10-07T22:25:00Z">
        <w:r w:rsidDel="003A575F">
          <w:delText>Below is the list of assigned labs.</w:delText>
        </w:r>
        <w:bookmarkStart w:id="100" w:name="_Toc179233440"/>
        <w:bookmarkStart w:id="101" w:name="_Toc179233511"/>
        <w:bookmarkStart w:id="102" w:name="_Toc179233583"/>
        <w:bookmarkStart w:id="103" w:name="_Toc179233694"/>
        <w:bookmarkStart w:id="104" w:name="_Toc179233749"/>
        <w:bookmarkStart w:id="105" w:name="_Toc179233804"/>
        <w:bookmarkStart w:id="106" w:name="_Toc179234070"/>
        <w:bookmarkStart w:id="107" w:name="_Toc179234137"/>
        <w:bookmarkStart w:id="108" w:name="_Toc179234208"/>
        <w:bookmarkStart w:id="109" w:name="_Toc179234281"/>
        <w:bookmarkStart w:id="110" w:name="_Toc179234348"/>
        <w:bookmarkStart w:id="111" w:name="_Toc179234415"/>
        <w:bookmarkStart w:id="112" w:name="_Toc179234482"/>
        <w:bookmarkStart w:id="113" w:name="_Toc179234549"/>
        <w:bookmarkStart w:id="114" w:name="_Toc179234616"/>
        <w:bookmarkStart w:id="115" w:name="_Toc179234683"/>
        <w:bookmarkStart w:id="116" w:name="_Toc179234875"/>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del>
    </w:p>
    <w:p w14:paraId="4EEA07C5" w14:textId="1BB741F0" w:rsidR="000D6470" w:rsidRPr="002A2EC1" w:rsidRDefault="00BC2D30" w:rsidP="000D6470">
      <w:pPr>
        <w:pStyle w:val="2"/>
      </w:pPr>
      <w:del w:id="117" w:author="Nam Doan Dinh" w:date="2024-10-07T22:26:00Z">
        <w:r w:rsidRPr="00514CF5" w:rsidDel="00514CF5">
          <w:delText>Lab 1:</w:delText>
        </w:r>
        <w:r w:rsidR="00685FCE" w:rsidRPr="00514CF5" w:rsidDel="00514CF5">
          <w:delText xml:space="preserve"> Create directories under csh/lab1/ with structure below:</w:delText>
        </w:r>
      </w:del>
      <w:bookmarkStart w:id="118" w:name="_Toc179234876"/>
      <w:bookmarkEnd w:id="118"/>
    </w:p>
    <w:p w14:paraId="70898132" w14:textId="1BD87C34" w:rsidR="00A0259C" w:rsidRPr="00A0259C" w:rsidRDefault="002B3A1A" w:rsidP="00A0259C">
      <w:pPr>
        <w:pStyle w:val="NormalWeb"/>
        <w:keepNext/>
        <w:rPr>
          <w:ins w:id="119" w:author="Nam Doan Dinh" w:date="2024-10-07T22:37:00Z"/>
          <w:b/>
          <w:rPrChange w:id="120" w:author="Nam Doan Dinh" w:date="2024-10-07T22:37:00Z">
            <w:rPr>
              <w:ins w:id="121" w:author="Nam Doan Dinh" w:date="2024-10-07T22:37:00Z"/>
            </w:rPr>
          </w:rPrChange>
        </w:rPr>
      </w:pPr>
      <w:r>
        <w:rPr>
          <w:b/>
        </w:rPr>
        <w:t>State Diagram</w:t>
      </w:r>
    </w:p>
    <w:p w14:paraId="7E97FAE2" w14:textId="78648148" w:rsidR="00514CF5" w:rsidRDefault="00514CF5">
      <w:pPr>
        <w:pStyle w:val="NormalWeb"/>
        <w:keepNext/>
        <w:jc w:val="center"/>
        <w:rPr>
          <w:ins w:id="122" w:author="Nam Doan Dinh" w:date="2024-10-07T22:26:00Z"/>
        </w:rPr>
        <w:pPrChange w:id="123" w:author="Nam Doan Dinh" w:date="2024-10-07T22:26:00Z">
          <w:pPr>
            <w:pStyle w:val="NormalWeb"/>
            <w:jc w:val="center"/>
          </w:pPr>
        </w:pPrChange>
      </w:pPr>
      <w:ins w:id="124" w:author="Nam Doan Dinh" w:date="2024-10-07T22:26:00Z">
        <w:r>
          <w:rPr>
            <w:noProof/>
          </w:rPr>
          <w:drawing>
            <wp:inline distT="0" distB="0" distL="0" distR="0" wp14:anchorId="2A72CA08" wp14:editId="53EF13BB">
              <wp:extent cx="6221724" cy="4657721"/>
              <wp:effectExtent l="0" t="0" r="8255" b="0"/>
              <wp:docPr id="1481318344" name="Picture 1481318344" descr="C:\Users\namhe\AppData\Local\Packages\Microsoft.Windows.Photos_8wekyb3d8bbwe\TempState\ShareServiceTempFolder\CompArch-HK241_Milestone1.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he\AppData\Local\Packages\Microsoft.Windows.Photos_8wekyb3d8bbwe\TempState\ShareServiceTempFolder\CompArch-HK241_Milestone1.drawio.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2864" cy="4673547"/>
                      </a:xfrm>
                      <a:prstGeom prst="rect">
                        <a:avLst/>
                      </a:prstGeom>
                      <a:noFill/>
                      <a:ln>
                        <a:noFill/>
                      </a:ln>
                    </pic:spPr>
                  </pic:pic>
                </a:graphicData>
              </a:graphic>
            </wp:inline>
          </w:drawing>
        </w:r>
      </w:ins>
    </w:p>
    <w:p w14:paraId="10BD6861" w14:textId="2A6B3F74" w:rsidR="00514CF5" w:rsidRDefault="00514CF5">
      <w:pPr>
        <w:pStyle w:val="Caption"/>
        <w:rPr>
          <w:ins w:id="125" w:author="Nam Doan Dinh" w:date="2024-10-07T22:26:00Z"/>
        </w:rPr>
        <w:pPrChange w:id="126" w:author="Nam Doan Dinh" w:date="2024-10-07T22:26:00Z">
          <w:pPr>
            <w:pStyle w:val="NormalWeb"/>
          </w:pPr>
        </w:pPrChange>
      </w:pPr>
      <w:bookmarkStart w:id="127" w:name="_Toc179234745"/>
      <w:ins w:id="128" w:author="Nam Doan Dinh" w:date="2024-10-07T22:26:00Z">
        <w:r>
          <w:t xml:space="preserve">Figure </w:t>
        </w:r>
        <w:r>
          <w:fldChar w:fldCharType="begin"/>
        </w:r>
        <w:r>
          <w:instrText xml:space="preserve"> SEQ Figure \* ARABIC </w:instrText>
        </w:r>
      </w:ins>
      <w:r>
        <w:fldChar w:fldCharType="separate"/>
      </w:r>
      <w:r w:rsidR="00E563EA">
        <w:rPr>
          <w:noProof/>
        </w:rPr>
        <w:t>3</w:t>
      </w:r>
      <w:ins w:id="129" w:author="Nam Doan Dinh" w:date="2024-10-07T22:26:00Z">
        <w:r>
          <w:fldChar w:fldCharType="end"/>
        </w:r>
        <w:r>
          <w:t>: Moore machine with 9 state</w:t>
        </w:r>
      </w:ins>
      <w:ins w:id="130" w:author="Nam Doan Dinh" w:date="2024-10-07T22:27:00Z">
        <w:r>
          <w:t>s</w:t>
        </w:r>
        <w:r w:rsidR="001973B7">
          <w:t xml:space="preserve"> </w:t>
        </w:r>
        <w:r w:rsidR="00205F18">
          <w:t>of</w:t>
        </w:r>
        <w:r w:rsidR="001973B7">
          <w:t xml:space="preserve"> Vending machine</w:t>
        </w:r>
      </w:ins>
      <w:bookmarkEnd w:id="127"/>
    </w:p>
    <w:p w14:paraId="49162AA4" w14:textId="77777777" w:rsidR="00D249AA" w:rsidRDefault="00D249AA">
      <w:pPr>
        <w:spacing w:after="160" w:line="259" w:lineRule="auto"/>
        <w:jc w:val="left"/>
        <w:rPr>
          <w:ins w:id="131" w:author="Nam Doan Dinh" w:date="2024-10-07T22:28:00Z"/>
          <w:color w:val="000000"/>
        </w:rPr>
      </w:pPr>
      <w:ins w:id="132" w:author="Nam Doan Dinh" w:date="2024-10-07T22:27:00Z">
        <w:r>
          <w:rPr>
            <w:color w:val="000000"/>
          </w:rPr>
          <w:t>We first consider there is 9 possible state tha</w:t>
        </w:r>
      </w:ins>
      <w:ins w:id="133" w:author="Nam Doan Dinh" w:date="2024-10-07T22:28:00Z">
        <w:r>
          <w:rPr>
            <w:color w:val="000000"/>
          </w:rPr>
          <w:t>t the vending machine have:</w:t>
        </w:r>
      </w:ins>
    </w:p>
    <w:p w14:paraId="70FFA787" w14:textId="7AD391FD" w:rsidR="00D249AA" w:rsidRPr="00D249AA" w:rsidRDefault="00D249AA" w:rsidP="00D249AA">
      <w:pPr>
        <w:pStyle w:val="ListParagraph"/>
        <w:numPr>
          <w:ilvl w:val="0"/>
          <w:numId w:val="59"/>
        </w:numPr>
        <w:spacing w:after="160" w:line="259" w:lineRule="auto"/>
        <w:jc w:val="left"/>
        <w:rPr>
          <w:ins w:id="134" w:author="Nam Doan Dinh" w:date="2024-10-07T22:29:00Z"/>
          <w:rFonts w:cs="Times New Roman"/>
          <w:b/>
          <w:bCs/>
          <w:color w:val="000000"/>
          <w:kern w:val="0"/>
          <w:sz w:val="26"/>
          <w:szCs w:val="24"/>
          <w14:ligatures w14:val="none"/>
          <w:rPrChange w:id="135" w:author="Nam Doan Dinh" w:date="2024-10-07T22:29:00Z">
            <w:rPr>
              <w:ins w:id="136" w:author="Nam Doan Dinh" w:date="2024-10-07T22:29:00Z"/>
              <w:color w:val="000000"/>
            </w:rPr>
          </w:rPrChange>
        </w:rPr>
      </w:pPr>
      <w:ins w:id="137" w:author="Nam Doan Dinh" w:date="2024-10-07T22:28:00Z">
        <w:r>
          <w:rPr>
            <w:color w:val="000000"/>
          </w:rPr>
          <w:t>S …</w:t>
        </w:r>
      </w:ins>
      <w:ins w:id="138" w:author="Nam Doan Dinh" w:date="2024-10-07T22:29:00Z">
        <w:r>
          <w:rPr>
            <w:color w:val="000000"/>
          </w:rPr>
          <w:t xml:space="preserve"> </w:t>
        </w:r>
      </w:ins>
      <w:ins w:id="139" w:author="Nam Doan Dinh" w:date="2024-10-07T22:28:00Z">
        <w:r>
          <w:rPr>
            <w:color w:val="000000"/>
          </w:rPr>
          <w:t xml:space="preserve">represent for the total moneys inside the </w:t>
        </w:r>
      </w:ins>
      <w:ins w:id="140" w:author="Nam Doan Dinh" w:date="2024-10-07T22:29:00Z">
        <w:r>
          <w:rPr>
            <w:color w:val="000000"/>
          </w:rPr>
          <w:t>machine.</w:t>
        </w:r>
      </w:ins>
    </w:p>
    <w:p w14:paraId="11991B09" w14:textId="34F31339" w:rsidR="004A360D" w:rsidRPr="004A360D" w:rsidRDefault="00D249AA" w:rsidP="00D249AA">
      <w:pPr>
        <w:pStyle w:val="ListParagraph"/>
        <w:numPr>
          <w:ilvl w:val="0"/>
          <w:numId w:val="59"/>
        </w:numPr>
        <w:spacing w:after="160" w:line="259" w:lineRule="auto"/>
        <w:jc w:val="left"/>
        <w:rPr>
          <w:ins w:id="141" w:author="Nam Doan Dinh" w:date="2024-10-07T22:35:00Z"/>
          <w:rFonts w:cs="Times New Roman"/>
          <w:b/>
          <w:bCs/>
          <w:color w:val="000000"/>
          <w:kern w:val="0"/>
          <w:sz w:val="26"/>
          <w:szCs w:val="24"/>
          <w14:ligatures w14:val="none"/>
          <w:rPrChange w:id="142" w:author="Nam Doan Dinh" w:date="2024-10-07T22:35:00Z">
            <w:rPr>
              <w:ins w:id="143" w:author="Nam Doan Dinh" w:date="2024-10-07T22:35:00Z"/>
              <w:color w:val="000000"/>
            </w:rPr>
          </w:rPrChange>
        </w:rPr>
      </w:pPr>
      <w:ins w:id="144" w:author="Nam Doan Dinh" w:date="2024-10-07T22:29:00Z">
        <w:r>
          <w:rPr>
            <w:color w:val="000000"/>
          </w:rPr>
          <w:t>{soda, change} represent for the output</w:t>
        </w:r>
      </w:ins>
      <w:ins w:id="145" w:author="Nam Doan Dinh" w:date="2024-10-07T22:38:00Z">
        <w:r w:rsidR="006C2A1C">
          <w:rPr>
            <w:color w:val="000000"/>
          </w:rPr>
          <w:t>s</w:t>
        </w:r>
      </w:ins>
      <w:ins w:id="146" w:author="Nam Doan Dinh" w:date="2024-10-07T22:29:00Z">
        <w:r>
          <w:rPr>
            <w:color w:val="000000"/>
          </w:rPr>
          <w:t xml:space="preserve"> attached with that current state.</w:t>
        </w:r>
      </w:ins>
    </w:p>
    <w:p w14:paraId="4E749A54" w14:textId="77777777" w:rsidR="00FA5F1A" w:rsidRDefault="00FA5F1A" w:rsidP="00FA5F1A">
      <w:pPr>
        <w:spacing w:after="160" w:line="259" w:lineRule="auto"/>
        <w:jc w:val="left"/>
        <w:rPr>
          <w:b/>
          <w:color w:val="000000"/>
        </w:rPr>
      </w:pPr>
    </w:p>
    <w:p w14:paraId="22D524A6" w14:textId="3FD44C01" w:rsidR="00835005" w:rsidRPr="004A360D" w:rsidRDefault="004A360D" w:rsidP="004A360D">
      <w:pPr>
        <w:spacing w:after="160" w:line="259" w:lineRule="auto"/>
        <w:jc w:val="left"/>
        <w:rPr>
          <w:ins w:id="147" w:author="Nam Doan Dinh" w:date="2024-10-07T22:35:00Z"/>
          <w:b/>
          <w:color w:val="000000"/>
          <w:rPrChange w:id="148" w:author="Nam Doan Dinh" w:date="2024-10-07T22:35:00Z">
            <w:rPr>
              <w:ins w:id="149" w:author="Nam Doan Dinh" w:date="2024-10-07T22:35:00Z"/>
              <w:color w:val="000000"/>
            </w:rPr>
          </w:rPrChange>
        </w:rPr>
      </w:pPr>
      <w:ins w:id="150" w:author="Nam Doan Dinh" w:date="2024-10-07T22:35:00Z">
        <w:r w:rsidRPr="004A360D">
          <w:rPr>
            <w:b/>
            <w:color w:val="000000"/>
            <w:rPrChange w:id="151" w:author="Nam Doan Dinh" w:date="2024-10-07T22:35:00Z">
              <w:rPr>
                <w:color w:val="000000"/>
              </w:rPr>
            </w:rPrChange>
          </w:rPr>
          <w:t>State assignments</w:t>
        </w:r>
      </w:ins>
    </w:p>
    <w:tbl>
      <w:tblPr>
        <w:tblStyle w:val="PlainTable2"/>
        <w:tblW w:w="0" w:type="auto"/>
        <w:tblBorders>
          <w:top w:val="single" w:sz="4" w:space="0" w:color="auto"/>
          <w:bottom w:val="single" w:sz="4" w:space="0" w:color="auto"/>
        </w:tblBorders>
        <w:tblLook w:val="04A0" w:firstRow="1" w:lastRow="0" w:firstColumn="1" w:lastColumn="0" w:noHBand="0" w:noVBand="1"/>
      </w:tblPr>
      <w:tblGrid>
        <w:gridCol w:w="1985"/>
        <w:gridCol w:w="7977"/>
      </w:tblGrid>
      <w:tr w:rsidR="004A360D" w14:paraId="30071A11" w14:textId="77777777" w:rsidTr="0020724D">
        <w:trPr>
          <w:cnfStyle w:val="100000000000" w:firstRow="1" w:lastRow="0" w:firstColumn="0" w:lastColumn="0" w:oddVBand="0" w:evenVBand="0" w:oddHBand="0" w:evenHBand="0" w:firstRowFirstColumn="0" w:firstRowLastColumn="0" w:lastRowFirstColumn="0" w:lastRowLastColumn="0"/>
          <w:trHeight w:val="340"/>
          <w:ins w:id="152" w:author="Nam Doan Dinh" w:date="2024-10-07T22:35:00Z"/>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7AED58DB" w14:textId="77777777" w:rsidR="004A360D" w:rsidRDefault="004A360D" w:rsidP="0020724D">
            <w:pPr>
              <w:spacing w:line="240" w:lineRule="auto"/>
              <w:jc w:val="center"/>
              <w:rPr>
                <w:ins w:id="153" w:author="Nam Doan Dinh" w:date="2024-10-07T22:35:00Z"/>
              </w:rPr>
            </w:pPr>
            <w:ins w:id="154" w:author="Nam Doan Dinh" w:date="2024-10-07T22:35:00Z">
              <w:r>
                <w:t>State</w:t>
              </w:r>
            </w:ins>
          </w:p>
        </w:tc>
        <w:tc>
          <w:tcPr>
            <w:tcW w:w="7977" w:type="dxa"/>
            <w:tcBorders>
              <w:top w:val="single" w:sz="4" w:space="0" w:color="auto"/>
              <w:bottom w:val="single" w:sz="4" w:space="0" w:color="auto"/>
            </w:tcBorders>
          </w:tcPr>
          <w:p w14:paraId="7E76D645" w14:textId="77777777" w:rsidR="004A360D" w:rsidRDefault="004A360D" w:rsidP="0020724D">
            <w:pPr>
              <w:spacing w:line="240" w:lineRule="auto"/>
              <w:jc w:val="center"/>
              <w:cnfStyle w:val="100000000000" w:firstRow="1" w:lastRow="0" w:firstColumn="0" w:lastColumn="0" w:oddVBand="0" w:evenVBand="0" w:oddHBand="0" w:evenHBand="0" w:firstRowFirstColumn="0" w:firstRowLastColumn="0" w:lastRowFirstColumn="0" w:lastRowLastColumn="0"/>
              <w:rPr>
                <w:ins w:id="155" w:author="Nam Doan Dinh" w:date="2024-10-07T22:35:00Z"/>
              </w:rPr>
            </w:pPr>
            <w:ins w:id="156" w:author="Nam Doan Dinh" w:date="2024-10-07T22:35:00Z">
              <w:r>
                <w:t>State Description</w:t>
              </w:r>
            </w:ins>
          </w:p>
        </w:tc>
      </w:tr>
      <w:tr w:rsidR="004A360D" w14:paraId="542804D1" w14:textId="77777777" w:rsidTr="0020724D">
        <w:trPr>
          <w:cnfStyle w:val="000000100000" w:firstRow="0" w:lastRow="0" w:firstColumn="0" w:lastColumn="0" w:oddVBand="0" w:evenVBand="0" w:oddHBand="1" w:evenHBand="0" w:firstRowFirstColumn="0" w:firstRowLastColumn="0" w:lastRowFirstColumn="0" w:lastRowLastColumn="0"/>
          <w:trHeight w:val="340"/>
          <w:ins w:id="157" w:author="Nam Doan Dinh" w:date="2024-10-07T22:35:00Z"/>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none" w:sz="0" w:space="0" w:color="auto"/>
            </w:tcBorders>
          </w:tcPr>
          <w:p w14:paraId="1B7FC18A" w14:textId="77777777" w:rsidR="004A360D" w:rsidRPr="00A9087C" w:rsidRDefault="004A360D" w:rsidP="0020724D">
            <w:pPr>
              <w:spacing w:line="240" w:lineRule="auto"/>
              <w:jc w:val="center"/>
              <w:rPr>
                <w:ins w:id="158" w:author="Nam Doan Dinh" w:date="2024-10-07T22:35:00Z"/>
              </w:rPr>
            </w:pPr>
            <w:ins w:id="159" w:author="Nam Doan Dinh" w:date="2024-10-07T22:35:00Z">
              <w:r w:rsidRPr="00A9087C">
                <w:t>S0</w:t>
              </w:r>
            </w:ins>
          </w:p>
        </w:tc>
        <w:tc>
          <w:tcPr>
            <w:tcW w:w="7977" w:type="dxa"/>
            <w:tcBorders>
              <w:top w:val="single" w:sz="4" w:space="0" w:color="auto"/>
              <w:bottom w:val="none" w:sz="0" w:space="0" w:color="auto"/>
            </w:tcBorders>
          </w:tcPr>
          <w:p w14:paraId="0F3089ED" w14:textId="77777777" w:rsidR="004A360D" w:rsidRDefault="004A360D" w:rsidP="0020724D">
            <w:pPr>
              <w:spacing w:line="240" w:lineRule="auto"/>
              <w:jc w:val="center"/>
              <w:cnfStyle w:val="000000100000" w:firstRow="0" w:lastRow="0" w:firstColumn="0" w:lastColumn="0" w:oddVBand="0" w:evenVBand="0" w:oddHBand="1" w:evenHBand="0" w:firstRowFirstColumn="0" w:firstRowLastColumn="0" w:lastRowFirstColumn="0" w:lastRowLastColumn="0"/>
              <w:rPr>
                <w:ins w:id="160" w:author="Nam Doan Dinh" w:date="2024-10-07T22:35:00Z"/>
              </w:rPr>
            </w:pPr>
            <w:ins w:id="161" w:author="Nam Doan Dinh" w:date="2024-10-07T22:35:00Z">
              <w:r w:rsidRPr="00F101A3">
                <w:t>The machine receives a total of 0 cents, does not release soda, returns 0 cents</w:t>
              </w:r>
            </w:ins>
          </w:p>
        </w:tc>
      </w:tr>
      <w:tr w:rsidR="004A360D" w14:paraId="343B78C7" w14:textId="77777777" w:rsidTr="0020724D">
        <w:trPr>
          <w:trHeight w:val="340"/>
          <w:ins w:id="162" w:author="Nam Doan Dinh" w:date="2024-10-07T22:35:00Z"/>
        </w:trPr>
        <w:tc>
          <w:tcPr>
            <w:cnfStyle w:val="001000000000" w:firstRow="0" w:lastRow="0" w:firstColumn="1" w:lastColumn="0" w:oddVBand="0" w:evenVBand="0" w:oddHBand="0" w:evenHBand="0" w:firstRowFirstColumn="0" w:firstRowLastColumn="0" w:lastRowFirstColumn="0" w:lastRowLastColumn="0"/>
            <w:tcW w:w="1985" w:type="dxa"/>
          </w:tcPr>
          <w:p w14:paraId="1E4D96DA" w14:textId="77777777" w:rsidR="004A360D" w:rsidRPr="00A9087C" w:rsidRDefault="004A360D" w:rsidP="0020724D">
            <w:pPr>
              <w:spacing w:line="240" w:lineRule="auto"/>
              <w:jc w:val="center"/>
              <w:rPr>
                <w:ins w:id="163" w:author="Nam Doan Dinh" w:date="2024-10-07T22:35:00Z"/>
              </w:rPr>
            </w:pPr>
            <w:ins w:id="164" w:author="Nam Doan Dinh" w:date="2024-10-07T22:35:00Z">
              <w:r w:rsidRPr="00A9087C">
                <w:t>S5</w:t>
              </w:r>
            </w:ins>
          </w:p>
        </w:tc>
        <w:tc>
          <w:tcPr>
            <w:tcW w:w="7977" w:type="dxa"/>
          </w:tcPr>
          <w:p w14:paraId="21A0E344" w14:textId="77777777" w:rsidR="004A360D" w:rsidRDefault="004A360D" w:rsidP="0020724D">
            <w:pPr>
              <w:spacing w:line="240" w:lineRule="auto"/>
              <w:jc w:val="center"/>
              <w:cnfStyle w:val="000000000000" w:firstRow="0" w:lastRow="0" w:firstColumn="0" w:lastColumn="0" w:oddVBand="0" w:evenVBand="0" w:oddHBand="0" w:evenHBand="0" w:firstRowFirstColumn="0" w:firstRowLastColumn="0" w:lastRowFirstColumn="0" w:lastRowLastColumn="0"/>
              <w:rPr>
                <w:ins w:id="165" w:author="Nam Doan Dinh" w:date="2024-10-07T22:35:00Z"/>
              </w:rPr>
            </w:pPr>
            <w:ins w:id="166" w:author="Nam Doan Dinh" w:date="2024-10-07T22:35:00Z">
              <w:r w:rsidRPr="00F101A3">
                <w:t>The machine receives a total of 5 cents, does not release soda, returns 0 cents</w:t>
              </w:r>
            </w:ins>
          </w:p>
        </w:tc>
      </w:tr>
      <w:tr w:rsidR="004A360D" w14:paraId="203BB398" w14:textId="77777777" w:rsidTr="0020724D">
        <w:trPr>
          <w:cnfStyle w:val="000000100000" w:firstRow="0" w:lastRow="0" w:firstColumn="0" w:lastColumn="0" w:oddVBand="0" w:evenVBand="0" w:oddHBand="1" w:evenHBand="0" w:firstRowFirstColumn="0" w:firstRowLastColumn="0" w:lastRowFirstColumn="0" w:lastRowLastColumn="0"/>
          <w:trHeight w:val="340"/>
          <w:ins w:id="167" w:author="Nam Doan Dinh" w:date="2024-10-07T22:35:00Z"/>
        </w:trPr>
        <w:tc>
          <w:tcPr>
            <w:cnfStyle w:val="001000000000" w:firstRow="0" w:lastRow="0" w:firstColumn="1" w:lastColumn="0" w:oddVBand="0" w:evenVBand="0" w:oddHBand="0" w:evenHBand="0" w:firstRowFirstColumn="0" w:firstRowLastColumn="0" w:lastRowFirstColumn="0" w:lastRowLastColumn="0"/>
            <w:tcW w:w="1985" w:type="dxa"/>
            <w:tcBorders>
              <w:top w:val="none" w:sz="0" w:space="0" w:color="auto"/>
              <w:bottom w:val="none" w:sz="0" w:space="0" w:color="auto"/>
            </w:tcBorders>
          </w:tcPr>
          <w:p w14:paraId="6895324C" w14:textId="77777777" w:rsidR="004A360D" w:rsidRPr="00A9087C" w:rsidRDefault="004A360D" w:rsidP="0020724D">
            <w:pPr>
              <w:spacing w:line="240" w:lineRule="auto"/>
              <w:jc w:val="center"/>
              <w:rPr>
                <w:ins w:id="168" w:author="Nam Doan Dinh" w:date="2024-10-07T22:35:00Z"/>
              </w:rPr>
            </w:pPr>
            <w:ins w:id="169" w:author="Nam Doan Dinh" w:date="2024-10-07T22:35:00Z">
              <w:r w:rsidRPr="00A9087C">
                <w:lastRenderedPageBreak/>
                <w:t>S10</w:t>
              </w:r>
            </w:ins>
          </w:p>
        </w:tc>
        <w:tc>
          <w:tcPr>
            <w:tcW w:w="7977" w:type="dxa"/>
            <w:tcBorders>
              <w:top w:val="none" w:sz="0" w:space="0" w:color="auto"/>
              <w:bottom w:val="none" w:sz="0" w:space="0" w:color="auto"/>
            </w:tcBorders>
          </w:tcPr>
          <w:p w14:paraId="3EB77CCE" w14:textId="77777777" w:rsidR="004A360D" w:rsidRDefault="004A360D" w:rsidP="0020724D">
            <w:pPr>
              <w:spacing w:line="240" w:lineRule="auto"/>
              <w:jc w:val="center"/>
              <w:cnfStyle w:val="000000100000" w:firstRow="0" w:lastRow="0" w:firstColumn="0" w:lastColumn="0" w:oddVBand="0" w:evenVBand="0" w:oddHBand="1" w:evenHBand="0" w:firstRowFirstColumn="0" w:firstRowLastColumn="0" w:lastRowFirstColumn="0" w:lastRowLastColumn="0"/>
              <w:rPr>
                <w:ins w:id="170" w:author="Nam Doan Dinh" w:date="2024-10-07T22:35:00Z"/>
              </w:rPr>
            </w:pPr>
            <w:ins w:id="171" w:author="Nam Doan Dinh" w:date="2024-10-07T22:35:00Z">
              <w:r w:rsidRPr="00F101A3">
                <w:t>The machine receives a total of 10 cents, does not release soda, returns 0 cents</w:t>
              </w:r>
            </w:ins>
          </w:p>
        </w:tc>
      </w:tr>
      <w:tr w:rsidR="004A360D" w14:paraId="6F9ECCBF" w14:textId="77777777" w:rsidTr="0020724D">
        <w:trPr>
          <w:trHeight w:val="340"/>
          <w:ins w:id="172" w:author="Nam Doan Dinh" w:date="2024-10-07T22:35:00Z"/>
        </w:trPr>
        <w:tc>
          <w:tcPr>
            <w:cnfStyle w:val="001000000000" w:firstRow="0" w:lastRow="0" w:firstColumn="1" w:lastColumn="0" w:oddVBand="0" w:evenVBand="0" w:oddHBand="0" w:evenHBand="0" w:firstRowFirstColumn="0" w:firstRowLastColumn="0" w:lastRowFirstColumn="0" w:lastRowLastColumn="0"/>
            <w:tcW w:w="1985" w:type="dxa"/>
          </w:tcPr>
          <w:p w14:paraId="2D659002" w14:textId="77777777" w:rsidR="004A360D" w:rsidRPr="00A9087C" w:rsidRDefault="004A360D" w:rsidP="0020724D">
            <w:pPr>
              <w:spacing w:line="240" w:lineRule="auto"/>
              <w:jc w:val="center"/>
              <w:rPr>
                <w:ins w:id="173" w:author="Nam Doan Dinh" w:date="2024-10-07T22:35:00Z"/>
              </w:rPr>
            </w:pPr>
            <w:ins w:id="174" w:author="Nam Doan Dinh" w:date="2024-10-07T22:35:00Z">
              <w:r w:rsidRPr="00A9087C">
                <w:t>S15</w:t>
              </w:r>
            </w:ins>
          </w:p>
        </w:tc>
        <w:tc>
          <w:tcPr>
            <w:tcW w:w="7977" w:type="dxa"/>
          </w:tcPr>
          <w:p w14:paraId="2C5262A3" w14:textId="77777777" w:rsidR="004A360D" w:rsidRDefault="004A360D" w:rsidP="0020724D">
            <w:pPr>
              <w:spacing w:line="240" w:lineRule="auto"/>
              <w:jc w:val="center"/>
              <w:cnfStyle w:val="000000000000" w:firstRow="0" w:lastRow="0" w:firstColumn="0" w:lastColumn="0" w:oddVBand="0" w:evenVBand="0" w:oddHBand="0" w:evenHBand="0" w:firstRowFirstColumn="0" w:firstRowLastColumn="0" w:lastRowFirstColumn="0" w:lastRowLastColumn="0"/>
              <w:rPr>
                <w:ins w:id="175" w:author="Nam Doan Dinh" w:date="2024-10-07T22:35:00Z"/>
              </w:rPr>
            </w:pPr>
            <w:ins w:id="176" w:author="Nam Doan Dinh" w:date="2024-10-07T22:35:00Z">
              <w:r w:rsidRPr="00F101A3">
                <w:t>The machine receives a total of 15 cents, does not release soda, 0 cents is lost</w:t>
              </w:r>
            </w:ins>
          </w:p>
        </w:tc>
      </w:tr>
      <w:tr w:rsidR="004A360D" w14:paraId="4CDE89CB" w14:textId="77777777" w:rsidTr="0020724D">
        <w:trPr>
          <w:cnfStyle w:val="000000100000" w:firstRow="0" w:lastRow="0" w:firstColumn="0" w:lastColumn="0" w:oddVBand="0" w:evenVBand="0" w:oddHBand="1" w:evenHBand="0" w:firstRowFirstColumn="0" w:firstRowLastColumn="0" w:lastRowFirstColumn="0" w:lastRowLastColumn="0"/>
          <w:trHeight w:val="340"/>
          <w:ins w:id="177" w:author="Nam Doan Dinh" w:date="2024-10-07T22:35:00Z"/>
        </w:trPr>
        <w:tc>
          <w:tcPr>
            <w:cnfStyle w:val="001000000000" w:firstRow="0" w:lastRow="0" w:firstColumn="1" w:lastColumn="0" w:oddVBand="0" w:evenVBand="0" w:oddHBand="0" w:evenHBand="0" w:firstRowFirstColumn="0" w:firstRowLastColumn="0" w:lastRowFirstColumn="0" w:lastRowLastColumn="0"/>
            <w:tcW w:w="1985" w:type="dxa"/>
            <w:tcBorders>
              <w:top w:val="none" w:sz="0" w:space="0" w:color="auto"/>
              <w:bottom w:val="none" w:sz="0" w:space="0" w:color="auto"/>
            </w:tcBorders>
          </w:tcPr>
          <w:p w14:paraId="3A21AACE" w14:textId="77777777" w:rsidR="004A360D" w:rsidRPr="00A9087C" w:rsidRDefault="004A360D" w:rsidP="0020724D">
            <w:pPr>
              <w:spacing w:line="240" w:lineRule="auto"/>
              <w:jc w:val="center"/>
              <w:rPr>
                <w:ins w:id="178" w:author="Nam Doan Dinh" w:date="2024-10-07T22:35:00Z"/>
              </w:rPr>
            </w:pPr>
            <w:ins w:id="179" w:author="Nam Doan Dinh" w:date="2024-10-07T22:35:00Z">
              <w:r w:rsidRPr="00A9087C">
                <w:t>S20</w:t>
              </w:r>
            </w:ins>
          </w:p>
        </w:tc>
        <w:tc>
          <w:tcPr>
            <w:tcW w:w="7977" w:type="dxa"/>
            <w:tcBorders>
              <w:top w:val="none" w:sz="0" w:space="0" w:color="auto"/>
              <w:bottom w:val="none" w:sz="0" w:space="0" w:color="auto"/>
            </w:tcBorders>
          </w:tcPr>
          <w:p w14:paraId="38A27E92" w14:textId="77777777" w:rsidR="004A360D" w:rsidRDefault="004A360D" w:rsidP="0020724D">
            <w:pPr>
              <w:spacing w:line="240" w:lineRule="auto"/>
              <w:jc w:val="center"/>
              <w:cnfStyle w:val="000000100000" w:firstRow="0" w:lastRow="0" w:firstColumn="0" w:lastColumn="0" w:oddVBand="0" w:evenVBand="0" w:oddHBand="1" w:evenHBand="0" w:firstRowFirstColumn="0" w:firstRowLastColumn="0" w:lastRowFirstColumn="0" w:lastRowLastColumn="0"/>
              <w:rPr>
                <w:ins w:id="180" w:author="Nam Doan Dinh" w:date="2024-10-07T22:35:00Z"/>
              </w:rPr>
            </w:pPr>
            <w:ins w:id="181" w:author="Nam Doan Dinh" w:date="2024-10-07T22:35:00Z">
              <w:r w:rsidRPr="00F101A3">
                <w:t>The machine receives a total of 20 cents, releases soda, and returns 0 cents</w:t>
              </w:r>
            </w:ins>
          </w:p>
        </w:tc>
      </w:tr>
      <w:tr w:rsidR="004A360D" w14:paraId="7921D01F" w14:textId="77777777" w:rsidTr="0020724D">
        <w:trPr>
          <w:trHeight w:val="340"/>
          <w:ins w:id="182" w:author="Nam Doan Dinh" w:date="2024-10-07T22:35:00Z"/>
        </w:trPr>
        <w:tc>
          <w:tcPr>
            <w:cnfStyle w:val="001000000000" w:firstRow="0" w:lastRow="0" w:firstColumn="1" w:lastColumn="0" w:oddVBand="0" w:evenVBand="0" w:oddHBand="0" w:evenHBand="0" w:firstRowFirstColumn="0" w:firstRowLastColumn="0" w:lastRowFirstColumn="0" w:lastRowLastColumn="0"/>
            <w:tcW w:w="1985" w:type="dxa"/>
          </w:tcPr>
          <w:p w14:paraId="10591A06" w14:textId="77777777" w:rsidR="004A360D" w:rsidRPr="00A9087C" w:rsidRDefault="004A360D" w:rsidP="0020724D">
            <w:pPr>
              <w:spacing w:line="240" w:lineRule="auto"/>
              <w:jc w:val="center"/>
              <w:rPr>
                <w:ins w:id="183" w:author="Nam Doan Dinh" w:date="2024-10-07T22:35:00Z"/>
              </w:rPr>
            </w:pPr>
            <w:ins w:id="184" w:author="Nam Doan Dinh" w:date="2024-10-07T22:35:00Z">
              <w:r w:rsidRPr="00A9087C">
                <w:t>S25</w:t>
              </w:r>
            </w:ins>
          </w:p>
        </w:tc>
        <w:tc>
          <w:tcPr>
            <w:tcW w:w="7977" w:type="dxa"/>
          </w:tcPr>
          <w:p w14:paraId="45481386" w14:textId="77777777" w:rsidR="004A360D" w:rsidRDefault="004A360D" w:rsidP="0020724D">
            <w:pPr>
              <w:spacing w:line="240" w:lineRule="auto"/>
              <w:jc w:val="center"/>
              <w:cnfStyle w:val="000000000000" w:firstRow="0" w:lastRow="0" w:firstColumn="0" w:lastColumn="0" w:oddVBand="0" w:evenVBand="0" w:oddHBand="0" w:evenHBand="0" w:firstRowFirstColumn="0" w:firstRowLastColumn="0" w:lastRowFirstColumn="0" w:lastRowLastColumn="0"/>
              <w:rPr>
                <w:ins w:id="185" w:author="Nam Doan Dinh" w:date="2024-10-07T22:35:00Z"/>
              </w:rPr>
            </w:pPr>
            <w:ins w:id="186" w:author="Nam Doan Dinh" w:date="2024-10-07T22:35:00Z">
              <w:r w:rsidRPr="00F101A3">
                <w:t>The machine receives a total of 25 cents, releases soda, and returns 5 cents</w:t>
              </w:r>
            </w:ins>
          </w:p>
        </w:tc>
      </w:tr>
      <w:tr w:rsidR="004A360D" w14:paraId="6DD48056" w14:textId="77777777" w:rsidTr="0020724D">
        <w:trPr>
          <w:cnfStyle w:val="000000100000" w:firstRow="0" w:lastRow="0" w:firstColumn="0" w:lastColumn="0" w:oddVBand="0" w:evenVBand="0" w:oddHBand="1" w:evenHBand="0" w:firstRowFirstColumn="0" w:firstRowLastColumn="0" w:lastRowFirstColumn="0" w:lastRowLastColumn="0"/>
          <w:trHeight w:val="340"/>
          <w:ins w:id="187" w:author="Nam Doan Dinh" w:date="2024-10-07T22:35:00Z"/>
        </w:trPr>
        <w:tc>
          <w:tcPr>
            <w:cnfStyle w:val="001000000000" w:firstRow="0" w:lastRow="0" w:firstColumn="1" w:lastColumn="0" w:oddVBand="0" w:evenVBand="0" w:oddHBand="0" w:evenHBand="0" w:firstRowFirstColumn="0" w:firstRowLastColumn="0" w:lastRowFirstColumn="0" w:lastRowLastColumn="0"/>
            <w:tcW w:w="1985" w:type="dxa"/>
            <w:tcBorders>
              <w:top w:val="none" w:sz="0" w:space="0" w:color="auto"/>
              <w:bottom w:val="none" w:sz="0" w:space="0" w:color="auto"/>
            </w:tcBorders>
          </w:tcPr>
          <w:p w14:paraId="213A2A4D" w14:textId="77777777" w:rsidR="004A360D" w:rsidRPr="00A9087C" w:rsidRDefault="004A360D" w:rsidP="0020724D">
            <w:pPr>
              <w:spacing w:line="240" w:lineRule="auto"/>
              <w:jc w:val="center"/>
              <w:rPr>
                <w:ins w:id="188" w:author="Nam Doan Dinh" w:date="2024-10-07T22:35:00Z"/>
              </w:rPr>
            </w:pPr>
            <w:ins w:id="189" w:author="Nam Doan Dinh" w:date="2024-10-07T22:35:00Z">
              <w:r w:rsidRPr="00A9087C">
                <w:t>S30</w:t>
              </w:r>
            </w:ins>
          </w:p>
        </w:tc>
        <w:tc>
          <w:tcPr>
            <w:tcW w:w="7977" w:type="dxa"/>
            <w:tcBorders>
              <w:top w:val="none" w:sz="0" w:space="0" w:color="auto"/>
              <w:bottom w:val="none" w:sz="0" w:space="0" w:color="auto"/>
            </w:tcBorders>
          </w:tcPr>
          <w:p w14:paraId="4F759B52" w14:textId="77777777" w:rsidR="004A360D" w:rsidRDefault="004A360D" w:rsidP="0020724D">
            <w:pPr>
              <w:spacing w:line="240" w:lineRule="auto"/>
              <w:jc w:val="center"/>
              <w:cnfStyle w:val="000000100000" w:firstRow="0" w:lastRow="0" w:firstColumn="0" w:lastColumn="0" w:oddVBand="0" w:evenVBand="0" w:oddHBand="1" w:evenHBand="0" w:firstRowFirstColumn="0" w:firstRowLastColumn="0" w:lastRowFirstColumn="0" w:lastRowLastColumn="0"/>
              <w:rPr>
                <w:ins w:id="190" w:author="Nam Doan Dinh" w:date="2024-10-07T22:35:00Z"/>
              </w:rPr>
            </w:pPr>
            <w:ins w:id="191" w:author="Nam Doan Dinh" w:date="2024-10-07T22:35:00Z">
              <w:r w:rsidRPr="00F101A3">
                <w:t>The machine receives a total of 30 cents, releases soda, and returns 10 cents</w:t>
              </w:r>
            </w:ins>
          </w:p>
        </w:tc>
      </w:tr>
      <w:tr w:rsidR="004A360D" w14:paraId="572475B8" w14:textId="77777777" w:rsidTr="0020724D">
        <w:trPr>
          <w:trHeight w:val="340"/>
          <w:ins w:id="192" w:author="Nam Doan Dinh" w:date="2024-10-07T22:35:00Z"/>
        </w:trPr>
        <w:tc>
          <w:tcPr>
            <w:cnfStyle w:val="001000000000" w:firstRow="0" w:lastRow="0" w:firstColumn="1" w:lastColumn="0" w:oddVBand="0" w:evenVBand="0" w:oddHBand="0" w:evenHBand="0" w:firstRowFirstColumn="0" w:firstRowLastColumn="0" w:lastRowFirstColumn="0" w:lastRowLastColumn="0"/>
            <w:tcW w:w="1985" w:type="dxa"/>
          </w:tcPr>
          <w:p w14:paraId="0C4C647F" w14:textId="77777777" w:rsidR="004A360D" w:rsidRPr="00A9087C" w:rsidRDefault="004A360D" w:rsidP="0020724D">
            <w:pPr>
              <w:spacing w:line="240" w:lineRule="auto"/>
              <w:jc w:val="center"/>
              <w:rPr>
                <w:ins w:id="193" w:author="Nam Doan Dinh" w:date="2024-10-07T22:35:00Z"/>
              </w:rPr>
            </w:pPr>
            <w:ins w:id="194" w:author="Nam Doan Dinh" w:date="2024-10-07T22:35:00Z">
              <w:r w:rsidRPr="00A9087C">
                <w:t>S35</w:t>
              </w:r>
            </w:ins>
          </w:p>
        </w:tc>
        <w:tc>
          <w:tcPr>
            <w:tcW w:w="7977" w:type="dxa"/>
          </w:tcPr>
          <w:p w14:paraId="69B81C59" w14:textId="77777777" w:rsidR="004A360D" w:rsidRDefault="004A360D" w:rsidP="0020724D">
            <w:pPr>
              <w:spacing w:line="240" w:lineRule="auto"/>
              <w:jc w:val="center"/>
              <w:cnfStyle w:val="000000000000" w:firstRow="0" w:lastRow="0" w:firstColumn="0" w:lastColumn="0" w:oddVBand="0" w:evenVBand="0" w:oddHBand="0" w:evenHBand="0" w:firstRowFirstColumn="0" w:firstRowLastColumn="0" w:lastRowFirstColumn="0" w:lastRowLastColumn="0"/>
              <w:rPr>
                <w:ins w:id="195" w:author="Nam Doan Dinh" w:date="2024-10-07T22:35:00Z"/>
              </w:rPr>
            </w:pPr>
            <w:ins w:id="196" w:author="Nam Doan Dinh" w:date="2024-10-07T22:35:00Z">
              <w:r w:rsidRPr="00F101A3">
                <w:t>The machine receives a total of 35 cents, releases soda, and returns 15 cents</w:t>
              </w:r>
            </w:ins>
          </w:p>
        </w:tc>
      </w:tr>
      <w:tr w:rsidR="004A360D" w14:paraId="5ED03D9A" w14:textId="77777777" w:rsidTr="0020724D">
        <w:trPr>
          <w:cnfStyle w:val="000000100000" w:firstRow="0" w:lastRow="0" w:firstColumn="0" w:lastColumn="0" w:oddVBand="0" w:evenVBand="0" w:oddHBand="1" w:evenHBand="0" w:firstRowFirstColumn="0" w:firstRowLastColumn="0" w:lastRowFirstColumn="0" w:lastRowLastColumn="0"/>
          <w:trHeight w:val="340"/>
          <w:ins w:id="197" w:author="Nam Doan Dinh" w:date="2024-10-07T22:35:00Z"/>
        </w:trPr>
        <w:tc>
          <w:tcPr>
            <w:cnfStyle w:val="001000000000" w:firstRow="0" w:lastRow="0" w:firstColumn="1" w:lastColumn="0" w:oddVBand="0" w:evenVBand="0" w:oddHBand="0" w:evenHBand="0" w:firstRowFirstColumn="0" w:firstRowLastColumn="0" w:lastRowFirstColumn="0" w:lastRowLastColumn="0"/>
            <w:tcW w:w="1985" w:type="dxa"/>
            <w:tcBorders>
              <w:top w:val="none" w:sz="0" w:space="0" w:color="auto"/>
              <w:bottom w:val="none" w:sz="0" w:space="0" w:color="auto"/>
            </w:tcBorders>
          </w:tcPr>
          <w:p w14:paraId="2CC5098F" w14:textId="77777777" w:rsidR="004A360D" w:rsidRPr="00A9087C" w:rsidRDefault="004A360D" w:rsidP="0020724D">
            <w:pPr>
              <w:spacing w:line="240" w:lineRule="auto"/>
              <w:jc w:val="center"/>
              <w:rPr>
                <w:ins w:id="198" w:author="Nam Doan Dinh" w:date="2024-10-07T22:35:00Z"/>
              </w:rPr>
            </w:pPr>
            <w:ins w:id="199" w:author="Nam Doan Dinh" w:date="2024-10-07T22:35:00Z">
              <w:r w:rsidRPr="00A9087C">
                <w:t>S40</w:t>
              </w:r>
            </w:ins>
          </w:p>
        </w:tc>
        <w:tc>
          <w:tcPr>
            <w:tcW w:w="7977" w:type="dxa"/>
            <w:tcBorders>
              <w:top w:val="none" w:sz="0" w:space="0" w:color="auto"/>
              <w:bottom w:val="none" w:sz="0" w:space="0" w:color="auto"/>
            </w:tcBorders>
          </w:tcPr>
          <w:p w14:paraId="1E0C7424" w14:textId="77777777" w:rsidR="004A360D" w:rsidRDefault="004A360D" w:rsidP="0020724D">
            <w:pPr>
              <w:spacing w:line="240" w:lineRule="auto"/>
              <w:jc w:val="center"/>
              <w:cnfStyle w:val="000000100000" w:firstRow="0" w:lastRow="0" w:firstColumn="0" w:lastColumn="0" w:oddVBand="0" w:evenVBand="0" w:oddHBand="1" w:evenHBand="0" w:firstRowFirstColumn="0" w:firstRowLastColumn="0" w:lastRowFirstColumn="0" w:lastRowLastColumn="0"/>
              <w:rPr>
                <w:ins w:id="200" w:author="Nam Doan Dinh" w:date="2024-10-07T22:35:00Z"/>
              </w:rPr>
            </w:pPr>
            <w:ins w:id="201" w:author="Nam Doan Dinh" w:date="2024-10-07T22:35:00Z">
              <w:r w:rsidRPr="00F101A3">
                <w:t>The machine receives a total of 40 cents, releases soda, and returns 20 cents</w:t>
              </w:r>
            </w:ins>
          </w:p>
        </w:tc>
      </w:tr>
    </w:tbl>
    <w:p w14:paraId="3B1DA26F" w14:textId="397D2B2F" w:rsidR="004A360D" w:rsidRDefault="004A360D" w:rsidP="004A360D">
      <w:pPr>
        <w:spacing w:after="160" w:line="259" w:lineRule="auto"/>
        <w:jc w:val="left"/>
        <w:rPr>
          <w:ins w:id="202" w:author="Nam Doan Dinh" w:date="2024-10-07T22:39:00Z"/>
          <w:rFonts w:cs="Times New Roman"/>
          <w:b/>
          <w:bCs/>
          <w:color w:val="000000"/>
          <w:kern w:val="0"/>
          <w:sz w:val="26"/>
          <w:szCs w:val="24"/>
          <w14:ligatures w14:val="none"/>
        </w:rPr>
      </w:pPr>
    </w:p>
    <w:p w14:paraId="053665F8" w14:textId="3B186E94" w:rsidR="00017288" w:rsidRPr="0020724D" w:rsidRDefault="00017288" w:rsidP="00017288">
      <w:pPr>
        <w:spacing w:after="160" w:line="259" w:lineRule="auto"/>
        <w:jc w:val="left"/>
        <w:rPr>
          <w:ins w:id="203" w:author="Nam Doan Dinh" w:date="2024-10-07T22:39:00Z"/>
          <w:b/>
          <w:color w:val="000000"/>
        </w:rPr>
      </w:pPr>
      <w:ins w:id="204" w:author="Nam Doan Dinh" w:date="2024-10-07T22:39:00Z">
        <w:r>
          <w:rPr>
            <w:b/>
            <w:color w:val="000000"/>
          </w:rPr>
          <w:t>Block Diagram</w:t>
        </w:r>
      </w:ins>
    </w:p>
    <w:p w14:paraId="11EE7CCC" w14:textId="0E878FDE" w:rsidR="00017288" w:rsidRDefault="00DB62D7" w:rsidP="00DB62D7">
      <w:pPr>
        <w:spacing w:after="160" w:line="259" w:lineRule="auto"/>
        <w:jc w:val="center"/>
        <w:rPr>
          <w:rFonts w:cs="Times New Roman"/>
          <w:b/>
          <w:bCs/>
          <w:color w:val="000000"/>
          <w:kern w:val="0"/>
          <w:sz w:val="26"/>
          <w:szCs w:val="24"/>
          <w14:ligatures w14:val="none"/>
        </w:rPr>
      </w:pPr>
      <w:ins w:id="205" w:author="Nam Doan Dinh" w:date="2024-10-07T22:39:00Z">
        <w:r w:rsidRPr="00DB62D7">
          <w:rPr>
            <w:rFonts w:cs="Times New Roman"/>
            <w:b/>
            <w:bCs/>
            <w:noProof/>
            <w:color w:val="000000"/>
            <w:kern w:val="0"/>
            <w:sz w:val="26"/>
            <w:szCs w:val="24"/>
            <w14:ligatures w14:val="none"/>
          </w:rPr>
          <w:drawing>
            <wp:inline distT="0" distB="0" distL="0" distR="0" wp14:anchorId="45B2B503" wp14:editId="214C7DEC">
              <wp:extent cx="3848986" cy="2410441"/>
              <wp:effectExtent l="0" t="0" r="0" b="9525"/>
              <wp:docPr id="1481318347" name="Picture 1481318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8601" cy="2416463"/>
                      </a:xfrm>
                      <a:prstGeom prst="rect">
                        <a:avLst/>
                      </a:prstGeom>
                    </pic:spPr>
                  </pic:pic>
                </a:graphicData>
              </a:graphic>
            </wp:inline>
          </w:drawing>
        </w:r>
      </w:ins>
    </w:p>
    <w:p w14:paraId="01A6F5EB" w14:textId="51A57FC9" w:rsidR="00DB62D7" w:rsidRPr="004A360D" w:rsidRDefault="00DB62D7" w:rsidP="00DB62D7">
      <w:pPr>
        <w:pStyle w:val="Caption"/>
        <w:rPr>
          <w:ins w:id="206" w:author="Nam Doan Dinh" w:date="2024-10-07T22:25:00Z"/>
          <w:rFonts w:cs="Times New Roman"/>
          <w:b/>
          <w:bCs/>
          <w:color w:val="000000"/>
          <w:kern w:val="0"/>
          <w:sz w:val="26"/>
          <w:szCs w:val="24"/>
          <w14:ligatures w14:val="none"/>
          <w:rPrChange w:id="207" w:author="Nam Doan Dinh" w:date="2024-10-07T22:35:00Z">
            <w:rPr>
              <w:ins w:id="208" w:author="Nam Doan Dinh" w:date="2024-10-07T22:25:00Z"/>
              <w:rFonts w:cs="Times New Roman"/>
              <w:kern w:val="0"/>
              <w:sz w:val="26"/>
              <w:szCs w:val="24"/>
              <w14:ligatures w14:val="none"/>
            </w:rPr>
          </w:rPrChange>
        </w:rPr>
      </w:pPr>
      <w:bookmarkStart w:id="209" w:name="_Toc179234746"/>
      <w:r>
        <w:t xml:space="preserve">Figure </w:t>
      </w:r>
      <w:fldSimple w:instr=" SEQ Figure \* ARABIC ">
        <w:r w:rsidR="00E563EA">
          <w:rPr>
            <w:noProof/>
          </w:rPr>
          <w:t>4</w:t>
        </w:r>
      </w:fldSimple>
      <w:r>
        <w:t>: Vending Machine’s block dia</w:t>
      </w:r>
      <w:r w:rsidR="00C918B5">
        <w:t>gram</w:t>
      </w:r>
      <w:bookmarkEnd w:id="209"/>
    </w:p>
    <w:p w14:paraId="5A07F63D" w14:textId="5CFE4CCC" w:rsidR="00685FCE" w:rsidDel="00835005" w:rsidRDefault="00685FCE" w:rsidP="0079294F">
      <w:pPr>
        <w:pStyle w:val="NormalWeb"/>
        <w:spacing w:before="0" w:beforeAutospacing="0" w:after="160" w:afterAutospacing="0"/>
        <w:ind w:left="720"/>
        <w:jc w:val="both"/>
        <w:rPr>
          <w:del w:id="210" w:author="Nam Doan Dinh" w:date="2024-10-07T22:25:00Z"/>
        </w:rPr>
      </w:pPr>
      <w:del w:id="211" w:author="Nam Doan Dinh" w:date="2024-10-07T22:25:00Z">
        <w:r w:rsidDel="00835005">
          <w:rPr>
            <w:color w:val="000000"/>
          </w:rPr>
          <w:delText>   |-- clk_dec</w:delText>
        </w:r>
        <w:bookmarkStart w:id="212" w:name="_Toc179233443"/>
        <w:bookmarkStart w:id="213" w:name="_Toc179233514"/>
        <w:bookmarkStart w:id="214" w:name="_Toc179233586"/>
        <w:bookmarkStart w:id="215" w:name="_Toc179233696"/>
        <w:bookmarkStart w:id="216" w:name="_Toc179233751"/>
        <w:bookmarkStart w:id="217" w:name="_Toc179233806"/>
        <w:bookmarkStart w:id="218" w:name="_Toc179234072"/>
        <w:bookmarkStart w:id="219" w:name="_Toc179234139"/>
        <w:bookmarkStart w:id="220" w:name="_Toc179234210"/>
        <w:bookmarkStart w:id="221" w:name="_Toc179234283"/>
        <w:bookmarkStart w:id="222" w:name="_Toc179234350"/>
        <w:bookmarkStart w:id="223" w:name="_Toc179234417"/>
        <w:bookmarkStart w:id="224" w:name="_Toc179234484"/>
        <w:bookmarkStart w:id="225" w:name="_Toc179234551"/>
        <w:bookmarkStart w:id="226" w:name="_Toc179234618"/>
        <w:bookmarkStart w:id="227" w:name="_Toc179234685"/>
        <w:bookmarkStart w:id="228" w:name="_Toc179234877"/>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del>
    </w:p>
    <w:p w14:paraId="7E7E5B65" w14:textId="17E3A6D3" w:rsidR="00685FCE" w:rsidDel="00835005" w:rsidRDefault="00685FCE" w:rsidP="0079294F">
      <w:pPr>
        <w:pStyle w:val="NormalWeb"/>
        <w:spacing w:before="0" w:beforeAutospacing="0" w:after="160" w:afterAutospacing="0"/>
        <w:ind w:left="720"/>
        <w:jc w:val="both"/>
        <w:rPr>
          <w:del w:id="229" w:author="Nam Doan Dinh" w:date="2024-10-07T22:25:00Z"/>
        </w:rPr>
      </w:pPr>
      <w:del w:id="230" w:author="Nam Doan Dinh" w:date="2024-10-07T22:25:00Z">
        <w:r w:rsidDel="00835005">
          <w:rPr>
            <w:color w:val="000000"/>
          </w:rPr>
          <w:delText>   |   |-- sdc</w:delText>
        </w:r>
        <w:bookmarkStart w:id="231" w:name="_Toc179233444"/>
        <w:bookmarkStart w:id="232" w:name="_Toc179233515"/>
        <w:bookmarkStart w:id="233" w:name="_Toc179233587"/>
        <w:bookmarkStart w:id="234" w:name="_Toc179233697"/>
        <w:bookmarkStart w:id="235" w:name="_Toc179233752"/>
        <w:bookmarkStart w:id="236" w:name="_Toc179233807"/>
        <w:bookmarkStart w:id="237" w:name="_Toc179234073"/>
        <w:bookmarkStart w:id="238" w:name="_Toc179234140"/>
        <w:bookmarkStart w:id="239" w:name="_Toc179234211"/>
        <w:bookmarkStart w:id="240" w:name="_Toc179234284"/>
        <w:bookmarkStart w:id="241" w:name="_Toc179234351"/>
        <w:bookmarkStart w:id="242" w:name="_Toc179234418"/>
        <w:bookmarkStart w:id="243" w:name="_Toc179234485"/>
        <w:bookmarkStart w:id="244" w:name="_Toc179234552"/>
        <w:bookmarkStart w:id="245" w:name="_Toc179234619"/>
        <w:bookmarkStart w:id="246" w:name="_Toc179234686"/>
        <w:bookmarkStart w:id="247" w:name="_Toc179234878"/>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del>
    </w:p>
    <w:p w14:paraId="50853EB5" w14:textId="3B6C461E" w:rsidR="00685FCE" w:rsidDel="00835005" w:rsidRDefault="00685FCE" w:rsidP="0079294F">
      <w:pPr>
        <w:pStyle w:val="NormalWeb"/>
        <w:spacing w:before="0" w:beforeAutospacing="0" w:after="160" w:afterAutospacing="0"/>
        <w:ind w:left="720"/>
        <w:jc w:val="both"/>
        <w:rPr>
          <w:del w:id="248" w:author="Nam Doan Dinh" w:date="2024-10-07T22:25:00Z"/>
        </w:rPr>
      </w:pPr>
      <w:del w:id="249" w:author="Nam Doan Dinh" w:date="2024-10-07T22:25:00Z">
        <w:r w:rsidDel="00835005">
          <w:rPr>
            <w:color w:val="000000"/>
          </w:rPr>
          <w:delText>   |   |   |-- perseus_default</w:delText>
        </w:r>
        <w:bookmarkStart w:id="250" w:name="_Toc179233445"/>
        <w:bookmarkStart w:id="251" w:name="_Toc179233516"/>
        <w:bookmarkStart w:id="252" w:name="_Toc179233588"/>
        <w:bookmarkStart w:id="253" w:name="_Toc179233698"/>
        <w:bookmarkStart w:id="254" w:name="_Toc179233753"/>
        <w:bookmarkStart w:id="255" w:name="_Toc179233808"/>
        <w:bookmarkStart w:id="256" w:name="_Toc179234074"/>
        <w:bookmarkStart w:id="257" w:name="_Toc179234141"/>
        <w:bookmarkStart w:id="258" w:name="_Toc179234212"/>
        <w:bookmarkStart w:id="259" w:name="_Toc179234285"/>
        <w:bookmarkStart w:id="260" w:name="_Toc179234352"/>
        <w:bookmarkStart w:id="261" w:name="_Toc179234419"/>
        <w:bookmarkStart w:id="262" w:name="_Toc179234486"/>
        <w:bookmarkStart w:id="263" w:name="_Toc179234553"/>
        <w:bookmarkStart w:id="264" w:name="_Toc179234620"/>
        <w:bookmarkStart w:id="265" w:name="_Toc179234687"/>
        <w:bookmarkStart w:id="266" w:name="_Toc17923487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del>
    </w:p>
    <w:p w14:paraId="22C379E7" w14:textId="55623064" w:rsidR="00685FCE" w:rsidDel="00835005" w:rsidRDefault="00685FCE" w:rsidP="0079294F">
      <w:pPr>
        <w:pStyle w:val="NormalWeb"/>
        <w:spacing w:before="0" w:beforeAutospacing="0" w:after="160" w:afterAutospacing="0"/>
        <w:ind w:left="720"/>
        <w:jc w:val="both"/>
        <w:rPr>
          <w:del w:id="267" w:author="Nam Doan Dinh" w:date="2024-10-07T22:25:00Z"/>
        </w:rPr>
      </w:pPr>
      <w:del w:id="268" w:author="Nam Doan Dinh" w:date="2024-10-07T22:25:00Z">
        <w:r w:rsidDel="00835005">
          <w:rPr>
            <w:color w:val="000000"/>
          </w:rPr>
          <w:delText>   |   |   |-- perseus_rc</w:delText>
        </w:r>
        <w:bookmarkStart w:id="269" w:name="_Toc179233446"/>
        <w:bookmarkStart w:id="270" w:name="_Toc179233517"/>
        <w:bookmarkStart w:id="271" w:name="_Toc179233589"/>
        <w:bookmarkStart w:id="272" w:name="_Toc179233699"/>
        <w:bookmarkStart w:id="273" w:name="_Toc179233754"/>
        <w:bookmarkStart w:id="274" w:name="_Toc179233809"/>
        <w:bookmarkStart w:id="275" w:name="_Toc179234075"/>
        <w:bookmarkStart w:id="276" w:name="_Toc179234142"/>
        <w:bookmarkStart w:id="277" w:name="_Toc179234213"/>
        <w:bookmarkStart w:id="278" w:name="_Toc179234286"/>
        <w:bookmarkStart w:id="279" w:name="_Toc179234353"/>
        <w:bookmarkStart w:id="280" w:name="_Toc179234420"/>
        <w:bookmarkStart w:id="281" w:name="_Toc179234487"/>
        <w:bookmarkStart w:id="282" w:name="_Toc179234554"/>
        <w:bookmarkStart w:id="283" w:name="_Toc179234621"/>
        <w:bookmarkStart w:id="284" w:name="_Toc179234688"/>
        <w:bookmarkStart w:id="285" w:name="_Toc179234880"/>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del>
    </w:p>
    <w:p w14:paraId="402845B8" w14:textId="60633888" w:rsidR="00685FCE" w:rsidDel="00835005" w:rsidRDefault="00685FCE" w:rsidP="0079294F">
      <w:pPr>
        <w:pStyle w:val="NormalWeb"/>
        <w:spacing w:before="0" w:beforeAutospacing="0" w:after="160" w:afterAutospacing="0"/>
        <w:ind w:left="720"/>
        <w:jc w:val="both"/>
        <w:rPr>
          <w:del w:id="286" w:author="Nam Doan Dinh" w:date="2024-10-07T22:25:00Z"/>
        </w:rPr>
      </w:pPr>
      <w:del w:id="287" w:author="Nam Doan Dinh" w:date="2024-10-07T22:25:00Z">
        <w:r w:rsidDel="00835005">
          <w:rPr>
            <w:color w:val="000000"/>
          </w:rPr>
          <w:delText>   |   |   `-- perseus_signoff</w:delText>
        </w:r>
        <w:bookmarkStart w:id="288" w:name="_Toc179233447"/>
        <w:bookmarkStart w:id="289" w:name="_Toc179233518"/>
        <w:bookmarkStart w:id="290" w:name="_Toc179233590"/>
        <w:bookmarkStart w:id="291" w:name="_Toc179233700"/>
        <w:bookmarkStart w:id="292" w:name="_Toc179233755"/>
        <w:bookmarkStart w:id="293" w:name="_Toc179233810"/>
        <w:bookmarkStart w:id="294" w:name="_Toc179234076"/>
        <w:bookmarkStart w:id="295" w:name="_Toc179234143"/>
        <w:bookmarkStart w:id="296" w:name="_Toc179234214"/>
        <w:bookmarkStart w:id="297" w:name="_Toc179234287"/>
        <w:bookmarkStart w:id="298" w:name="_Toc179234354"/>
        <w:bookmarkStart w:id="299" w:name="_Toc179234421"/>
        <w:bookmarkStart w:id="300" w:name="_Toc179234488"/>
        <w:bookmarkStart w:id="301" w:name="_Toc179234555"/>
        <w:bookmarkStart w:id="302" w:name="_Toc179234622"/>
        <w:bookmarkStart w:id="303" w:name="_Toc179234689"/>
        <w:bookmarkStart w:id="304" w:name="_Toc179234881"/>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del>
    </w:p>
    <w:p w14:paraId="64078386" w14:textId="1E8802C3" w:rsidR="00685FCE" w:rsidDel="00835005" w:rsidRDefault="00685FCE" w:rsidP="0079294F">
      <w:pPr>
        <w:pStyle w:val="NormalWeb"/>
        <w:spacing w:before="0" w:beforeAutospacing="0" w:after="160" w:afterAutospacing="0"/>
        <w:ind w:left="720"/>
        <w:jc w:val="both"/>
        <w:rPr>
          <w:del w:id="305" w:author="Nam Doan Dinh" w:date="2024-10-07T22:25:00Z"/>
        </w:rPr>
      </w:pPr>
      <w:del w:id="306" w:author="Nam Doan Dinh" w:date="2024-10-07T22:25:00Z">
        <w:r w:rsidDel="00835005">
          <w:rPr>
            <w:color w:val="000000"/>
          </w:rPr>
          <w:delText>   |-- dio_dec</w:delText>
        </w:r>
        <w:bookmarkStart w:id="307" w:name="_Toc179233448"/>
        <w:bookmarkStart w:id="308" w:name="_Toc179233519"/>
        <w:bookmarkStart w:id="309" w:name="_Toc179233591"/>
        <w:bookmarkStart w:id="310" w:name="_Toc179233701"/>
        <w:bookmarkStart w:id="311" w:name="_Toc179233756"/>
        <w:bookmarkStart w:id="312" w:name="_Toc179233811"/>
        <w:bookmarkStart w:id="313" w:name="_Toc179234077"/>
        <w:bookmarkStart w:id="314" w:name="_Toc179234144"/>
        <w:bookmarkStart w:id="315" w:name="_Toc179234215"/>
        <w:bookmarkStart w:id="316" w:name="_Toc179234288"/>
        <w:bookmarkStart w:id="317" w:name="_Toc179234355"/>
        <w:bookmarkStart w:id="318" w:name="_Toc179234422"/>
        <w:bookmarkStart w:id="319" w:name="_Toc179234489"/>
        <w:bookmarkStart w:id="320" w:name="_Toc179234556"/>
        <w:bookmarkStart w:id="321" w:name="_Toc179234623"/>
        <w:bookmarkStart w:id="322" w:name="_Toc179234690"/>
        <w:bookmarkStart w:id="323" w:name="_Toc179234882"/>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del>
    </w:p>
    <w:p w14:paraId="0F4DAA29" w14:textId="170050AA" w:rsidR="00685FCE" w:rsidDel="00835005" w:rsidRDefault="00685FCE" w:rsidP="0079294F">
      <w:pPr>
        <w:pStyle w:val="NormalWeb"/>
        <w:spacing w:before="0" w:beforeAutospacing="0" w:after="160" w:afterAutospacing="0"/>
        <w:ind w:left="720"/>
        <w:jc w:val="both"/>
        <w:rPr>
          <w:del w:id="324" w:author="Nam Doan Dinh" w:date="2024-10-07T22:25:00Z"/>
        </w:rPr>
      </w:pPr>
      <w:del w:id="325" w:author="Nam Doan Dinh" w:date="2024-10-07T22:25:00Z">
        <w:r w:rsidDel="00835005">
          <w:rPr>
            <w:color w:val="000000"/>
          </w:rPr>
          <w:delText>   |   |-- sdc</w:delText>
        </w:r>
        <w:bookmarkStart w:id="326" w:name="_Toc179233449"/>
        <w:bookmarkStart w:id="327" w:name="_Toc179233520"/>
        <w:bookmarkStart w:id="328" w:name="_Toc179233592"/>
        <w:bookmarkStart w:id="329" w:name="_Toc179233702"/>
        <w:bookmarkStart w:id="330" w:name="_Toc179233757"/>
        <w:bookmarkStart w:id="331" w:name="_Toc179233812"/>
        <w:bookmarkStart w:id="332" w:name="_Toc179234078"/>
        <w:bookmarkStart w:id="333" w:name="_Toc179234145"/>
        <w:bookmarkStart w:id="334" w:name="_Toc179234216"/>
        <w:bookmarkStart w:id="335" w:name="_Toc179234289"/>
        <w:bookmarkStart w:id="336" w:name="_Toc179234356"/>
        <w:bookmarkStart w:id="337" w:name="_Toc179234423"/>
        <w:bookmarkStart w:id="338" w:name="_Toc179234490"/>
        <w:bookmarkStart w:id="339" w:name="_Toc179234557"/>
        <w:bookmarkStart w:id="340" w:name="_Toc179234624"/>
        <w:bookmarkStart w:id="341" w:name="_Toc179234691"/>
        <w:bookmarkStart w:id="342" w:name="_Toc179234883"/>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del>
    </w:p>
    <w:p w14:paraId="3185B1C0" w14:textId="1D7AF243" w:rsidR="00685FCE" w:rsidDel="00835005" w:rsidRDefault="00685FCE" w:rsidP="0079294F">
      <w:pPr>
        <w:pStyle w:val="NormalWeb"/>
        <w:spacing w:before="0" w:beforeAutospacing="0" w:after="160" w:afterAutospacing="0"/>
        <w:ind w:left="720"/>
        <w:jc w:val="both"/>
        <w:rPr>
          <w:del w:id="343" w:author="Nam Doan Dinh" w:date="2024-10-07T22:25:00Z"/>
        </w:rPr>
      </w:pPr>
      <w:del w:id="344" w:author="Nam Doan Dinh" w:date="2024-10-07T22:25:00Z">
        <w:r w:rsidDel="00835005">
          <w:rPr>
            <w:color w:val="000000"/>
          </w:rPr>
          <w:delText>   |   |   |-- perseus_default</w:delText>
        </w:r>
        <w:bookmarkStart w:id="345" w:name="_Toc179233450"/>
        <w:bookmarkStart w:id="346" w:name="_Toc179233521"/>
        <w:bookmarkStart w:id="347" w:name="_Toc179233593"/>
        <w:bookmarkStart w:id="348" w:name="_Toc179233703"/>
        <w:bookmarkStart w:id="349" w:name="_Toc179233758"/>
        <w:bookmarkStart w:id="350" w:name="_Toc179233813"/>
        <w:bookmarkStart w:id="351" w:name="_Toc179234079"/>
        <w:bookmarkStart w:id="352" w:name="_Toc179234146"/>
        <w:bookmarkStart w:id="353" w:name="_Toc179234217"/>
        <w:bookmarkStart w:id="354" w:name="_Toc179234290"/>
        <w:bookmarkStart w:id="355" w:name="_Toc179234357"/>
        <w:bookmarkStart w:id="356" w:name="_Toc179234424"/>
        <w:bookmarkStart w:id="357" w:name="_Toc179234491"/>
        <w:bookmarkStart w:id="358" w:name="_Toc179234558"/>
        <w:bookmarkStart w:id="359" w:name="_Toc179234625"/>
        <w:bookmarkStart w:id="360" w:name="_Toc179234692"/>
        <w:bookmarkStart w:id="361" w:name="_Toc17923488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del>
    </w:p>
    <w:p w14:paraId="7100D7D5" w14:textId="4F776E82" w:rsidR="00685FCE" w:rsidDel="00835005" w:rsidRDefault="00685FCE" w:rsidP="0079294F">
      <w:pPr>
        <w:pStyle w:val="NormalWeb"/>
        <w:spacing w:before="0" w:beforeAutospacing="0" w:after="160" w:afterAutospacing="0"/>
        <w:ind w:left="720"/>
        <w:jc w:val="both"/>
        <w:rPr>
          <w:del w:id="362" w:author="Nam Doan Dinh" w:date="2024-10-07T22:25:00Z"/>
        </w:rPr>
      </w:pPr>
      <w:del w:id="363" w:author="Nam Doan Dinh" w:date="2024-10-07T22:25:00Z">
        <w:r w:rsidDel="00835005">
          <w:rPr>
            <w:color w:val="000000"/>
          </w:rPr>
          <w:delText>   |   |   |-- perseus_rc</w:delText>
        </w:r>
        <w:bookmarkStart w:id="364" w:name="_Toc179233451"/>
        <w:bookmarkStart w:id="365" w:name="_Toc179233522"/>
        <w:bookmarkStart w:id="366" w:name="_Toc179233594"/>
        <w:bookmarkStart w:id="367" w:name="_Toc179233704"/>
        <w:bookmarkStart w:id="368" w:name="_Toc179233759"/>
        <w:bookmarkStart w:id="369" w:name="_Toc179233814"/>
        <w:bookmarkStart w:id="370" w:name="_Toc179234080"/>
        <w:bookmarkStart w:id="371" w:name="_Toc179234147"/>
        <w:bookmarkStart w:id="372" w:name="_Toc179234218"/>
        <w:bookmarkStart w:id="373" w:name="_Toc179234291"/>
        <w:bookmarkStart w:id="374" w:name="_Toc179234358"/>
        <w:bookmarkStart w:id="375" w:name="_Toc179234425"/>
        <w:bookmarkStart w:id="376" w:name="_Toc179234492"/>
        <w:bookmarkStart w:id="377" w:name="_Toc179234559"/>
        <w:bookmarkStart w:id="378" w:name="_Toc179234626"/>
        <w:bookmarkStart w:id="379" w:name="_Toc179234693"/>
        <w:bookmarkStart w:id="380" w:name="_Toc179234885"/>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del>
    </w:p>
    <w:p w14:paraId="4864F25A" w14:textId="65593D7E" w:rsidR="00685FCE" w:rsidDel="00835005" w:rsidRDefault="00685FCE" w:rsidP="0079294F">
      <w:pPr>
        <w:pStyle w:val="NormalWeb"/>
        <w:spacing w:before="0" w:beforeAutospacing="0" w:after="160" w:afterAutospacing="0"/>
        <w:ind w:left="720"/>
        <w:jc w:val="both"/>
        <w:rPr>
          <w:del w:id="381" w:author="Nam Doan Dinh" w:date="2024-10-07T22:25:00Z"/>
        </w:rPr>
      </w:pPr>
      <w:del w:id="382" w:author="Nam Doan Dinh" w:date="2024-10-07T22:25:00Z">
        <w:r w:rsidDel="00835005">
          <w:rPr>
            <w:color w:val="000000"/>
          </w:rPr>
          <w:delText>   |   |   `-- perseus_signoff</w:delText>
        </w:r>
        <w:bookmarkStart w:id="383" w:name="_Toc179233452"/>
        <w:bookmarkStart w:id="384" w:name="_Toc179233523"/>
        <w:bookmarkStart w:id="385" w:name="_Toc179233595"/>
        <w:bookmarkStart w:id="386" w:name="_Toc179233705"/>
        <w:bookmarkStart w:id="387" w:name="_Toc179233760"/>
        <w:bookmarkStart w:id="388" w:name="_Toc179233815"/>
        <w:bookmarkStart w:id="389" w:name="_Toc179234081"/>
        <w:bookmarkStart w:id="390" w:name="_Toc179234148"/>
        <w:bookmarkStart w:id="391" w:name="_Toc179234219"/>
        <w:bookmarkStart w:id="392" w:name="_Toc179234292"/>
        <w:bookmarkStart w:id="393" w:name="_Toc179234359"/>
        <w:bookmarkStart w:id="394" w:name="_Toc179234426"/>
        <w:bookmarkStart w:id="395" w:name="_Toc179234493"/>
        <w:bookmarkStart w:id="396" w:name="_Toc179234560"/>
        <w:bookmarkStart w:id="397" w:name="_Toc179234627"/>
        <w:bookmarkStart w:id="398" w:name="_Toc179234694"/>
        <w:bookmarkStart w:id="399" w:name="_Toc179234886"/>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del>
    </w:p>
    <w:p w14:paraId="63B236CB" w14:textId="268C69EC" w:rsidR="00685FCE" w:rsidDel="00835005" w:rsidRDefault="00685FCE" w:rsidP="0079294F">
      <w:pPr>
        <w:pStyle w:val="NormalWeb"/>
        <w:spacing w:before="0" w:beforeAutospacing="0" w:after="160" w:afterAutospacing="0"/>
        <w:ind w:left="720"/>
        <w:jc w:val="both"/>
        <w:rPr>
          <w:del w:id="400" w:author="Nam Doan Dinh" w:date="2024-10-07T22:25:00Z"/>
        </w:rPr>
      </w:pPr>
      <w:del w:id="401" w:author="Nam Doan Dinh" w:date="2024-10-07T22:25:00Z">
        <w:r w:rsidDel="00835005">
          <w:rPr>
            <w:color w:val="000000"/>
          </w:rPr>
          <w:delText>   |-- seio_dec</w:delText>
        </w:r>
        <w:bookmarkStart w:id="402" w:name="_Toc179233453"/>
        <w:bookmarkStart w:id="403" w:name="_Toc179233524"/>
        <w:bookmarkStart w:id="404" w:name="_Toc179233596"/>
        <w:bookmarkStart w:id="405" w:name="_Toc179233706"/>
        <w:bookmarkStart w:id="406" w:name="_Toc179233761"/>
        <w:bookmarkStart w:id="407" w:name="_Toc179233816"/>
        <w:bookmarkStart w:id="408" w:name="_Toc179234082"/>
        <w:bookmarkStart w:id="409" w:name="_Toc179234149"/>
        <w:bookmarkStart w:id="410" w:name="_Toc179234220"/>
        <w:bookmarkStart w:id="411" w:name="_Toc179234293"/>
        <w:bookmarkStart w:id="412" w:name="_Toc179234360"/>
        <w:bookmarkStart w:id="413" w:name="_Toc179234427"/>
        <w:bookmarkStart w:id="414" w:name="_Toc179234494"/>
        <w:bookmarkStart w:id="415" w:name="_Toc179234561"/>
        <w:bookmarkStart w:id="416" w:name="_Toc179234628"/>
        <w:bookmarkStart w:id="417" w:name="_Toc179234695"/>
        <w:bookmarkStart w:id="418" w:name="_Toc179234887"/>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del>
    </w:p>
    <w:p w14:paraId="46ECEA41" w14:textId="635BA135" w:rsidR="00685FCE" w:rsidDel="00835005" w:rsidRDefault="00685FCE" w:rsidP="0079294F">
      <w:pPr>
        <w:pStyle w:val="NormalWeb"/>
        <w:spacing w:before="0" w:beforeAutospacing="0" w:after="160" w:afterAutospacing="0"/>
        <w:ind w:left="720"/>
        <w:jc w:val="both"/>
        <w:rPr>
          <w:del w:id="419" w:author="Nam Doan Dinh" w:date="2024-10-07T22:25:00Z"/>
        </w:rPr>
      </w:pPr>
      <w:del w:id="420" w:author="Nam Doan Dinh" w:date="2024-10-07T22:25:00Z">
        <w:r w:rsidDel="00835005">
          <w:rPr>
            <w:color w:val="000000"/>
          </w:rPr>
          <w:delText>   |   |-- sdc</w:delText>
        </w:r>
        <w:bookmarkStart w:id="421" w:name="_Toc179233454"/>
        <w:bookmarkStart w:id="422" w:name="_Toc179233525"/>
        <w:bookmarkStart w:id="423" w:name="_Toc179233597"/>
        <w:bookmarkStart w:id="424" w:name="_Toc179233707"/>
        <w:bookmarkStart w:id="425" w:name="_Toc179233762"/>
        <w:bookmarkStart w:id="426" w:name="_Toc179233817"/>
        <w:bookmarkStart w:id="427" w:name="_Toc179234083"/>
        <w:bookmarkStart w:id="428" w:name="_Toc179234150"/>
        <w:bookmarkStart w:id="429" w:name="_Toc179234221"/>
        <w:bookmarkStart w:id="430" w:name="_Toc179234294"/>
        <w:bookmarkStart w:id="431" w:name="_Toc179234361"/>
        <w:bookmarkStart w:id="432" w:name="_Toc179234428"/>
        <w:bookmarkStart w:id="433" w:name="_Toc179234495"/>
        <w:bookmarkStart w:id="434" w:name="_Toc179234562"/>
        <w:bookmarkStart w:id="435" w:name="_Toc179234629"/>
        <w:bookmarkStart w:id="436" w:name="_Toc179234696"/>
        <w:bookmarkStart w:id="437" w:name="_Toc179234888"/>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del>
    </w:p>
    <w:p w14:paraId="09E397A8" w14:textId="54F8140E" w:rsidR="00685FCE" w:rsidDel="00835005" w:rsidRDefault="00685FCE" w:rsidP="0079294F">
      <w:pPr>
        <w:pStyle w:val="NormalWeb"/>
        <w:spacing w:before="0" w:beforeAutospacing="0" w:after="160" w:afterAutospacing="0"/>
        <w:ind w:left="720"/>
        <w:jc w:val="both"/>
        <w:rPr>
          <w:del w:id="438" w:author="Nam Doan Dinh" w:date="2024-10-07T22:25:00Z"/>
        </w:rPr>
      </w:pPr>
      <w:del w:id="439" w:author="Nam Doan Dinh" w:date="2024-10-07T22:25:00Z">
        <w:r w:rsidDel="00835005">
          <w:rPr>
            <w:color w:val="000000"/>
          </w:rPr>
          <w:delText>   |   |   |-- perseus_default</w:delText>
        </w:r>
        <w:bookmarkStart w:id="440" w:name="_Toc179233455"/>
        <w:bookmarkStart w:id="441" w:name="_Toc179233526"/>
        <w:bookmarkStart w:id="442" w:name="_Toc179233598"/>
        <w:bookmarkStart w:id="443" w:name="_Toc179233708"/>
        <w:bookmarkStart w:id="444" w:name="_Toc179233763"/>
        <w:bookmarkStart w:id="445" w:name="_Toc179233818"/>
        <w:bookmarkStart w:id="446" w:name="_Toc179234084"/>
        <w:bookmarkStart w:id="447" w:name="_Toc179234151"/>
        <w:bookmarkStart w:id="448" w:name="_Toc179234222"/>
        <w:bookmarkStart w:id="449" w:name="_Toc179234295"/>
        <w:bookmarkStart w:id="450" w:name="_Toc179234362"/>
        <w:bookmarkStart w:id="451" w:name="_Toc179234429"/>
        <w:bookmarkStart w:id="452" w:name="_Toc179234496"/>
        <w:bookmarkStart w:id="453" w:name="_Toc179234563"/>
        <w:bookmarkStart w:id="454" w:name="_Toc179234630"/>
        <w:bookmarkStart w:id="455" w:name="_Toc179234697"/>
        <w:bookmarkStart w:id="456" w:name="_Toc17923488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del>
    </w:p>
    <w:p w14:paraId="7B3DCBEA" w14:textId="724C65CD" w:rsidR="00685FCE" w:rsidDel="00835005" w:rsidRDefault="00685FCE" w:rsidP="0079294F">
      <w:pPr>
        <w:pStyle w:val="NormalWeb"/>
        <w:spacing w:before="0" w:beforeAutospacing="0" w:after="160" w:afterAutospacing="0"/>
        <w:ind w:left="720"/>
        <w:jc w:val="both"/>
        <w:rPr>
          <w:del w:id="457" w:author="Nam Doan Dinh" w:date="2024-10-07T22:25:00Z"/>
        </w:rPr>
      </w:pPr>
      <w:del w:id="458" w:author="Nam Doan Dinh" w:date="2024-10-07T22:25:00Z">
        <w:r w:rsidDel="00835005">
          <w:rPr>
            <w:color w:val="000000"/>
          </w:rPr>
          <w:delText>   |   |   |-- perseus_rc</w:delText>
        </w:r>
        <w:bookmarkStart w:id="459" w:name="_Toc179233456"/>
        <w:bookmarkStart w:id="460" w:name="_Toc179233527"/>
        <w:bookmarkStart w:id="461" w:name="_Toc179233599"/>
        <w:bookmarkStart w:id="462" w:name="_Toc179233709"/>
        <w:bookmarkStart w:id="463" w:name="_Toc179233764"/>
        <w:bookmarkStart w:id="464" w:name="_Toc179233819"/>
        <w:bookmarkStart w:id="465" w:name="_Toc179234085"/>
        <w:bookmarkStart w:id="466" w:name="_Toc179234152"/>
        <w:bookmarkStart w:id="467" w:name="_Toc179234223"/>
        <w:bookmarkStart w:id="468" w:name="_Toc179234296"/>
        <w:bookmarkStart w:id="469" w:name="_Toc179234363"/>
        <w:bookmarkStart w:id="470" w:name="_Toc179234430"/>
        <w:bookmarkStart w:id="471" w:name="_Toc179234497"/>
        <w:bookmarkStart w:id="472" w:name="_Toc179234564"/>
        <w:bookmarkStart w:id="473" w:name="_Toc179234631"/>
        <w:bookmarkStart w:id="474" w:name="_Toc179234698"/>
        <w:bookmarkStart w:id="475" w:name="_Toc179234890"/>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del>
    </w:p>
    <w:p w14:paraId="0CC4BF94" w14:textId="735E4C33" w:rsidR="00685FCE" w:rsidDel="00835005" w:rsidRDefault="00685FCE" w:rsidP="0079294F">
      <w:pPr>
        <w:pStyle w:val="NormalWeb"/>
        <w:spacing w:before="0" w:beforeAutospacing="0" w:after="160" w:afterAutospacing="0"/>
        <w:ind w:left="720"/>
        <w:jc w:val="both"/>
        <w:rPr>
          <w:del w:id="476" w:author="Nam Doan Dinh" w:date="2024-10-07T22:25:00Z"/>
          <w:color w:val="000000"/>
        </w:rPr>
      </w:pPr>
      <w:del w:id="477" w:author="Nam Doan Dinh" w:date="2024-10-07T22:25:00Z">
        <w:r w:rsidDel="00835005">
          <w:rPr>
            <w:color w:val="000000"/>
          </w:rPr>
          <w:delText>   |   |   `-- perseus_signoff</w:delText>
        </w:r>
        <w:bookmarkStart w:id="478" w:name="_Toc179233457"/>
        <w:bookmarkStart w:id="479" w:name="_Toc179233528"/>
        <w:bookmarkStart w:id="480" w:name="_Toc179233600"/>
        <w:bookmarkStart w:id="481" w:name="_Toc179233710"/>
        <w:bookmarkStart w:id="482" w:name="_Toc179233765"/>
        <w:bookmarkStart w:id="483" w:name="_Toc179233820"/>
        <w:bookmarkStart w:id="484" w:name="_Toc179234086"/>
        <w:bookmarkStart w:id="485" w:name="_Toc179234153"/>
        <w:bookmarkStart w:id="486" w:name="_Toc179234224"/>
        <w:bookmarkStart w:id="487" w:name="_Toc179234297"/>
        <w:bookmarkStart w:id="488" w:name="_Toc179234364"/>
        <w:bookmarkStart w:id="489" w:name="_Toc179234431"/>
        <w:bookmarkStart w:id="490" w:name="_Toc179234498"/>
        <w:bookmarkStart w:id="491" w:name="_Toc179234565"/>
        <w:bookmarkStart w:id="492" w:name="_Toc179234632"/>
        <w:bookmarkStart w:id="493" w:name="_Toc179234699"/>
        <w:bookmarkStart w:id="494" w:name="_Toc179234891"/>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del>
    </w:p>
    <w:p w14:paraId="493B92E0" w14:textId="039E3CFD" w:rsidR="00E8092B" w:rsidDel="00835005" w:rsidRDefault="00E8092B" w:rsidP="00685FCE">
      <w:pPr>
        <w:pStyle w:val="NormalWeb"/>
        <w:spacing w:before="0" w:beforeAutospacing="0" w:after="160" w:afterAutospacing="0"/>
        <w:jc w:val="both"/>
        <w:rPr>
          <w:del w:id="495" w:author="Nam Doan Dinh" w:date="2024-10-07T22:25:00Z"/>
        </w:rPr>
      </w:pPr>
      <w:bookmarkStart w:id="496" w:name="_Toc179233458"/>
      <w:bookmarkStart w:id="497" w:name="_Toc179233529"/>
      <w:bookmarkStart w:id="498" w:name="_Toc179233601"/>
      <w:bookmarkStart w:id="499" w:name="_Toc179233711"/>
      <w:bookmarkStart w:id="500" w:name="_Toc179233766"/>
      <w:bookmarkStart w:id="501" w:name="_Toc179233821"/>
      <w:bookmarkStart w:id="502" w:name="_Toc179234087"/>
      <w:bookmarkStart w:id="503" w:name="_Toc179234154"/>
      <w:bookmarkStart w:id="504" w:name="_Toc179234225"/>
      <w:bookmarkStart w:id="505" w:name="_Toc179234298"/>
      <w:bookmarkStart w:id="506" w:name="_Toc179234365"/>
      <w:bookmarkStart w:id="507" w:name="_Toc179234432"/>
      <w:bookmarkStart w:id="508" w:name="_Toc179234499"/>
      <w:bookmarkStart w:id="509" w:name="_Toc179234566"/>
      <w:bookmarkStart w:id="510" w:name="_Toc179234633"/>
      <w:bookmarkStart w:id="511" w:name="_Toc179234700"/>
      <w:bookmarkStart w:id="512" w:name="_Toc179234892"/>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p>
    <w:p w14:paraId="09277BBB" w14:textId="72565701" w:rsidR="00E8092B" w:rsidRPr="00E8092B" w:rsidDel="00835005" w:rsidRDefault="00E8092B" w:rsidP="00E8092B">
      <w:pPr>
        <w:pStyle w:val="NormalWeb"/>
        <w:rPr>
          <w:del w:id="513" w:author="Nam Doan Dinh" w:date="2024-10-07T22:25:00Z"/>
          <w:lang w:val="en-VU"/>
        </w:rPr>
      </w:pPr>
      <w:del w:id="514" w:author="Nam Doan Dinh" w:date="2024-10-07T22:25:00Z">
        <w:r w:rsidDel="00835005">
          <w:rPr>
            <w:b/>
            <w:bCs/>
          </w:rPr>
          <w:delText xml:space="preserve">Lab 2: </w:delText>
        </w:r>
        <w:r w:rsidRPr="00E8092B" w:rsidDel="00835005">
          <w:rPr>
            <w:b/>
            <w:bCs/>
            <w:lang w:val="en-VU"/>
          </w:rPr>
          <w:delText>Study the option for "cp" command</w:delText>
        </w:r>
        <w:bookmarkStart w:id="515" w:name="_Toc179233459"/>
        <w:bookmarkStart w:id="516" w:name="_Toc179233530"/>
        <w:bookmarkStart w:id="517" w:name="_Toc179233602"/>
        <w:bookmarkStart w:id="518" w:name="_Toc179233712"/>
        <w:bookmarkStart w:id="519" w:name="_Toc179233767"/>
        <w:bookmarkStart w:id="520" w:name="_Toc179233822"/>
        <w:bookmarkStart w:id="521" w:name="_Toc179234088"/>
        <w:bookmarkStart w:id="522" w:name="_Toc179234155"/>
        <w:bookmarkStart w:id="523" w:name="_Toc179234226"/>
        <w:bookmarkStart w:id="524" w:name="_Toc179234299"/>
        <w:bookmarkStart w:id="525" w:name="_Toc179234366"/>
        <w:bookmarkStart w:id="526" w:name="_Toc179234433"/>
        <w:bookmarkStart w:id="527" w:name="_Toc179234500"/>
        <w:bookmarkStart w:id="528" w:name="_Toc179234567"/>
        <w:bookmarkStart w:id="529" w:name="_Toc179234634"/>
        <w:bookmarkStart w:id="530" w:name="_Toc179234701"/>
        <w:bookmarkStart w:id="531" w:name="_Toc179234893"/>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del>
    </w:p>
    <w:p w14:paraId="30421980" w14:textId="4B2BDC1E" w:rsidR="00592D5E" w:rsidDel="00835005" w:rsidRDefault="00E8092B" w:rsidP="0063397A">
      <w:pPr>
        <w:ind w:firstLine="720"/>
        <w:rPr>
          <w:del w:id="532" w:author="Nam Doan Dinh" w:date="2024-10-07T22:25:00Z"/>
          <w:lang w:val="en-VU"/>
        </w:rPr>
      </w:pPr>
      <w:del w:id="533" w:author="Nam Doan Dinh" w:date="2024-10-07T22:25:00Z">
        <w:r w:rsidRPr="00E8092B" w:rsidDel="00835005">
          <w:rPr>
            <w:lang w:val="en-VU"/>
          </w:rPr>
          <w:delText>Create "PERSEUS.cp" file to copy and arrange the sdc files from "./SDC" into the corresponding directories that you created in (1)</w:delText>
        </w:r>
        <w:bookmarkStart w:id="534" w:name="_Toc179233460"/>
        <w:bookmarkStart w:id="535" w:name="_Toc179233531"/>
        <w:bookmarkStart w:id="536" w:name="_Toc179233603"/>
        <w:bookmarkStart w:id="537" w:name="_Toc179233713"/>
        <w:bookmarkStart w:id="538" w:name="_Toc179233768"/>
        <w:bookmarkStart w:id="539" w:name="_Toc179233823"/>
        <w:bookmarkStart w:id="540" w:name="_Toc179234089"/>
        <w:bookmarkStart w:id="541" w:name="_Toc179234156"/>
        <w:bookmarkStart w:id="542" w:name="_Toc179234227"/>
        <w:bookmarkStart w:id="543" w:name="_Toc179234300"/>
        <w:bookmarkStart w:id="544" w:name="_Toc179234367"/>
        <w:bookmarkStart w:id="545" w:name="_Toc179234434"/>
        <w:bookmarkStart w:id="546" w:name="_Toc179234501"/>
        <w:bookmarkStart w:id="547" w:name="_Toc179234568"/>
        <w:bookmarkStart w:id="548" w:name="_Toc179234635"/>
        <w:bookmarkStart w:id="549" w:name="_Toc179234702"/>
        <w:bookmarkStart w:id="550" w:name="_Toc179234894"/>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del>
    </w:p>
    <w:p w14:paraId="5A30F624" w14:textId="6CA84F86" w:rsidR="00314E21" w:rsidRPr="00BD0F8C" w:rsidDel="00835005" w:rsidRDefault="00314E21" w:rsidP="00592D5E">
      <w:pPr>
        <w:rPr>
          <w:del w:id="551" w:author="Nam Doan Dinh" w:date="2024-10-07T22:25:00Z"/>
          <w:bCs/>
          <w:i/>
          <w:iCs/>
          <w:color w:val="000000"/>
        </w:rPr>
      </w:pPr>
      <w:del w:id="552" w:author="Nam Doan Dinh" w:date="2024-10-07T22:25:00Z">
        <w:r w:rsidRPr="00BD0F8C" w:rsidDel="00835005">
          <w:rPr>
            <w:bCs/>
            <w:i/>
            <w:iCs/>
            <w:color w:val="000000"/>
          </w:rPr>
          <w:delText>Question: explain what does "cp -pvrf" execute?</w:delText>
        </w:r>
        <w:bookmarkStart w:id="553" w:name="_Toc179233461"/>
        <w:bookmarkStart w:id="554" w:name="_Toc179233532"/>
        <w:bookmarkStart w:id="555" w:name="_Toc179233604"/>
        <w:bookmarkStart w:id="556" w:name="_Toc179233714"/>
        <w:bookmarkStart w:id="557" w:name="_Toc179233769"/>
        <w:bookmarkStart w:id="558" w:name="_Toc179233824"/>
        <w:bookmarkStart w:id="559" w:name="_Toc179234090"/>
        <w:bookmarkStart w:id="560" w:name="_Toc179234157"/>
        <w:bookmarkStart w:id="561" w:name="_Toc179234228"/>
        <w:bookmarkStart w:id="562" w:name="_Toc179234301"/>
        <w:bookmarkStart w:id="563" w:name="_Toc179234368"/>
        <w:bookmarkStart w:id="564" w:name="_Toc179234435"/>
        <w:bookmarkStart w:id="565" w:name="_Toc179234502"/>
        <w:bookmarkStart w:id="566" w:name="_Toc179234569"/>
        <w:bookmarkStart w:id="567" w:name="_Toc179234636"/>
        <w:bookmarkStart w:id="568" w:name="_Toc179234703"/>
        <w:bookmarkStart w:id="569" w:name="_Toc179234895"/>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del>
    </w:p>
    <w:p w14:paraId="30BF3758" w14:textId="49E4183B" w:rsidR="00D37E5E" w:rsidRPr="00BD0F8C" w:rsidDel="00835005" w:rsidRDefault="00D37E5E" w:rsidP="00D37E5E">
      <w:pPr>
        <w:pStyle w:val="NormalWeb"/>
        <w:spacing w:before="0" w:beforeAutospacing="0" w:after="160" w:afterAutospacing="0"/>
        <w:jc w:val="both"/>
        <w:rPr>
          <w:del w:id="570" w:author="Nam Doan Dinh" w:date="2024-10-07T22:25:00Z"/>
        </w:rPr>
      </w:pPr>
      <w:del w:id="571" w:author="Nam Doan Dinh" w:date="2024-10-07T22:25:00Z">
        <w:r w:rsidRPr="00BD0F8C" w:rsidDel="00835005">
          <w:rPr>
            <w:bCs/>
            <w:i/>
            <w:iCs/>
            <w:color w:val="000000"/>
          </w:rPr>
          <w:delText>Question: why keeping timestamp during copying file is important.</w:delText>
        </w:r>
        <w:bookmarkStart w:id="572" w:name="_Toc179233462"/>
        <w:bookmarkStart w:id="573" w:name="_Toc179233533"/>
        <w:bookmarkStart w:id="574" w:name="_Toc179233605"/>
        <w:bookmarkStart w:id="575" w:name="_Toc179233715"/>
        <w:bookmarkStart w:id="576" w:name="_Toc179233770"/>
        <w:bookmarkStart w:id="577" w:name="_Toc179233825"/>
        <w:bookmarkStart w:id="578" w:name="_Toc179234091"/>
        <w:bookmarkStart w:id="579" w:name="_Toc179234158"/>
        <w:bookmarkStart w:id="580" w:name="_Toc179234229"/>
        <w:bookmarkStart w:id="581" w:name="_Toc179234302"/>
        <w:bookmarkStart w:id="582" w:name="_Toc179234369"/>
        <w:bookmarkStart w:id="583" w:name="_Toc179234436"/>
        <w:bookmarkStart w:id="584" w:name="_Toc179234503"/>
        <w:bookmarkStart w:id="585" w:name="_Toc179234570"/>
        <w:bookmarkStart w:id="586" w:name="_Toc179234637"/>
        <w:bookmarkStart w:id="587" w:name="_Toc179234704"/>
        <w:bookmarkStart w:id="588" w:name="_Toc179234896"/>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del>
    </w:p>
    <w:p w14:paraId="7C31E8F5" w14:textId="4E8270EA" w:rsidR="00D37E5E" w:rsidDel="00835005" w:rsidRDefault="00D37E5E" w:rsidP="00592D5E">
      <w:pPr>
        <w:rPr>
          <w:del w:id="589" w:author="Nam Doan Dinh" w:date="2024-10-07T22:25:00Z"/>
          <w:lang w:val="en-VU"/>
        </w:rPr>
      </w:pPr>
      <w:bookmarkStart w:id="590" w:name="_Toc179233463"/>
      <w:bookmarkStart w:id="591" w:name="_Toc179233534"/>
      <w:bookmarkStart w:id="592" w:name="_Toc179233606"/>
      <w:bookmarkStart w:id="593" w:name="_Toc179233716"/>
      <w:bookmarkStart w:id="594" w:name="_Toc179233771"/>
      <w:bookmarkStart w:id="595" w:name="_Toc179233826"/>
      <w:bookmarkStart w:id="596" w:name="_Toc179234092"/>
      <w:bookmarkStart w:id="597" w:name="_Toc179234159"/>
      <w:bookmarkStart w:id="598" w:name="_Toc179234230"/>
      <w:bookmarkStart w:id="599" w:name="_Toc179234303"/>
      <w:bookmarkStart w:id="600" w:name="_Toc179234370"/>
      <w:bookmarkStart w:id="601" w:name="_Toc179234437"/>
      <w:bookmarkStart w:id="602" w:name="_Toc179234504"/>
      <w:bookmarkStart w:id="603" w:name="_Toc179234571"/>
      <w:bookmarkStart w:id="604" w:name="_Toc179234638"/>
      <w:bookmarkStart w:id="605" w:name="_Toc179234705"/>
      <w:bookmarkStart w:id="606" w:name="_Toc179234897"/>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14:paraId="4FFDAA0B" w14:textId="1B3A13AF" w:rsidR="00C4596A" w:rsidDel="00835005" w:rsidRDefault="00497045" w:rsidP="003466D8">
      <w:pPr>
        <w:rPr>
          <w:del w:id="607" w:author="Nam Doan Dinh" w:date="2024-10-07T22:25:00Z"/>
          <w:b/>
        </w:rPr>
      </w:pPr>
      <w:del w:id="608" w:author="Nam Doan Dinh" w:date="2024-10-07T22:25:00Z">
        <w:r w:rsidRPr="00497045" w:rsidDel="00835005">
          <w:rPr>
            <w:b/>
          </w:rPr>
          <w:delText>Lab 3: Study the usage of "chmod" command.</w:delText>
        </w:r>
        <w:bookmarkStart w:id="609" w:name="_Toc179233464"/>
        <w:bookmarkStart w:id="610" w:name="_Toc179233535"/>
        <w:bookmarkStart w:id="611" w:name="_Toc179233607"/>
        <w:bookmarkStart w:id="612" w:name="_Toc179233717"/>
        <w:bookmarkStart w:id="613" w:name="_Toc179233772"/>
        <w:bookmarkStart w:id="614" w:name="_Toc179233827"/>
        <w:bookmarkStart w:id="615" w:name="_Toc179234093"/>
        <w:bookmarkStart w:id="616" w:name="_Toc179234160"/>
        <w:bookmarkStart w:id="617" w:name="_Toc179234231"/>
        <w:bookmarkStart w:id="618" w:name="_Toc179234304"/>
        <w:bookmarkStart w:id="619" w:name="_Toc179234371"/>
        <w:bookmarkStart w:id="620" w:name="_Toc179234438"/>
        <w:bookmarkStart w:id="621" w:name="_Toc179234505"/>
        <w:bookmarkStart w:id="622" w:name="_Toc179234572"/>
        <w:bookmarkStart w:id="623" w:name="_Toc179234639"/>
        <w:bookmarkStart w:id="624" w:name="_Toc179234706"/>
        <w:bookmarkStart w:id="625" w:name="_Toc17923489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del>
    </w:p>
    <w:p w14:paraId="6BFC7FC8" w14:textId="31001A5B" w:rsidR="003466D8" w:rsidRPr="00C4596A" w:rsidDel="00835005" w:rsidRDefault="003466D8" w:rsidP="00C4596A">
      <w:pPr>
        <w:ind w:firstLine="720"/>
        <w:rPr>
          <w:del w:id="626" w:author="Nam Doan Dinh" w:date="2024-10-07T22:25:00Z"/>
          <w:b/>
        </w:rPr>
      </w:pPr>
      <w:del w:id="627" w:author="Nam Doan Dinh" w:date="2024-10-07T22:25:00Z">
        <w:r w:rsidRPr="003466D8" w:rsidDel="00835005">
          <w:rPr>
            <w:lang w:val="en-VU"/>
          </w:rPr>
          <w:delText>Change mode following below requirements:</w:delText>
        </w:r>
        <w:bookmarkStart w:id="628" w:name="_Toc179233465"/>
        <w:bookmarkStart w:id="629" w:name="_Toc179233536"/>
        <w:bookmarkStart w:id="630" w:name="_Toc179233608"/>
        <w:bookmarkStart w:id="631" w:name="_Toc179233718"/>
        <w:bookmarkStart w:id="632" w:name="_Toc179233773"/>
        <w:bookmarkStart w:id="633" w:name="_Toc179233828"/>
        <w:bookmarkStart w:id="634" w:name="_Toc179234094"/>
        <w:bookmarkStart w:id="635" w:name="_Toc179234161"/>
        <w:bookmarkStart w:id="636" w:name="_Toc179234232"/>
        <w:bookmarkStart w:id="637" w:name="_Toc179234305"/>
        <w:bookmarkStart w:id="638" w:name="_Toc179234372"/>
        <w:bookmarkStart w:id="639" w:name="_Toc179234439"/>
        <w:bookmarkStart w:id="640" w:name="_Toc179234506"/>
        <w:bookmarkStart w:id="641" w:name="_Toc179234573"/>
        <w:bookmarkStart w:id="642" w:name="_Toc179234640"/>
        <w:bookmarkStart w:id="643" w:name="_Toc179234707"/>
        <w:bookmarkStart w:id="644" w:name="_Toc179234899"/>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del>
    </w:p>
    <w:p w14:paraId="50BF150A" w14:textId="50FF27AC" w:rsidR="003466D8" w:rsidRPr="003466D8" w:rsidDel="00835005" w:rsidRDefault="003466D8" w:rsidP="003466D8">
      <w:pPr>
        <w:rPr>
          <w:del w:id="645" w:author="Nam Doan Dinh" w:date="2024-10-07T22:25:00Z"/>
          <w:lang w:val="en-VU"/>
        </w:rPr>
      </w:pPr>
      <w:del w:id="646" w:author="Nam Doan Dinh" w:date="2024-10-07T22:25:00Z">
        <w:r w:rsidRPr="003466D8" w:rsidDel="00835005">
          <w:rPr>
            <w:lang w:val="en-VU"/>
          </w:rPr>
          <w:delText>  </w:delText>
        </w:r>
        <w:r w:rsidR="00C4596A" w:rsidDel="00835005">
          <w:rPr>
            <w:lang w:val="en-VU"/>
          </w:rPr>
          <w:tab/>
        </w:r>
        <w:r w:rsidRPr="003466D8" w:rsidDel="00835005">
          <w:rPr>
            <w:lang w:val="en-VU"/>
          </w:rPr>
          <w:delText>rwxrwxrwx : files in perseus_default</w:delText>
        </w:r>
        <w:bookmarkStart w:id="647" w:name="_Toc179233466"/>
        <w:bookmarkStart w:id="648" w:name="_Toc179233537"/>
        <w:bookmarkStart w:id="649" w:name="_Toc179233609"/>
        <w:bookmarkStart w:id="650" w:name="_Toc179233719"/>
        <w:bookmarkStart w:id="651" w:name="_Toc179233774"/>
        <w:bookmarkStart w:id="652" w:name="_Toc179233829"/>
        <w:bookmarkStart w:id="653" w:name="_Toc179234095"/>
        <w:bookmarkStart w:id="654" w:name="_Toc179234162"/>
        <w:bookmarkStart w:id="655" w:name="_Toc179234233"/>
        <w:bookmarkStart w:id="656" w:name="_Toc179234306"/>
        <w:bookmarkStart w:id="657" w:name="_Toc179234373"/>
        <w:bookmarkStart w:id="658" w:name="_Toc179234440"/>
        <w:bookmarkStart w:id="659" w:name="_Toc179234507"/>
        <w:bookmarkStart w:id="660" w:name="_Toc179234574"/>
        <w:bookmarkStart w:id="661" w:name="_Toc179234641"/>
        <w:bookmarkStart w:id="662" w:name="_Toc179234708"/>
        <w:bookmarkStart w:id="663" w:name="_Toc179234900"/>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del>
    </w:p>
    <w:p w14:paraId="4D97045D" w14:textId="4F230E19" w:rsidR="003466D8" w:rsidRPr="003466D8" w:rsidDel="00835005" w:rsidRDefault="003466D8" w:rsidP="003466D8">
      <w:pPr>
        <w:rPr>
          <w:del w:id="664" w:author="Nam Doan Dinh" w:date="2024-10-07T22:25:00Z"/>
          <w:lang w:val="en-VU"/>
        </w:rPr>
      </w:pPr>
      <w:del w:id="665" w:author="Nam Doan Dinh" w:date="2024-10-07T22:25:00Z">
        <w:r w:rsidRPr="003466D8" w:rsidDel="00835005">
          <w:rPr>
            <w:lang w:val="en-VU"/>
          </w:rPr>
          <w:delText>   </w:delText>
        </w:r>
        <w:r w:rsidR="00C4596A" w:rsidDel="00835005">
          <w:rPr>
            <w:lang w:val="en-VU"/>
          </w:rPr>
          <w:tab/>
        </w:r>
        <w:r w:rsidRPr="003466D8" w:rsidDel="00835005">
          <w:rPr>
            <w:lang w:val="en-VU"/>
          </w:rPr>
          <w:delText>rwxr-xr-x : files in perseus_rc</w:delText>
        </w:r>
        <w:bookmarkStart w:id="666" w:name="_Toc179233467"/>
        <w:bookmarkStart w:id="667" w:name="_Toc179233538"/>
        <w:bookmarkStart w:id="668" w:name="_Toc179233610"/>
        <w:bookmarkStart w:id="669" w:name="_Toc179233720"/>
        <w:bookmarkStart w:id="670" w:name="_Toc179233775"/>
        <w:bookmarkStart w:id="671" w:name="_Toc179233830"/>
        <w:bookmarkStart w:id="672" w:name="_Toc179234096"/>
        <w:bookmarkStart w:id="673" w:name="_Toc179234163"/>
        <w:bookmarkStart w:id="674" w:name="_Toc179234234"/>
        <w:bookmarkStart w:id="675" w:name="_Toc179234307"/>
        <w:bookmarkStart w:id="676" w:name="_Toc179234374"/>
        <w:bookmarkStart w:id="677" w:name="_Toc179234441"/>
        <w:bookmarkStart w:id="678" w:name="_Toc179234508"/>
        <w:bookmarkStart w:id="679" w:name="_Toc179234575"/>
        <w:bookmarkStart w:id="680" w:name="_Toc179234642"/>
        <w:bookmarkStart w:id="681" w:name="_Toc179234709"/>
        <w:bookmarkStart w:id="682" w:name="_Toc179234901"/>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del>
    </w:p>
    <w:p w14:paraId="358F348F" w14:textId="545B615B" w:rsidR="003466D8" w:rsidRPr="003466D8" w:rsidDel="00835005" w:rsidRDefault="003466D8" w:rsidP="003466D8">
      <w:pPr>
        <w:rPr>
          <w:del w:id="683" w:author="Nam Doan Dinh" w:date="2024-10-07T22:25:00Z"/>
          <w:lang w:val="en-VU"/>
        </w:rPr>
      </w:pPr>
      <w:del w:id="684" w:author="Nam Doan Dinh" w:date="2024-10-07T22:25:00Z">
        <w:r w:rsidRPr="003466D8" w:rsidDel="00835005">
          <w:rPr>
            <w:lang w:val="en-VU"/>
          </w:rPr>
          <w:delText>   </w:delText>
        </w:r>
        <w:r w:rsidR="00C4596A" w:rsidDel="00835005">
          <w:rPr>
            <w:lang w:val="en-VU"/>
          </w:rPr>
          <w:tab/>
        </w:r>
        <w:r w:rsidRPr="003466D8" w:rsidDel="00835005">
          <w:rPr>
            <w:lang w:val="en-VU"/>
          </w:rPr>
          <w:delText>rwxr-x--- : files in perseus_signoff</w:delText>
        </w:r>
        <w:bookmarkStart w:id="685" w:name="_Toc179233468"/>
        <w:bookmarkStart w:id="686" w:name="_Toc179233539"/>
        <w:bookmarkStart w:id="687" w:name="_Toc179233611"/>
        <w:bookmarkStart w:id="688" w:name="_Toc179233721"/>
        <w:bookmarkStart w:id="689" w:name="_Toc179233776"/>
        <w:bookmarkStart w:id="690" w:name="_Toc179233831"/>
        <w:bookmarkStart w:id="691" w:name="_Toc179234097"/>
        <w:bookmarkStart w:id="692" w:name="_Toc179234164"/>
        <w:bookmarkStart w:id="693" w:name="_Toc179234235"/>
        <w:bookmarkStart w:id="694" w:name="_Toc179234308"/>
        <w:bookmarkStart w:id="695" w:name="_Toc179234375"/>
        <w:bookmarkStart w:id="696" w:name="_Toc179234442"/>
        <w:bookmarkStart w:id="697" w:name="_Toc179234509"/>
        <w:bookmarkStart w:id="698" w:name="_Toc179234576"/>
        <w:bookmarkStart w:id="699" w:name="_Toc179234643"/>
        <w:bookmarkStart w:id="700" w:name="_Toc179234710"/>
        <w:bookmarkStart w:id="701" w:name="_Toc179234902"/>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del>
    </w:p>
    <w:p w14:paraId="1D9C873B" w14:textId="50B2B52D" w:rsidR="003466D8" w:rsidRPr="003466D8" w:rsidDel="00835005" w:rsidRDefault="003466D8" w:rsidP="003466D8">
      <w:pPr>
        <w:rPr>
          <w:del w:id="702" w:author="Nam Doan Dinh" w:date="2024-10-07T22:25:00Z"/>
          <w:b/>
        </w:rPr>
      </w:pPr>
      <w:bookmarkStart w:id="703" w:name="_Toc179233469"/>
      <w:bookmarkStart w:id="704" w:name="_Toc179233540"/>
      <w:bookmarkStart w:id="705" w:name="_Toc179233612"/>
      <w:bookmarkStart w:id="706" w:name="_Toc179233722"/>
      <w:bookmarkStart w:id="707" w:name="_Toc179233777"/>
      <w:bookmarkStart w:id="708" w:name="_Toc179233832"/>
      <w:bookmarkStart w:id="709" w:name="_Toc179234098"/>
      <w:bookmarkStart w:id="710" w:name="_Toc179234165"/>
      <w:bookmarkStart w:id="711" w:name="_Toc179234236"/>
      <w:bookmarkStart w:id="712" w:name="_Toc179234309"/>
      <w:bookmarkStart w:id="713" w:name="_Toc179234376"/>
      <w:bookmarkStart w:id="714" w:name="_Toc179234443"/>
      <w:bookmarkStart w:id="715" w:name="_Toc179234510"/>
      <w:bookmarkStart w:id="716" w:name="_Toc179234577"/>
      <w:bookmarkStart w:id="717" w:name="_Toc179234644"/>
      <w:bookmarkStart w:id="718" w:name="_Toc179234711"/>
      <w:bookmarkStart w:id="719" w:name="_Toc179234903"/>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p>
    <w:p w14:paraId="461BDF65" w14:textId="093A5CF8" w:rsidR="00E8092B" w:rsidRPr="002338C5" w:rsidDel="00835005" w:rsidRDefault="008F6121" w:rsidP="00685FCE">
      <w:pPr>
        <w:pStyle w:val="NormalWeb"/>
        <w:spacing w:before="0" w:beforeAutospacing="0" w:after="160" w:afterAutospacing="0"/>
        <w:jc w:val="both"/>
        <w:rPr>
          <w:del w:id="720" w:author="Nam Doan Dinh" w:date="2024-10-07T22:25:00Z"/>
          <w:b/>
        </w:rPr>
      </w:pPr>
      <w:del w:id="721" w:author="Nam Doan Dinh" w:date="2024-10-07T22:25:00Z">
        <w:r w:rsidRPr="002338C5" w:rsidDel="00835005">
          <w:rPr>
            <w:b/>
          </w:rPr>
          <w:delText xml:space="preserve">Lab 4: </w:delText>
        </w:r>
        <w:r w:rsidR="002338C5" w:rsidRPr="002338C5" w:rsidDel="00835005">
          <w:rPr>
            <w:b/>
          </w:rPr>
          <w:delText>Study the usage of "ln" command.</w:delText>
        </w:r>
        <w:bookmarkStart w:id="722" w:name="_Toc179233470"/>
        <w:bookmarkStart w:id="723" w:name="_Toc179233541"/>
        <w:bookmarkStart w:id="724" w:name="_Toc179233613"/>
        <w:bookmarkStart w:id="725" w:name="_Toc179233723"/>
        <w:bookmarkStart w:id="726" w:name="_Toc179233778"/>
        <w:bookmarkStart w:id="727" w:name="_Toc179233833"/>
        <w:bookmarkStart w:id="728" w:name="_Toc179234099"/>
        <w:bookmarkStart w:id="729" w:name="_Toc179234166"/>
        <w:bookmarkStart w:id="730" w:name="_Toc179234237"/>
        <w:bookmarkStart w:id="731" w:name="_Toc179234310"/>
        <w:bookmarkStart w:id="732" w:name="_Toc179234377"/>
        <w:bookmarkStart w:id="733" w:name="_Toc179234444"/>
        <w:bookmarkStart w:id="734" w:name="_Toc179234511"/>
        <w:bookmarkStart w:id="735" w:name="_Toc179234578"/>
        <w:bookmarkStart w:id="736" w:name="_Toc179234645"/>
        <w:bookmarkStart w:id="737" w:name="_Toc179234712"/>
        <w:bookmarkStart w:id="738" w:name="_Toc179234904"/>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del>
    </w:p>
    <w:p w14:paraId="53CC49E0" w14:textId="7D5D87DA" w:rsidR="002338C5" w:rsidRPr="002338C5" w:rsidDel="00835005" w:rsidRDefault="002338C5" w:rsidP="002338C5">
      <w:pPr>
        <w:rPr>
          <w:del w:id="739" w:author="Nam Doan Dinh" w:date="2024-10-07T22:25:00Z"/>
          <w:lang w:val="en-VU"/>
        </w:rPr>
      </w:pPr>
      <w:del w:id="740" w:author="Nam Doan Dinh" w:date="2024-10-07T22:25:00Z">
        <w:r w:rsidRPr="002338C5" w:rsidDel="00835005">
          <w:rPr>
            <w:lang w:val="en-VU"/>
          </w:rPr>
          <w:delText>   </w:delText>
        </w:r>
        <w:r w:rsidDel="00835005">
          <w:rPr>
            <w:lang w:val="en-VU"/>
          </w:rPr>
          <w:tab/>
        </w:r>
        <w:r w:rsidRPr="002338C5" w:rsidDel="00835005">
          <w:rPr>
            <w:lang w:val="en-VU"/>
          </w:rPr>
          <w:delText>Link each sdc file to the default name: &lt;block&gt;.sdc</w:delText>
        </w:r>
        <w:bookmarkStart w:id="741" w:name="_Toc179233471"/>
        <w:bookmarkStart w:id="742" w:name="_Toc179233542"/>
        <w:bookmarkStart w:id="743" w:name="_Toc179233614"/>
        <w:bookmarkStart w:id="744" w:name="_Toc179233724"/>
        <w:bookmarkStart w:id="745" w:name="_Toc179233779"/>
        <w:bookmarkStart w:id="746" w:name="_Toc179233834"/>
        <w:bookmarkStart w:id="747" w:name="_Toc179234100"/>
        <w:bookmarkStart w:id="748" w:name="_Toc179234167"/>
        <w:bookmarkStart w:id="749" w:name="_Toc179234238"/>
        <w:bookmarkStart w:id="750" w:name="_Toc179234311"/>
        <w:bookmarkStart w:id="751" w:name="_Toc179234378"/>
        <w:bookmarkStart w:id="752" w:name="_Toc179234445"/>
        <w:bookmarkStart w:id="753" w:name="_Toc179234512"/>
        <w:bookmarkStart w:id="754" w:name="_Toc179234579"/>
        <w:bookmarkStart w:id="755" w:name="_Toc179234646"/>
        <w:bookmarkStart w:id="756" w:name="_Toc179234713"/>
        <w:bookmarkStart w:id="757" w:name="_Toc179234905"/>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del>
    </w:p>
    <w:p w14:paraId="643C6438" w14:textId="5A294021" w:rsidR="0063397A" w:rsidDel="00835005" w:rsidRDefault="002338C5" w:rsidP="002338C5">
      <w:pPr>
        <w:rPr>
          <w:del w:id="758" w:author="Nam Doan Dinh" w:date="2024-10-07T22:25:00Z"/>
          <w:lang w:val="en-VU"/>
        </w:rPr>
      </w:pPr>
      <w:del w:id="759" w:author="Nam Doan Dinh" w:date="2024-10-07T22:25:00Z">
        <w:r w:rsidRPr="002338C5" w:rsidDel="00835005">
          <w:rPr>
            <w:lang w:val="en-VU"/>
          </w:rPr>
          <w:delText>   </w:delText>
        </w:r>
        <w:r w:rsidDel="00835005">
          <w:rPr>
            <w:lang w:val="en-VU"/>
          </w:rPr>
          <w:tab/>
        </w:r>
        <w:r w:rsidRPr="002338C5" w:rsidDel="00835005">
          <w:rPr>
            <w:lang w:val="en-VU"/>
          </w:rPr>
          <w:delText>Example: clk_dec.sdc -&gt; clk_dec.rc_synth.sdc</w:delText>
        </w:r>
        <w:bookmarkStart w:id="760" w:name="_Toc179233472"/>
        <w:bookmarkStart w:id="761" w:name="_Toc179233543"/>
        <w:bookmarkStart w:id="762" w:name="_Toc179233615"/>
        <w:bookmarkStart w:id="763" w:name="_Toc179233725"/>
        <w:bookmarkStart w:id="764" w:name="_Toc179233780"/>
        <w:bookmarkStart w:id="765" w:name="_Toc179233835"/>
        <w:bookmarkStart w:id="766" w:name="_Toc179234101"/>
        <w:bookmarkStart w:id="767" w:name="_Toc179234168"/>
        <w:bookmarkStart w:id="768" w:name="_Toc179234239"/>
        <w:bookmarkStart w:id="769" w:name="_Toc179234312"/>
        <w:bookmarkStart w:id="770" w:name="_Toc179234379"/>
        <w:bookmarkStart w:id="771" w:name="_Toc179234446"/>
        <w:bookmarkStart w:id="772" w:name="_Toc179234513"/>
        <w:bookmarkStart w:id="773" w:name="_Toc179234580"/>
        <w:bookmarkStart w:id="774" w:name="_Toc179234647"/>
        <w:bookmarkStart w:id="775" w:name="_Toc179234714"/>
        <w:bookmarkStart w:id="776" w:name="_Toc179234906"/>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del>
    </w:p>
    <w:p w14:paraId="2DFCE4C6" w14:textId="17AA04AD" w:rsidR="0063397A" w:rsidRPr="00BD0F8C" w:rsidDel="00835005" w:rsidRDefault="0063397A" w:rsidP="0063397A">
      <w:pPr>
        <w:pStyle w:val="NormalWeb"/>
        <w:spacing w:before="0" w:beforeAutospacing="0" w:after="160" w:afterAutospacing="0"/>
        <w:jc w:val="both"/>
        <w:rPr>
          <w:del w:id="777" w:author="Nam Doan Dinh" w:date="2024-10-07T22:25:00Z"/>
        </w:rPr>
      </w:pPr>
      <w:del w:id="778" w:author="Nam Doan Dinh" w:date="2024-10-07T22:25:00Z">
        <w:r w:rsidRPr="00BD0F8C" w:rsidDel="00835005">
          <w:rPr>
            <w:bCs/>
            <w:i/>
            <w:iCs/>
            <w:color w:val="000000"/>
          </w:rPr>
          <w:delText>Question: what does "ln -sf" mean?</w:delText>
        </w:r>
        <w:bookmarkStart w:id="779" w:name="_Toc179233473"/>
        <w:bookmarkStart w:id="780" w:name="_Toc179233544"/>
        <w:bookmarkStart w:id="781" w:name="_Toc179233616"/>
        <w:bookmarkStart w:id="782" w:name="_Toc179233726"/>
        <w:bookmarkStart w:id="783" w:name="_Toc179233781"/>
        <w:bookmarkStart w:id="784" w:name="_Toc179233836"/>
        <w:bookmarkStart w:id="785" w:name="_Toc179234102"/>
        <w:bookmarkStart w:id="786" w:name="_Toc179234169"/>
        <w:bookmarkStart w:id="787" w:name="_Toc179234240"/>
        <w:bookmarkStart w:id="788" w:name="_Toc179234313"/>
        <w:bookmarkStart w:id="789" w:name="_Toc179234380"/>
        <w:bookmarkStart w:id="790" w:name="_Toc179234447"/>
        <w:bookmarkStart w:id="791" w:name="_Toc179234514"/>
        <w:bookmarkStart w:id="792" w:name="_Toc179234581"/>
        <w:bookmarkStart w:id="793" w:name="_Toc179234648"/>
        <w:bookmarkStart w:id="794" w:name="_Toc179234715"/>
        <w:bookmarkStart w:id="795" w:name="_Toc179234907"/>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del>
    </w:p>
    <w:p w14:paraId="5316FD9D" w14:textId="70821EF6" w:rsidR="0063397A" w:rsidDel="00835005" w:rsidRDefault="0063397A" w:rsidP="002338C5">
      <w:pPr>
        <w:rPr>
          <w:del w:id="796" w:author="Nam Doan Dinh" w:date="2024-10-07T22:25:00Z"/>
          <w:lang w:val="en-VU"/>
        </w:rPr>
      </w:pPr>
      <w:bookmarkStart w:id="797" w:name="_Toc179233474"/>
      <w:bookmarkStart w:id="798" w:name="_Toc179233545"/>
      <w:bookmarkStart w:id="799" w:name="_Toc179233617"/>
      <w:bookmarkStart w:id="800" w:name="_Toc179233727"/>
      <w:bookmarkStart w:id="801" w:name="_Toc179233782"/>
      <w:bookmarkStart w:id="802" w:name="_Toc179233837"/>
      <w:bookmarkStart w:id="803" w:name="_Toc179234103"/>
      <w:bookmarkStart w:id="804" w:name="_Toc179234170"/>
      <w:bookmarkStart w:id="805" w:name="_Toc179234241"/>
      <w:bookmarkStart w:id="806" w:name="_Toc179234314"/>
      <w:bookmarkStart w:id="807" w:name="_Toc179234381"/>
      <w:bookmarkStart w:id="808" w:name="_Toc179234448"/>
      <w:bookmarkStart w:id="809" w:name="_Toc179234515"/>
      <w:bookmarkStart w:id="810" w:name="_Toc179234582"/>
      <w:bookmarkStart w:id="811" w:name="_Toc179234649"/>
      <w:bookmarkStart w:id="812" w:name="_Toc179234716"/>
      <w:bookmarkStart w:id="813" w:name="_Toc179234908"/>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p>
    <w:p w14:paraId="29F60208" w14:textId="2155F604" w:rsidR="0091791A" w:rsidRPr="007004A8" w:rsidDel="00835005" w:rsidRDefault="0091791A" w:rsidP="002338C5">
      <w:pPr>
        <w:rPr>
          <w:del w:id="814" w:author="Nam Doan Dinh" w:date="2024-10-07T22:25:00Z"/>
          <w:b/>
        </w:rPr>
      </w:pPr>
      <w:del w:id="815" w:author="Nam Doan Dinh" w:date="2024-10-07T22:25:00Z">
        <w:r w:rsidRPr="007004A8" w:rsidDel="00835005">
          <w:rPr>
            <w:b/>
          </w:rPr>
          <w:delText xml:space="preserve">Lab 5: </w:delText>
        </w:r>
        <w:r w:rsidR="006D0637" w:rsidRPr="007004A8" w:rsidDel="00835005">
          <w:rPr>
            <w:b/>
          </w:rPr>
          <w:delText>Study the usage of "date" command.</w:delText>
        </w:r>
        <w:bookmarkStart w:id="816" w:name="_Toc179233475"/>
        <w:bookmarkStart w:id="817" w:name="_Toc179233546"/>
        <w:bookmarkStart w:id="818" w:name="_Toc179233618"/>
        <w:bookmarkStart w:id="819" w:name="_Toc179233728"/>
        <w:bookmarkStart w:id="820" w:name="_Toc179233783"/>
        <w:bookmarkStart w:id="821" w:name="_Toc179233838"/>
        <w:bookmarkStart w:id="822" w:name="_Toc179234104"/>
        <w:bookmarkStart w:id="823" w:name="_Toc179234171"/>
        <w:bookmarkStart w:id="824" w:name="_Toc179234242"/>
        <w:bookmarkStart w:id="825" w:name="_Toc179234315"/>
        <w:bookmarkStart w:id="826" w:name="_Toc179234382"/>
        <w:bookmarkStart w:id="827" w:name="_Toc179234449"/>
        <w:bookmarkStart w:id="828" w:name="_Toc179234516"/>
        <w:bookmarkStart w:id="829" w:name="_Toc179234583"/>
        <w:bookmarkStart w:id="830" w:name="_Toc179234650"/>
        <w:bookmarkStart w:id="831" w:name="_Toc179234717"/>
        <w:bookmarkStart w:id="832" w:name="_Toc179234909"/>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del>
    </w:p>
    <w:p w14:paraId="397FC5B4" w14:textId="18D8D690" w:rsidR="006D0637" w:rsidDel="00835005" w:rsidRDefault="006D0637" w:rsidP="006D0637">
      <w:pPr>
        <w:rPr>
          <w:del w:id="833" w:author="Nam Doan Dinh" w:date="2024-10-07T22:25:00Z"/>
        </w:rPr>
      </w:pPr>
      <w:del w:id="834" w:author="Nam Doan Dinh" w:date="2024-10-07T22:25:00Z">
        <w:r w:rsidDel="00835005">
          <w:delText xml:space="preserve">  </w:delText>
        </w:r>
        <w:r w:rsidDel="00835005">
          <w:tab/>
          <w:delText>Create a script to archive data before copy/modify the current one</w:delText>
        </w:r>
        <w:bookmarkStart w:id="835" w:name="_Toc179233476"/>
        <w:bookmarkStart w:id="836" w:name="_Toc179233547"/>
        <w:bookmarkStart w:id="837" w:name="_Toc179233619"/>
        <w:bookmarkStart w:id="838" w:name="_Toc179233729"/>
        <w:bookmarkStart w:id="839" w:name="_Toc179233784"/>
        <w:bookmarkStart w:id="840" w:name="_Toc179233839"/>
        <w:bookmarkStart w:id="841" w:name="_Toc179234105"/>
        <w:bookmarkStart w:id="842" w:name="_Toc179234172"/>
        <w:bookmarkStart w:id="843" w:name="_Toc179234243"/>
        <w:bookmarkStart w:id="844" w:name="_Toc179234316"/>
        <w:bookmarkStart w:id="845" w:name="_Toc179234383"/>
        <w:bookmarkStart w:id="846" w:name="_Toc179234450"/>
        <w:bookmarkStart w:id="847" w:name="_Toc179234517"/>
        <w:bookmarkStart w:id="848" w:name="_Toc179234584"/>
        <w:bookmarkStart w:id="849" w:name="_Toc179234651"/>
        <w:bookmarkStart w:id="850" w:name="_Toc179234718"/>
        <w:bookmarkStart w:id="851" w:name="_Toc179234910"/>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del>
    </w:p>
    <w:p w14:paraId="5A71561D" w14:textId="5013604B" w:rsidR="00134C7A" w:rsidDel="00835005" w:rsidRDefault="006D0637" w:rsidP="006D0637">
      <w:pPr>
        <w:rPr>
          <w:del w:id="852" w:author="Nam Doan Dinh" w:date="2024-10-07T22:25:00Z"/>
        </w:rPr>
      </w:pPr>
      <w:del w:id="853" w:author="Nam Doan Dinh" w:date="2024-10-07T22:25:00Z">
        <w:r w:rsidDel="00835005">
          <w:delText xml:space="preserve">   </w:delText>
        </w:r>
        <w:r w:rsidDel="00835005">
          <w:tab/>
          <w:delText>Put the script at home for global using (set path in .cshrc)</w:delText>
        </w:r>
        <w:bookmarkStart w:id="854" w:name="_Toc179233477"/>
        <w:bookmarkStart w:id="855" w:name="_Toc179233548"/>
        <w:bookmarkStart w:id="856" w:name="_Toc179233620"/>
        <w:bookmarkStart w:id="857" w:name="_Toc179233730"/>
        <w:bookmarkStart w:id="858" w:name="_Toc179233785"/>
        <w:bookmarkStart w:id="859" w:name="_Toc179233840"/>
        <w:bookmarkStart w:id="860" w:name="_Toc179234106"/>
        <w:bookmarkStart w:id="861" w:name="_Toc179234173"/>
        <w:bookmarkStart w:id="862" w:name="_Toc179234244"/>
        <w:bookmarkStart w:id="863" w:name="_Toc179234317"/>
        <w:bookmarkStart w:id="864" w:name="_Toc179234384"/>
        <w:bookmarkStart w:id="865" w:name="_Toc179234451"/>
        <w:bookmarkStart w:id="866" w:name="_Toc179234518"/>
        <w:bookmarkStart w:id="867" w:name="_Toc179234585"/>
        <w:bookmarkStart w:id="868" w:name="_Toc179234652"/>
        <w:bookmarkStart w:id="869" w:name="_Toc179234719"/>
        <w:bookmarkStart w:id="870" w:name="_Toc179234911"/>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del>
    </w:p>
    <w:p w14:paraId="305A1292" w14:textId="566FF4B6" w:rsidR="00134C7A" w:rsidRPr="00BD0F8C" w:rsidDel="00835005" w:rsidRDefault="00134C7A" w:rsidP="00134C7A">
      <w:pPr>
        <w:pStyle w:val="NormalWeb"/>
        <w:spacing w:before="0" w:beforeAutospacing="0" w:after="160" w:afterAutospacing="0"/>
        <w:jc w:val="both"/>
        <w:rPr>
          <w:del w:id="871" w:author="Nam Doan Dinh" w:date="2024-10-07T22:25:00Z"/>
        </w:rPr>
      </w:pPr>
      <w:del w:id="872" w:author="Nam Doan Dinh" w:date="2024-10-07T22:25:00Z">
        <w:r w:rsidRPr="00BD0F8C" w:rsidDel="00835005">
          <w:rPr>
            <w:bCs/>
            <w:i/>
            <w:iCs/>
            <w:color w:val="000000"/>
          </w:rPr>
          <w:delText>Question: what does archiving data means? </w:delText>
        </w:r>
        <w:bookmarkStart w:id="873" w:name="_Toc179233478"/>
        <w:bookmarkStart w:id="874" w:name="_Toc179233549"/>
        <w:bookmarkStart w:id="875" w:name="_Toc179233621"/>
        <w:bookmarkStart w:id="876" w:name="_Toc179233731"/>
        <w:bookmarkStart w:id="877" w:name="_Toc179233786"/>
        <w:bookmarkStart w:id="878" w:name="_Toc179233841"/>
        <w:bookmarkStart w:id="879" w:name="_Toc179234107"/>
        <w:bookmarkStart w:id="880" w:name="_Toc179234174"/>
        <w:bookmarkStart w:id="881" w:name="_Toc179234245"/>
        <w:bookmarkStart w:id="882" w:name="_Toc179234318"/>
        <w:bookmarkStart w:id="883" w:name="_Toc179234385"/>
        <w:bookmarkStart w:id="884" w:name="_Toc179234452"/>
        <w:bookmarkStart w:id="885" w:name="_Toc179234519"/>
        <w:bookmarkStart w:id="886" w:name="_Toc179234586"/>
        <w:bookmarkStart w:id="887" w:name="_Toc179234653"/>
        <w:bookmarkStart w:id="888" w:name="_Toc179234720"/>
        <w:bookmarkStart w:id="889" w:name="_Toc17923491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del>
    </w:p>
    <w:p w14:paraId="2848F87E" w14:textId="200BC8C1" w:rsidR="00134C7A" w:rsidDel="00835005" w:rsidRDefault="00134C7A" w:rsidP="006D0637">
      <w:pPr>
        <w:rPr>
          <w:del w:id="890" w:author="Nam Doan Dinh" w:date="2024-10-07T22:25:00Z"/>
        </w:rPr>
      </w:pPr>
      <w:bookmarkStart w:id="891" w:name="_Toc179233479"/>
      <w:bookmarkStart w:id="892" w:name="_Toc179233550"/>
      <w:bookmarkStart w:id="893" w:name="_Toc179233622"/>
      <w:bookmarkStart w:id="894" w:name="_Toc179233732"/>
      <w:bookmarkStart w:id="895" w:name="_Toc179233787"/>
      <w:bookmarkStart w:id="896" w:name="_Toc179233842"/>
      <w:bookmarkStart w:id="897" w:name="_Toc179234108"/>
      <w:bookmarkStart w:id="898" w:name="_Toc179234175"/>
      <w:bookmarkStart w:id="899" w:name="_Toc179234246"/>
      <w:bookmarkStart w:id="900" w:name="_Toc179234319"/>
      <w:bookmarkStart w:id="901" w:name="_Toc179234386"/>
      <w:bookmarkStart w:id="902" w:name="_Toc179234453"/>
      <w:bookmarkStart w:id="903" w:name="_Toc179234520"/>
      <w:bookmarkStart w:id="904" w:name="_Toc179234587"/>
      <w:bookmarkStart w:id="905" w:name="_Toc179234654"/>
      <w:bookmarkStart w:id="906" w:name="_Toc179234721"/>
      <w:bookmarkStart w:id="907" w:name="_Toc179234913"/>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p>
    <w:p w14:paraId="612A5886" w14:textId="3D22C23D" w:rsidR="00C3585D" w:rsidDel="00835005" w:rsidRDefault="00C3585D" w:rsidP="006D0637">
      <w:pPr>
        <w:rPr>
          <w:del w:id="908" w:author="Nam Doan Dinh" w:date="2024-10-07T22:25:00Z"/>
          <w:b/>
        </w:rPr>
      </w:pPr>
      <w:del w:id="909" w:author="Nam Doan Dinh" w:date="2024-10-07T22:25:00Z">
        <w:r w:rsidRPr="00C3585D" w:rsidDel="00835005">
          <w:rPr>
            <w:b/>
          </w:rPr>
          <w:delText>Lab 6: Study the usage of "tar/zip" command to compress data and how to decompress</w:delText>
        </w:r>
        <w:bookmarkStart w:id="910" w:name="_Toc179233480"/>
        <w:bookmarkStart w:id="911" w:name="_Toc179233551"/>
        <w:bookmarkStart w:id="912" w:name="_Toc179233623"/>
        <w:bookmarkStart w:id="913" w:name="_Toc179233733"/>
        <w:bookmarkStart w:id="914" w:name="_Toc179233788"/>
        <w:bookmarkStart w:id="915" w:name="_Toc179233843"/>
        <w:bookmarkStart w:id="916" w:name="_Toc179234109"/>
        <w:bookmarkStart w:id="917" w:name="_Toc179234176"/>
        <w:bookmarkStart w:id="918" w:name="_Toc179234247"/>
        <w:bookmarkStart w:id="919" w:name="_Toc179234320"/>
        <w:bookmarkStart w:id="920" w:name="_Toc179234387"/>
        <w:bookmarkStart w:id="921" w:name="_Toc179234454"/>
        <w:bookmarkStart w:id="922" w:name="_Toc179234521"/>
        <w:bookmarkStart w:id="923" w:name="_Toc179234588"/>
        <w:bookmarkStart w:id="924" w:name="_Toc179234655"/>
        <w:bookmarkStart w:id="925" w:name="_Toc179234722"/>
        <w:bookmarkStart w:id="926" w:name="_Toc179234914"/>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del>
    </w:p>
    <w:p w14:paraId="73A6189C" w14:textId="19856EBA" w:rsidR="00E65BF3" w:rsidDel="00835005" w:rsidRDefault="00FE4E17" w:rsidP="00FE4E17">
      <w:pPr>
        <w:rPr>
          <w:del w:id="927" w:author="Nam Doan Dinh" w:date="2024-10-07T22:25:00Z"/>
          <w:lang w:val="en-VU"/>
        </w:rPr>
      </w:pPr>
      <w:del w:id="928" w:author="Nam Doan Dinh" w:date="2024-10-07T22:25:00Z">
        <w:r w:rsidRPr="00FE4E17" w:rsidDel="00835005">
          <w:rPr>
            <w:lang w:val="en-VU"/>
          </w:rPr>
          <w:delText>Execute archive script from (5) for the sdc file in "clk_dec/sdc/perseus_signoff"</w:delText>
        </w:r>
        <w:bookmarkStart w:id="929" w:name="_Toc179233481"/>
        <w:bookmarkStart w:id="930" w:name="_Toc179233552"/>
        <w:bookmarkStart w:id="931" w:name="_Toc179233624"/>
        <w:bookmarkStart w:id="932" w:name="_Toc179233734"/>
        <w:bookmarkStart w:id="933" w:name="_Toc179233789"/>
        <w:bookmarkStart w:id="934" w:name="_Toc179233844"/>
        <w:bookmarkStart w:id="935" w:name="_Toc179234110"/>
        <w:bookmarkStart w:id="936" w:name="_Toc179234177"/>
        <w:bookmarkStart w:id="937" w:name="_Toc179234248"/>
        <w:bookmarkStart w:id="938" w:name="_Toc179234321"/>
        <w:bookmarkStart w:id="939" w:name="_Toc179234388"/>
        <w:bookmarkStart w:id="940" w:name="_Toc179234455"/>
        <w:bookmarkStart w:id="941" w:name="_Toc179234522"/>
        <w:bookmarkStart w:id="942" w:name="_Toc179234589"/>
        <w:bookmarkStart w:id="943" w:name="_Toc179234656"/>
        <w:bookmarkStart w:id="944" w:name="_Toc179234723"/>
        <w:bookmarkStart w:id="945" w:name="_Toc179234915"/>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del>
    </w:p>
    <w:p w14:paraId="1B0D8578" w14:textId="2EF59543" w:rsidR="00FE4E17" w:rsidRPr="00E65BF3" w:rsidDel="00835005" w:rsidRDefault="00FE4E17">
      <w:pPr>
        <w:pStyle w:val="ListParagraph"/>
        <w:numPr>
          <w:ilvl w:val="0"/>
          <w:numId w:val="3"/>
        </w:numPr>
        <w:rPr>
          <w:del w:id="946" w:author="Nam Doan Dinh" w:date="2024-10-07T22:25:00Z"/>
          <w:lang w:val="en-VU"/>
        </w:rPr>
        <w:pPrChange w:id="947" w:author="Nam Doan Dinh" w:date="2024-08-24T11:14:00Z">
          <w:pPr>
            <w:pStyle w:val="ListParagraph"/>
            <w:numPr>
              <w:numId w:val="29"/>
            </w:numPr>
            <w:tabs>
              <w:tab w:val="num" w:pos="360"/>
              <w:tab w:val="num" w:pos="720"/>
            </w:tabs>
            <w:ind w:hanging="720"/>
          </w:pPr>
        </w:pPrChange>
      </w:pPr>
      <w:del w:id="948" w:author="Nam Doan Dinh" w:date="2024-10-07T22:25:00Z">
        <w:r w:rsidRPr="00E65BF3" w:rsidDel="00835005">
          <w:rPr>
            <w:lang w:val="en-VU"/>
          </w:rPr>
          <w:delText>Compress this archive folder by using "tar" command, extension: .tgz</w:delText>
        </w:r>
        <w:bookmarkStart w:id="949" w:name="_Toc179233482"/>
        <w:bookmarkStart w:id="950" w:name="_Toc179233553"/>
        <w:bookmarkStart w:id="951" w:name="_Toc179233625"/>
        <w:bookmarkStart w:id="952" w:name="_Toc179233735"/>
        <w:bookmarkStart w:id="953" w:name="_Toc179233790"/>
        <w:bookmarkStart w:id="954" w:name="_Toc179233845"/>
        <w:bookmarkStart w:id="955" w:name="_Toc179234111"/>
        <w:bookmarkStart w:id="956" w:name="_Toc179234178"/>
        <w:bookmarkStart w:id="957" w:name="_Toc179234249"/>
        <w:bookmarkStart w:id="958" w:name="_Toc179234322"/>
        <w:bookmarkStart w:id="959" w:name="_Toc179234389"/>
        <w:bookmarkStart w:id="960" w:name="_Toc179234456"/>
        <w:bookmarkStart w:id="961" w:name="_Toc179234523"/>
        <w:bookmarkStart w:id="962" w:name="_Toc179234590"/>
        <w:bookmarkStart w:id="963" w:name="_Toc179234657"/>
        <w:bookmarkStart w:id="964" w:name="_Toc179234724"/>
        <w:bookmarkStart w:id="965" w:name="_Toc179234916"/>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del>
    </w:p>
    <w:p w14:paraId="399F575F" w14:textId="2D946F7A" w:rsidR="00E65BF3" w:rsidDel="00835005" w:rsidRDefault="00E65BF3">
      <w:pPr>
        <w:pStyle w:val="NormalWeb"/>
        <w:numPr>
          <w:ilvl w:val="0"/>
          <w:numId w:val="3"/>
        </w:numPr>
        <w:spacing w:before="0" w:beforeAutospacing="0" w:after="160" w:afterAutospacing="0"/>
        <w:jc w:val="both"/>
        <w:rPr>
          <w:del w:id="966" w:author="Nam Doan Dinh" w:date="2024-10-07T22:25:00Z"/>
        </w:rPr>
        <w:pPrChange w:id="967" w:author="Nam Doan Dinh" w:date="2024-08-24T11:14:00Z">
          <w:pPr>
            <w:pStyle w:val="NormalWeb"/>
            <w:numPr>
              <w:numId w:val="29"/>
            </w:numPr>
            <w:tabs>
              <w:tab w:val="num" w:pos="360"/>
              <w:tab w:val="num" w:pos="720"/>
            </w:tabs>
            <w:spacing w:before="0" w:beforeAutospacing="0" w:after="160" w:afterAutospacing="0"/>
            <w:ind w:left="720" w:hanging="720"/>
            <w:jc w:val="both"/>
          </w:pPr>
        </w:pPrChange>
      </w:pPr>
      <w:del w:id="968" w:author="Nam Doan Dinh" w:date="2024-10-07T22:25:00Z">
        <w:r w:rsidDel="00835005">
          <w:rPr>
            <w:color w:val="000000"/>
          </w:rPr>
          <w:delText>Compress this archive folder by using "zip" command, extention: .zip</w:delText>
        </w:r>
        <w:bookmarkStart w:id="969" w:name="_Toc179233483"/>
        <w:bookmarkStart w:id="970" w:name="_Toc179233554"/>
        <w:bookmarkStart w:id="971" w:name="_Toc179233626"/>
        <w:bookmarkStart w:id="972" w:name="_Toc179233736"/>
        <w:bookmarkStart w:id="973" w:name="_Toc179233791"/>
        <w:bookmarkStart w:id="974" w:name="_Toc179233846"/>
        <w:bookmarkStart w:id="975" w:name="_Toc179234112"/>
        <w:bookmarkStart w:id="976" w:name="_Toc179234179"/>
        <w:bookmarkStart w:id="977" w:name="_Toc179234250"/>
        <w:bookmarkStart w:id="978" w:name="_Toc179234323"/>
        <w:bookmarkStart w:id="979" w:name="_Toc179234390"/>
        <w:bookmarkStart w:id="980" w:name="_Toc179234457"/>
        <w:bookmarkStart w:id="981" w:name="_Toc179234524"/>
        <w:bookmarkStart w:id="982" w:name="_Toc179234591"/>
        <w:bookmarkStart w:id="983" w:name="_Toc179234658"/>
        <w:bookmarkStart w:id="984" w:name="_Toc179234725"/>
        <w:bookmarkStart w:id="985" w:name="_Toc179234917"/>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del>
    </w:p>
    <w:p w14:paraId="0F5C43B7" w14:textId="40D626A4" w:rsidR="00E65BF3" w:rsidDel="00835005" w:rsidRDefault="00280B08">
      <w:pPr>
        <w:pStyle w:val="ListParagraph"/>
        <w:numPr>
          <w:ilvl w:val="0"/>
          <w:numId w:val="3"/>
        </w:numPr>
        <w:rPr>
          <w:del w:id="986" w:author="Nam Doan Dinh" w:date="2024-10-07T22:25:00Z"/>
          <w:lang w:val="en-VU"/>
        </w:rPr>
        <w:pPrChange w:id="987" w:author="Nam Doan Dinh" w:date="2024-08-24T11:14:00Z">
          <w:pPr>
            <w:pStyle w:val="ListParagraph"/>
            <w:numPr>
              <w:numId w:val="29"/>
            </w:numPr>
            <w:tabs>
              <w:tab w:val="num" w:pos="360"/>
              <w:tab w:val="num" w:pos="720"/>
            </w:tabs>
            <w:ind w:hanging="720"/>
          </w:pPr>
        </w:pPrChange>
      </w:pPr>
      <w:del w:id="988" w:author="Nam Doan Dinh" w:date="2024-10-07T22:25:00Z">
        <w:r w:rsidRPr="00280B08" w:rsidDel="00835005">
          <w:rPr>
            <w:lang w:val="en-VU"/>
          </w:rPr>
          <w:delText>Create compress alias for both "tar/zip" in .cshrc file</w:delText>
        </w:r>
        <w:bookmarkStart w:id="989" w:name="_Toc179233484"/>
        <w:bookmarkStart w:id="990" w:name="_Toc179233555"/>
        <w:bookmarkStart w:id="991" w:name="_Toc179233627"/>
        <w:bookmarkStart w:id="992" w:name="_Toc179233737"/>
        <w:bookmarkStart w:id="993" w:name="_Toc179233792"/>
        <w:bookmarkStart w:id="994" w:name="_Toc179233847"/>
        <w:bookmarkStart w:id="995" w:name="_Toc179234113"/>
        <w:bookmarkStart w:id="996" w:name="_Toc179234180"/>
        <w:bookmarkStart w:id="997" w:name="_Toc179234251"/>
        <w:bookmarkStart w:id="998" w:name="_Toc179234324"/>
        <w:bookmarkStart w:id="999" w:name="_Toc179234391"/>
        <w:bookmarkStart w:id="1000" w:name="_Toc179234458"/>
        <w:bookmarkStart w:id="1001" w:name="_Toc179234525"/>
        <w:bookmarkStart w:id="1002" w:name="_Toc179234592"/>
        <w:bookmarkStart w:id="1003" w:name="_Toc179234659"/>
        <w:bookmarkStart w:id="1004" w:name="_Toc179234726"/>
        <w:bookmarkStart w:id="1005" w:name="_Toc17923491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del>
    </w:p>
    <w:p w14:paraId="7B16F594" w14:textId="365A39DB" w:rsidR="00E15020" w:rsidRPr="00BD0F8C" w:rsidDel="00835005" w:rsidRDefault="001504FC" w:rsidP="00E15020">
      <w:pPr>
        <w:rPr>
          <w:del w:id="1006" w:author="Nam Doan Dinh" w:date="2024-10-07T22:25:00Z"/>
          <w:bCs/>
          <w:i/>
          <w:iCs/>
        </w:rPr>
      </w:pPr>
      <w:del w:id="1007" w:author="Nam Doan Dinh" w:date="2024-10-07T22:25:00Z">
        <w:r w:rsidRPr="00BD0F8C" w:rsidDel="00835005">
          <w:rPr>
            <w:bCs/>
            <w:i/>
            <w:iCs/>
          </w:rPr>
          <w:delText>Question: when do we need to compress data and when do we use zip/tar? Should we do compressing/decompressing on login machines?</w:delText>
        </w:r>
        <w:bookmarkStart w:id="1008" w:name="_Toc179233485"/>
        <w:bookmarkStart w:id="1009" w:name="_Toc179233556"/>
        <w:bookmarkStart w:id="1010" w:name="_Toc179233628"/>
        <w:bookmarkStart w:id="1011" w:name="_Toc179233738"/>
        <w:bookmarkStart w:id="1012" w:name="_Toc179233793"/>
        <w:bookmarkStart w:id="1013" w:name="_Toc179233848"/>
        <w:bookmarkStart w:id="1014" w:name="_Toc179234114"/>
        <w:bookmarkStart w:id="1015" w:name="_Toc179234181"/>
        <w:bookmarkStart w:id="1016" w:name="_Toc179234252"/>
        <w:bookmarkStart w:id="1017" w:name="_Toc179234325"/>
        <w:bookmarkStart w:id="1018" w:name="_Toc179234392"/>
        <w:bookmarkStart w:id="1019" w:name="_Toc179234459"/>
        <w:bookmarkStart w:id="1020" w:name="_Toc179234526"/>
        <w:bookmarkStart w:id="1021" w:name="_Toc179234593"/>
        <w:bookmarkStart w:id="1022" w:name="_Toc179234660"/>
        <w:bookmarkStart w:id="1023" w:name="_Toc179234727"/>
        <w:bookmarkStart w:id="1024" w:name="_Toc179234919"/>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del>
    </w:p>
    <w:p w14:paraId="1D6BF0D9" w14:textId="3E6A6605" w:rsidR="001504FC" w:rsidRPr="00E15020" w:rsidDel="00835005" w:rsidRDefault="001504FC" w:rsidP="00E15020">
      <w:pPr>
        <w:rPr>
          <w:del w:id="1025" w:author="Nam Doan Dinh" w:date="2024-10-07T22:25:00Z"/>
          <w:lang w:val="en-VU"/>
        </w:rPr>
      </w:pPr>
      <w:bookmarkStart w:id="1026" w:name="_Toc179233486"/>
      <w:bookmarkStart w:id="1027" w:name="_Toc179233557"/>
      <w:bookmarkStart w:id="1028" w:name="_Toc179233629"/>
      <w:bookmarkStart w:id="1029" w:name="_Toc179233739"/>
      <w:bookmarkStart w:id="1030" w:name="_Toc179233794"/>
      <w:bookmarkStart w:id="1031" w:name="_Toc179233849"/>
      <w:bookmarkStart w:id="1032" w:name="_Toc179234115"/>
      <w:bookmarkStart w:id="1033" w:name="_Toc179234182"/>
      <w:bookmarkStart w:id="1034" w:name="_Toc179234253"/>
      <w:bookmarkStart w:id="1035" w:name="_Toc179234326"/>
      <w:bookmarkStart w:id="1036" w:name="_Toc179234393"/>
      <w:bookmarkStart w:id="1037" w:name="_Toc179234460"/>
      <w:bookmarkStart w:id="1038" w:name="_Toc179234527"/>
      <w:bookmarkStart w:id="1039" w:name="_Toc179234594"/>
      <w:bookmarkStart w:id="1040" w:name="_Toc179234661"/>
      <w:bookmarkStart w:id="1041" w:name="_Toc179234728"/>
      <w:bookmarkStart w:id="1042" w:name="_Toc179234920"/>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p>
    <w:p w14:paraId="6D54C6AE" w14:textId="194090C3" w:rsidR="00C22A6C" w:rsidDel="00835005" w:rsidRDefault="00C22A6C">
      <w:pPr>
        <w:spacing w:after="160" w:line="259" w:lineRule="auto"/>
        <w:jc w:val="left"/>
        <w:rPr>
          <w:del w:id="1043" w:author="Nam Doan Dinh" w:date="2024-10-07T22:25:00Z"/>
          <w:rFonts w:cs="Times New Roman"/>
          <w:b/>
          <w:bCs/>
          <w:color w:val="000000" w:themeColor="text1"/>
          <w:kern w:val="0"/>
          <w:sz w:val="26"/>
          <w:szCs w:val="24"/>
          <w14:ligatures w14:val="none"/>
        </w:rPr>
      </w:pPr>
      <w:del w:id="1044" w:author="Nam Doan Dinh" w:date="2024-10-07T22:25:00Z">
        <w:r w:rsidDel="00835005">
          <w:br w:type="page"/>
        </w:r>
      </w:del>
    </w:p>
    <w:p w14:paraId="5FBB1A59" w14:textId="0053BF30" w:rsidR="00BC266E" w:rsidRPr="00D72CA4" w:rsidRDefault="00C04B44" w:rsidP="00122C19">
      <w:pPr>
        <w:pStyle w:val="2"/>
      </w:pPr>
      <w:del w:id="1045" w:author="Nam Doan Dinh" w:date="2024-10-07T22:29:00Z">
        <w:r w:rsidDel="00C171B4">
          <w:delText>Cshell</w:delText>
        </w:r>
      </w:del>
      <w:bookmarkStart w:id="1046" w:name="_Toc179234921"/>
      <w:ins w:id="1047" w:author="Nam Doan Dinh" w:date="2024-10-07T22:29:00Z">
        <w:r w:rsidR="00C171B4">
          <w:t>I/O Description</w:t>
        </w:r>
      </w:ins>
      <w:bookmarkEnd w:id="1046"/>
    </w:p>
    <w:p w14:paraId="26C27160" w14:textId="676872E4" w:rsidR="00545571" w:rsidRDefault="00545571" w:rsidP="00545571">
      <w:pPr>
        <w:rPr>
          <w:ins w:id="1048" w:author="Nam Doan Dinh" w:date="2024-10-07T22:29:00Z"/>
          <w:b/>
        </w:rPr>
      </w:pPr>
      <w:del w:id="1049" w:author="Nam Doan Dinh" w:date="2024-10-07T22:36:00Z">
        <w:r w:rsidRPr="00545571" w:rsidDel="006326E8">
          <w:rPr>
            <w:b/>
          </w:rPr>
          <w:delText xml:space="preserve">Lab 1: </w:delText>
        </w:r>
      </w:del>
    </w:p>
    <w:tbl>
      <w:tblPr>
        <w:tblStyle w:val="TableGrid"/>
        <w:tblW w:w="0" w:type="auto"/>
        <w:tblLayout w:type="fixed"/>
        <w:tblLook w:val="04A0" w:firstRow="1" w:lastRow="0" w:firstColumn="1" w:lastColumn="0" w:noHBand="0" w:noVBand="1"/>
      </w:tblPr>
      <w:tblGrid>
        <w:gridCol w:w="1255"/>
        <w:gridCol w:w="1170"/>
        <w:gridCol w:w="1080"/>
        <w:gridCol w:w="5845"/>
        <w:tblGridChange w:id="1050">
          <w:tblGrid>
            <w:gridCol w:w="1129"/>
            <w:gridCol w:w="126"/>
            <w:gridCol w:w="1077"/>
            <w:gridCol w:w="93"/>
            <w:gridCol w:w="899"/>
            <w:gridCol w:w="181"/>
            <w:gridCol w:w="5721"/>
            <w:gridCol w:w="124"/>
          </w:tblGrid>
        </w:tblGridChange>
      </w:tblGrid>
      <w:tr w:rsidR="006C2398" w:rsidRPr="006C2398" w14:paraId="7F1EB909" w14:textId="77777777" w:rsidTr="0020724D">
        <w:trPr>
          <w:ins w:id="1051" w:author="Nam Doan Dinh" w:date="2024-10-07T22:30:00Z"/>
        </w:trPr>
        <w:tc>
          <w:tcPr>
            <w:tcW w:w="1255" w:type="dxa"/>
            <w:shd w:val="clear" w:color="auto" w:fill="BFBFBF" w:themeFill="background1" w:themeFillShade="BF"/>
          </w:tcPr>
          <w:p w14:paraId="0F9A279A" w14:textId="77777777" w:rsidR="006C2398" w:rsidRPr="006C2398" w:rsidRDefault="006C2398" w:rsidP="006C2398">
            <w:pPr>
              <w:rPr>
                <w:ins w:id="1052" w:author="Nam Doan Dinh" w:date="2024-10-07T22:30:00Z"/>
                <w:b/>
                <w:bCs/>
              </w:rPr>
            </w:pPr>
            <w:ins w:id="1053" w:author="Nam Doan Dinh" w:date="2024-10-07T22:30:00Z">
              <w:r w:rsidRPr="006C2398">
                <w:rPr>
                  <w:b/>
                  <w:bCs/>
                </w:rPr>
                <w:t>Name</w:t>
              </w:r>
            </w:ins>
          </w:p>
        </w:tc>
        <w:tc>
          <w:tcPr>
            <w:tcW w:w="1170" w:type="dxa"/>
            <w:shd w:val="clear" w:color="auto" w:fill="BFBFBF" w:themeFill="background1" w:themeFillShade="BF"/>
          </w:tcPr>
          <w:p w14:paraId="27EDFEB6" w14:textId="77777777" w:rsidR="006C2398" w:rsidRPr="006C2398" w:rsidRDefault="006C2398" w:rsidP="006C2398">
            <w:pPr>
              <w:rPr>
                <w:ins w:id="1054" w:author="Nam Doan Dinh" w:date="2024-10-07T22:30:00Z"/>
                <w:b/>
                <w:bCs/>
              </w:rPr>
            </w:pPr>
            <w:ins w:id="1055" w:author="Nam Doan Dinh" w:date="2024-10-07T22:30:00Z">
              <w:r w:rsidRPr="006C2398">
                <w:rPr>
                  <w:b/>
                  <w:bCs/>
                </w:rPr>
                <w:t>I</w:t>
              </w:r>
              <w:r w:rsidRPr="006C2398">
                <w:rPr>
                  <w:b/>
                  <w:bCs/>
                  <w:lang w:val="vi-VN"/>
                </w:rPr>
                <w:t>/</w:t>
              </w:r>
              <w:r w:rsidRPr="006C2398">
                <w:rPr>
                  <w:b/>
                  <w:bCs/>
                </w:rPr>
                <w:t>O</w:t>
              </w:r>
            </w:ins>
          </w:p>
        </w:tc>
        <w:tc>
          <w:tcPr>
            <w:tcW w:w="1080" w:type="dxa"/>
            <w:shd w:val="clear" w:color="auto" w:fill="BFBFBF" w:themeFill="background1" w:themeFillShade="BF"/>
          </w:tcPr>
          <w:p w14:paraId="705155B2" w14:textId="77777777" w:rsidR="006C2398" w:rsidRPr="006C2398" w:rsidRDefault="006C2398" w:rsidP="006C2398">
            <w:pPr>
              <w:rPr>
                <w:ins w:id="1056" w:author="Nam Doan Dinh" w:date="2024-10-07T22:30:00Z"/>
                <w:b/>
                <w:bCs/>
              </w:rPr>
            </w:pPr>
            <w:ins w:id="1057" w:author="Nam Doan Dinh" w:date="2024-10-07T22:30:00Z">
              <w:r w:rsidRPr="006C2398">
                <w:rPr>
                  <w:b/>
                  <w:bCs/>
                </w:rPr>
                <w:t>Width</w:t>
              </w:r>
            </w:ins>
          </w:p>
        </w:tc>
        <w:tc>
          <w:tcPr>
            <w:tcW w:w="5845" w:type="dxa"/>
            <w:shd w:val="clear" w:color="auto" w:fill="BFBFBF" w:themeFill="background1" w:themeFillShade="BF"/>
          </w:tcPr>
          <w:p w14:paraId="7B5175BC" w14:textId="77777777" w:rsidR="006C2398" w:rsidRPr="006C2398" w:rsidRDefault="006C2398" w:rsidP="006C2398">
            <w:pPr>
              <w:rPr>
                <w:ins w:id="1058" w:author="Nam Doan Dinh" w:date="2024-10-07T22:30:00Z"/>
                <w:b/>
                <w:bCs/>
              </w:rPr>
            </w:pPr>
            <w:ins w:id="1059" w:author="Nam Doan Dinh" w:date="2024-10-07T22:30:00Z">
              <w:r w:rsidRPr="006C2398">
                <w:rPr>
                  <w:b/>
                  <w:bCs/>
                </w:rPr>
                <w:t>Description</w:t>
              </w:r>
            </w:ins>
          </w:p>
        </w:tc>
      </w:tr>
      <w:tr w:rsidR="006C2398" w:rsidRPr="006C2398" w14:paraId="189DFBAC" w14:textId="77777777" w:rsidTr="0020724D">
        <w:tblPrEx>
          <w:tblW w:w="0" w:type="auto"/>
          <w:tblLayout w:type="fixed"/>
          <w:tblPrExChange w:id="1060" w:author="Nam Doan" w:date="2024-09-16T19:11:00Z">
            <w:tblPrEx>
              <w:tblW w:w="0" w:type="auto"/>
              <w:tblLayout w:type="fixed"/>
            </w:tblPrEx>
          </w:tblPrExChange>
        </w:tblPrEx>
        <w:trPr>
          <w:ins w:id="1061" w:author="Nam Doan Dinh" w:date="2024-10-07T22:30:00Z"/>
          <w:trPrChange w:id="1062" w:author="Nam Doan" w:date="2024-09-16T19:11:00Z">
            <w:trPr>
              <w:gridAfter w:val="0"/>
            </w:trPr>
          </w:trPrChange>
        </w:trPr>
        <w:tc>
          <w:tcPr>
            <w:tcW w:w="1255" w:type="dxa"/>
            <w:tcPrChange w:id="1063" w:author="Nam Doan" w:date="2024-09-16T19:11:00Z">
              <w:tcPr>
                <w:tcW w:w="1129" w:type="dxa"/>
              </w:tcPr>
            </w:tcPrChange>
          </w:tcPr>
          <w:p w14:paraId="58AD8554" w14:textId="77777777" w:rsidR="006C2398" w:rsidRPr="006C2398" w:rsidRDefault="006C2398" w:rsidP="006C2398">
            <w:pPr>
              <w:rPr>
                <w:ins w:id="1064" w:author="Nam Doan Dinh" w:date="2024-10-07T22:30:00Z"/>
                <w:rPrChange w:id="1065" w:author="Nam Doan" w:date="2024-09-12T16:44:00Z">
                  <w:rPr>
                    <w:ins w:id="1066" w:author="Nam Doan Dinh" w:date="2024-10-07T22:30:00Z"/>
                    <w:rFonts w:cs="Times New Roman"/>
                    <w:b/>
                    <w:bCs/>
                  </w:rPr>
                </w:rPrChange>
              </w:rPr>
            </w:pPr>
            <w:ins w:id="1067" w:author="Nam Doan Dinh" w:date="2024-10-07T22:30:00Z">
              <w:r w:rsidRPr="006C2398">
                <w:t>clk</w:t>
              </w:r>
            </w:ins>
          </w:p>
        </w:tc>
        <w:tc>
          <w:tcPr>
            <w:tcW w:w="1170" w:type="dxa"/>
            <w:tcPrChange w:id="1068" w:author="Nam Doan" w:date="2024-09-16T19:11:00Z">
              <w:tcPr>
                <w:tcW w:w="993" w:type="dxa"/>
                <w:gridSpan w:val="2"/>
              </w:tcPr>
            </w:tcPrChange>
          </w:tcPr>
          <w:p w14:paraId="13E0D97C" w14:textId="77777777" w:rsidR="006C2398" w:rsidRPr="006C2398" w:rsidRDefault="006C2398" w:rsidP="006C2398">
            <w:pPr>
              <w:rPr>
                <w:ins w:id="1069" w:author="Nam Doan Dinh" w:date="2024-10-07T22:30:00Z"/>
                <w:rPrChange w:id="1070" w:author="Nam Doan" w:date="2024-09-12T16:44:00Z">
                  <w:rPr>
                    <w:ins w:id="1071" w:author="Nam Doan Dinh" w:date="2024-10-07T22:30:00Z"/>
                    <w:rFonts w:cs="Times New Roman"/>
                    <w:b/>
                    <w:bCs/>
                  </w:rPr>
                </w:rPrChange>
              </w:rPr>
            </w:pPr>
            <w:ins w:id="1072" w:author="Nam Doan Dinh" w:date="2024-10-07T22:30:00Z">
              <w:r w:rsidRPr="006C2398">
                <w:t>Input</w:t>
              </w:r>
            </w:ins>
          </w:p>
        </w:tc>
        <w:tc>
          <w:tcPr>
            <w:tcW w:w="1080" w:type="dxa"/>
            <w:tcPrChange w:id="1073" w:author="Nam Doan" w:date="2024-09-16T19:11:00Z">
              <w:tcPr>
                <w:tcW w:w="992" w:type="dxa"/>
                <w:gridSpan w:val="2"/>
              </w:tcPr>
            </w:tcPrChange>
          </w:tcPr>
          <w:p w14:paraId="34042817" w14:textId="77777777" w:rsidR="006C2398" w:rsidRPr="006C2398" w:rsidRDefault="006C2398" w:rsidP="006C2398">
            <w:pPr>
              <w:rPr>
                <w:ins w:id="1074" w:author="Nam Doan Dinh" w:date="2024-10-07T22:30:00Z"/>
                <w:rPrChange w:id="1075" w:author="Nam Doan" w:date="2024-09-12T16:44:00Z">
                  <w:rPr>
                    <w:ins w:id="1076" w:author="Nam Doan Dinh" w:date="2024-10-07T22:30:00Z"/>
                    <w:rFonts w:cs="Times New Roman"/>
                    <w:b/>
                    <w:bCs/>
                  </w:rPr>
                </w:rPrChange>
              </w:rPr>
            </w:pPr>
            <w:ins w:id="1077" w:author="Nam Doan Dinh" w:date="2024-10-07T22:30:00Z">
              <w:r w:rsidRPr="006C2398">
                <w:t>1</w:t>
              </w:r>
            </w:ins>
          </w:p>
        </w:tc>
        <w:tc>
          <w:tcPr>
            <w:tcW w:w="5845" w:type="dxa"/>
            <w:tcPrChange w:id="1078" w:author="Nam Doan" w:date="2024-09-16T19:11:00Z">
              <w:tcPr>
                <w:tcW w:w="5902" w:type="dxa"/>
                <w:gridSpan w:val="2"/>
              </w:tcPr>
            </w:tcPrChange>
          </w:tcPr>
          <w:p w14:paraId="1E82BD1E" w14:textId="77777777" w:rsidR="006C2398" w:rsidRPr="006C2398" w:rsidRDefault="006C2398" w:rsidP="006C2398">
            <w:pPr>
              <w:rPr>
                <w:ins w:id="1079" w:author="Nam Doan Dinh" w:date="2024-10-07T22:30:00Z"/>
                <w:rPrChange w:id="1080" w:author="Nam Doan" w:date="2024-09-12T17:18:00Z">
                  <w:rPr>
                    <w:ins w:id="1081" w:author="Nam Doan Dinh" w:date="2024-10-07T22:30:00Z"/>
                    <w:rFonts w:cs="Times New Roman"/>
                    <w:b/>
                    <w:bCs/>
                  </w:rPr>
                </w:rPrChange>
              </w:rPr>
            </w:pPr>
            <w:ins w:id="1082" w:author="Nam Doan Dinh" w:date="2024-10-07T22:30:00Z">
              <w:r w:rsidRPr="006C2398">
                <w:t>Operation Clock</w:t>
              </w:r>
            </w:ins>
          </w:p>
        </w:tc>
      </w:tr>
      <w:tr w:rsidR="00EF755F" w:rsidRPr="006C2398" w14:paraId="7405318E" w14:textId="77777777" w:rsidTr="0020724D">
        <w:tblPrEx>
          <w:tblW w:w="0" w:type="auto"/>
          <w:tblLayout w:type="fixed"/>
          <w:tblPrExChange w:id="1083" w:author="Nam Doan" w:date="2024-09-16T19:11:00Z">
            <w:tblPrEx>
              <w:tblW w:w="0" w:type="auto"/>
              <w:tblLayout w:type="fixed"/>
            </w:tblPrEx>
          </w:tblPrExChange>
        </w:tblPrEx>
        <w:trPr>
          <w:ins w:id="1084" w:author="Nam Doan Dinh" w:date="2024-10-07T22:30:00Z"/>
          <w:trPrChange w:id="1085" w:author="Nam Doan" w:date="2024-09-16T19:11:00Z">
            <w:trPr>
              <w:gridAfter w:val="0"/>
            </w:trPr>
          </w:trPrChange>
        </w:trPr>
        <w:tc>
          <w:tcPr>
            <w:tcW w:w="1255" w:type="dxa"/>
            <w:tcPrChange w:id="1086" w:author="Nam Doan" w:date="2024-09-16T19:11:00Z">
              <w:tcPr>
                <w:tcW w:w="1129" w:type="dxa"/>
              </w:tcPr>
            </w:tcPrChange>
          </w:tcPr>
          <w:p w14:paraId="7FCCABCE" w14:textId="77777777" w:rsidR="00EF755F" w:rsidRPr="006C2398" w:rsidRDefault="00EF755F" w:rsidP="00EF755F">
            <w:pPr>
              <w:rPr>
                <w:ins w:id="1087" w:author="Nam Doan Dinh" w:date="2024-10-07T22:30:00Z"/>
                <w:rPrChange w:id="1088" w:author="Nam Doan" w:date="2024-09-12T16:44:00Z">
                  <w:rPr>
                    <w:ins w:id="1089" w:author="Nam Doan Dinh" w:date="2024-10-07T22:30:00Z"/>
                    <w:rFonts w:cs="Times New Roman"/>
                    <w:b/>
                    <w:bCs/>
                  </w:rPr>
                </w:rPrChange>
              </w:rPr>
            </w:pPr>
            <w:ins w:id="1090" w:author="Nam Doan Dinh" w:date="2024-10-07T22:30:00Z">
              <w:r w:rsidRPr="006C2398">
                <w:t>rst_n</w:t>
              </w:r>
            </w:ins>
          </w:p>
        </w:tc>
        <w:tc>
          <w:tcPr>
            <w:tcW w:w="1170" w:type="dxa"/>
            <w:tcPrChange w:id="1091" w:author="Nam Doan" w:date="2024-09-16T19:11:00Z">
              <w:tcPr>
                <w:tcW w:w="993" w:type="dxa"/>
                <w:gridSpan w:val="2"/>
              </w:tcPr>
            </w:tcPrChange>
          </w:tcPr>
          <w:p w14:paraId="69E7F21F" w14:textId="303B0628" w:rsidR="00EF755F" w:rsidRPr="006C2398" w:rsidRDefault="00EF755F" w:rsidP="00EF755F">
            <w:pPr>
              <w:rPr>
                <w:ins w:id="1092" w:author="Nam Doan Dinh" w:date="2024-10-07T22:30:00Z"/>
                <w:rPrChange w:id="1093" w:author="Nam Doan" w:date="2024-09-12T16:44:00Z">
                  <w:rPr>
                    <w:ins w:id="1094" w:author="Nam Doan Dinh" w:date="2024-10-07T22:30:00Z"/>
                    <w:rFonts w:cs="Times New Roman"/>
                    <w:b/>
                    <w:bCs/>
                  </w:rPr>
                </w:rPrChange>
              </w:rPr>
            </w:pPr>
            <w:ins w:id="1095" w:author="Nam Doan Dinh" w:date="2024-10-07T22:30:00Z">
              <w:r w:rsidRPr="006C2398">
                <w:t>Input</w:t>
              </w:r>
            </w:ins>
          </w:p>
        </w:tc>
        <w:tc>
          <w:tcPr>
            <w:tcW w:w="1080" w:type="dxa"/>
            <w:tcPrChange w:id="1096" w:author="Nam Doan" w:date="2024-09-16T19:11:00Z">
              <w:tcPr>
                <w:tcW w:w="992" w:type="dxa"/>
                <w:gridSpan w:val="2"/>
              </w:tcPr>
            </w:tcPrChange>
          </w:tcPr>
          <w:p w14:paraId="02408BDF" w14:textId="28C37C72" w:rsidR="00EF755F" w:rsidRPr="006C2398" w:rsidRDefault="00EF755F" w:rsidP="00EF755F">
            <w:pPr>
              <w:rPr>
                <w:ins w:id="1097" w:author="Nam Doan Dinh" w:date="2024-10-07T22:30:00Z"/>
                <w:rPrChange w:id="1098" w:author="Nam Doan" w:date="2024-09-12T16:44:00Z">
                  <w:rPr>
                    <w:ins w:id="1099" w:author="Nam Doan Dinh" w:date="2024-10-07T22:30:00Z"/>
                    <w:rFonts w:cs="Times New Roman"/>
                    <w:b/>
                    <w:bCs/>
                  </w:rPr>
                </w:rPrChange>
              </w:rPr>
            </w:pPr>
            <w:ins w:id="1100" w:author="Nam Doan Dinh" w:date="2024-10-07T22:30:00Z">
              <w:r w:rsidRPr="006C2398">
                <w:t>1</w:t>
              </w:r>
            </w:ins>
          </w:p>
        </w:tc>
        <w:tc>
          <w:tcPr>
            <w:tcW w:w="5845" w:type="dxa"/>
            <w:tcPrChange w:id="1101" w:author="Nam Doan" w:date="2024-09-16T19:11:00Z">
              <w:tcPr>
                <w:tcW w:w="5902" w:type="dxa"/>
                <w:gridSpan w:val="2"/>
              </w:tcPr>
            </w:tcPrChange>
          </w:tcPr>
          <w:p w14:paraId="0142A01D" w14:textId="77777777" w:rsidR="00EF755F" w:rsidRPr="006C2398" w:rsidRDefault="00EF755F" w:rsidP="00EF755F">
            <w:pPr>
              <w:rPr>
                <w:ins w:id="1102" w:author="Nam Doan Dinh" w:date="2024-10-07T22:30:00Z"/>
                <w:lang w:val="vi-VN"/>
                <w:rPrChange w:id="1103" w:author="Nam Doan" w:date="2024-09-12T16:44:00Z">
                  <w:rPr>
                    <w:ins w:id="1104" w:author="Nam Doan Dinh" w:date="2024-10-07T22:30:00Z"/>
                    <w:rFonts w:cs="Times New Roman"/>
                    <w:b/>
                    <w:bCs/>
                  </w:rPr>
                </w:rPrChange>
              </w:rPr>
            </w:pPr>
            <w:ins w:id="1105" w:author="Nam Doan Dinh" w:date="2024-10-07T22:30:00Z">
              <w:r w:rsidRPr="006C2398">
                <w:t>Asynchronous reset. Active Low</w:t>
              </w:r>
            </w:ins>
          </w:p>
        </w:tc>
      </w:tr>
      <w:tr w:rsidR="00EF755F" w:rsidRPr="006C2398" w14:paraId="3E4F399E" w14:textId="77777777" w:rsidTr="0020724D">
        <w:trPr>
          <w:ins w:id="1106" w:author="Nam Doan Dinh" w:date="2024-10-07T22:30:00Z"/>
        </w:trPr>
        <w:tc>
          <w:tcPr>
            <w:tcW w:w="1255" w:type="dxa"/>
          </w:tcPr>
          <w:p w14:paraId="064B0E31" w14:textId="5DD00F17" w:rsidR="00EF755F" w:rsidRPr="006C2398" w:rsidRDefault="00EF755F" w:rsidP="00EF755F">
            <w:pPr>
              <w:rPr>
                <w:ins w:id="1107" w:author="Nam Doan Dinh" w:date="2024-10-07T22:30:00Z"/>
              </w:rPr>
            </w:pPr>
            <w:ins w:id="1108" w:author="Nam Doan Dinh" w:date="2024-10-07T22:36:00Z">
              <w:r>
                <w:t>nickle</w:t>
              </w:r>
            </w:ins>
          </w:p>
        </w:tc>
        <w:tc>
          <w:tcPr>
            <w:tcW w:w="1170" w:type="dxa"/>
          </w:tcPr>
          <w:p w14:paraId="086C2CF8" w14:textId="726F0A7F" w:rsidR="00EF755F" w:rsidRPr="006C2398" w:rsidRDefault="00EF755F" w:rsidP="00EF755F">
            <w:pPr>
              <w:rPr>
                <w:ins w:id="1109" w:author="Nam Doan Dinh" w:date="2024-10-07T22:30:00Z"/>
              </w:rPr>
            </w:pPr>
            <w:ins w:id="1110" w:author="Nam Doan Dinh" w:date="2024-10-07T22:30:00Z">
              <w:r w:rsidRPr="006C2398">
                <w:t>Input</w:t>
              </w:r>
            </w:ins>
          </w:p>
        </w:tc>
        <w:tc>
          <w:tcPr>
            <w:tcW w:w="1080" w:type="dxa"/>
          </w:tcPr>
          <w:p w14:paraId="3905DE4A" w14:textId="28F2A519" w:rsidR="00EF755F" w:rsidRPr="006C2398" w:rsidRDefault="00EF755F" w:rsidP="00EF755F">
            <w:pPr>
              <w:rPr>
                <w:ins w:id="1111" w:author="Nam Doan Dinh" w:date="2024-10-07T22:30:00Z"/>
              </w:rPr>
            </w:pPr>
            <w:ins w:id="1112" w:author="Nam Doan Dinh" w:date="2024-10-07T22:30:00Z">
              <w:r w:rsidRPr="006C2398">
                <w:t>1</w:t>
              </w:r>
            </w:ins>
          </w:p>
        </w:tc>
        <w:tc>
          <w:tcPr>
            <w:tcW w:w="5845" w:type="dxa"/>
          </w:tcPr>
          <w:p w14:paraId="38F02667" w14:textId="77777777" w:rsidR="00EF755F" w:rsidRDefault="00724F4B" w:rsidP="00EF755F">
            <w:r>
              <w:t>nickle = 1: machine received one nickle</w:t>
            </w:r>
          </w:p>
          <w:p w14:paraId="312D9F91" w14:textId="0C554E95" w:rsidR="00724F4B" w:rsidRPr="006C2398" w:rsidRDefault="00724F4B" w:rsidP="00EF755F">
            <w:pPr>
              <w:rPr>
                <w:ins w:id="1113" w:author="Nam Doan Dinh" w:date="2024-10-07T22:30:00Z"/>
              </w:rPr>
            </w:pPr>
            <w:r>
              <w:t>nickle = 0: machine not received nickle</w:t>
            </w:r>
          </w:p>
        </w:tc>
      </w:tr>
      <w:tr w:rsidR="00EF755F" w:rsidRPr="006C2398" w14:paraId="7B9289B4" w14:textId="77777777" w:rsidTr="0020724D">
        <w:trPr>
          <w:ins w:id="1114" w:author="Nam Doan Dinh" w:date="2024-10-07T22:30:00Z"/>
        </w:trPr>
        <w:tc>
          <w:tcPr>
            <w:tcW w:w="1255" w:type="dxa"/>
          </w:tcPr>
          <w:p w14:paraId="0062483B" w14:textId="12FE9098" w:rsidR="00EF755F" w:rsidRPr="006C2398" w:rsidRDefault="00EF755F" w:rsidP="00EF755F">
            <w:pPr>
              <w:rPr>
                <w:ins w:id="1115" w:author="Nam Doan Dinh" w:date="2024-10-07T22:30:00Z"/>
              </w:rPr>
            </w:pPr>
            <w:ins w:id="1116" w:author="Nam Doan Dinh" w:date="2024-10-07T22:36:00Z">
              <w:r>
                <w:t>dime</w:t>
              </w:r>
            </w:ins>
          </w:p>
        </w:tc>
        <w:tc>
          <w:tcPr>
            <w:tcW w:w="1170" w:type="dxa"/>
          </w:tcPr>
          <w:p w14:paraId="5579AD24" w14:textId="13E81778" w:rsidR="00EF755F" w:rsidRPr="006C2398" w:rsidRDefault="00EF755F" w:rsidP="00EF755F">
            <w:pPr>
              <w:rPr>
                <w:ins w:id="1117" w:author="Nam Doan Dinh" w:date="2024-10-07T22:30:00Z"/>
              </w:rPr>
            </w:pPr>
            <w:ins w:id="1118" w:author="Nam Doan Dinh" w:date="2024-10-07T22:30:00Z">
              <w:r w:rsidRPr="006C2398">
                <w:t>Input</w:t>
              </w:r>
            </w:ins>
          </w:p>
        </w:tc>
        <w:tc>
          <w:tcPr>
            <w:tcW w:w="1080" w:type="dxa"/>
          </w:tcPr>
          <w:p w14:paraId="37F41047" w14:textId="49D912D7" w:rsidR="00EF755F" w:rsidRPr="006C2398" w:rsidRDefault="00EF755F" w:rsidP="00EF755F">
            <w:pPr>
              <w:rPr>
                <w:ins w:id="1119" w:author="Nam Doan Dinh" w:date="2024-10-07T22:30:00Z"/>
              </w:rPr>
            </w:pPr>
            <w:ins w:id="1120" w:author="Nam Doan Dinh" w:date="2024-10-07T22:30:00Z">
              <w:r w:rsidRPr="006C2398">
                <w:t>1</w:t>
              </w:r>
            </w:ins>
          </w:p>
        </w:tc>
        <w:tc>
          <w:tcPr>
            <w:tcW w:w="5845" w:type="dxa"/>
          </w:tcPr>
          <w:p w14:paraId="4FB71EAD" w14:textId="7994C1BC" w:rsidR="00724F4B" w:rsidRDefault="00724F4B" w:rsidP="00724F4B">
            <w:ins w:id="1121" w:author="Nam Doan Dinh" w:date="2024-10-07T22:36:00Z">
              <w:r>
                <w:t>dime</w:t>
              </w:r>
            </w:ins>
            <w:r>
              <w:t xml:space="preserve"> = 1: machine received one </w:t>
            </w:r>
            <w:ins w:id="1122" w:author="Nam Doan Dinh" w:date="2024-10-07T22:36:00Z">
              <w:r>
                <w:t>dime</w:t>
              </w:r>
            </w:ins>
          </w:p>
          <w:p w14:paraId="29213F9F" w14:textId="59E8E7A5" w:rsidR="00EF755F" w:rsidRPr="006C2398" w:rsidRDefault="00724F4B" w:rsidP="00724F4B">
            <w:pPr>
              <w:rPr>
                <w:ins w:id="1123" w:author="Nam Doan Dinh" w:date="2024-10-07T22:30:00Z"/>
              </w:rPr>
            </w:pPr>
            <w:ins w:id="1124" w:author="Nam Doan Dinh" w:date="2024-10-07T22:36:00Z">
              <w:r>
                <w:t>dime</w:t>
              </w:r>
            </w:ins>
            <w:r>
              <w:t xml:space="preserve"> = 0: machine not received </w:t>
            </w:r>
            <w:ins w:id="1125" w:author="Nam Doan Dinh" w:date="2024-10-07T22:36:00Z">
              <w:r>
                <w:t>dime</w:t>
              </w:r>
            </w:ins>
          </w:p>
        </w:tc>
      </w:tr>
      <w:tr w:rsidR="00EF755F" w:rsidRPr="006C2398" w14:paraId="4AC180AA" w14:textId="77777777" w:rsidTr="0020724D">
        <w:trPr>
          <w:ins w:id="1126" w:author="Nam Doan Dinh" w:date="2024-10-07T22:30:00Z"/>
        </w:trPr>
        <w:tc>
          <w:tcPr>
            <w:tcW w:w="1255" w:type="dxa"/>
          </w:tcPr>
          <w:p w14:paraId="3FB9C184" w14:textId="7EE937ED" w:rsidR="00EF755F" w:rsidRPr="006C2398" w:rsidRDefault="00EF755F" w:rsidP="00EF755F">
            <w:pPr>
              <w:rPr>
                <w:ins w:id="1127" w:author="Nam Doan Dinh" w:date="2024-10-07T22:30:00Z"/>
              </w:rPr>
            </w:pPr>
            <w:ins w:id="1128" w:author="Nam Doan Dinh" w:date="2024-10-07T22:36:00Z">
              <w:r>
                <w:t>quarter</w:t>
              </w:r>
            </w:ins>
          </w:p>
        </w:tc>
        <w:tc>
          <w:tcPr>
            <w:tcW w:w="1170" w:type="dxa"/>
          </w:tcPr>
          <w:p w14:paraId="5441B9FF" w14:textId="128A5A02" w:rsidR="00EF755F" w:rsidRPr="006C2398" w:rsidRDefault="00EF755F" w:rsidP="00EF755F">
            <w:pPr>
              <w:rPr>
                <w:ins w:id="1129" w:author="Nam Doan Dinh" w:date="2024-10-07T22:30:00Z"/>
              </w:rPr>
            </w:pPr>
            <w:ins w:id="1130" w:author="Nam Doan Dinh" w:date="2024-10-07T22:30:00Z">
              <w:r w:rsidRPr="006C2398">
                <w:t>Input</w:t>
              </w:r>
            </w:ins>
          </w:p>
        </w:tc>
        <w:tc>
          <w:tcPr>
            <w:tcW w:w="1080" w:type="dxa"/>
          </w:tcPr>
          <w:p w14:paraId="78894BB1" w14:textId="60ABB25A" w:rsidR="00EF755F" w:rsidRPr="006C2398" w:rsidRDefault="00EF755F" w:rsidP="00EF755F">
            <w:pPr>
              <w:rPr>
                <w:ins w:id="1131" w:author="Nam Doan Dinh" w:date="2024-10-07T22:30:00Z"/>
              </w:rPr>
            </w:pPr>
            <w:ins w:id="1132" w:author="Nam Doan Dinh" w:date="2024-10-07T22:30:00Z">
              <w:r w:rsidRPr="006C2398">
                <w:t>1</w:t>
              </w:r>
            </w:ins>
          </w:p>
        </w:tc>
        <w:tc>
          <w:tcPr>
            <w:tcW w:w="5845" w:type="dxa"/>
          </w:tcPr>
          <w:p w14:paraId="661190A3" w14:textId="66E5ADA4" w:rsidR="00724F4B" w:rsidRDefault="00724F4B" w:rsidP="00724F4B">
            <w:ins w:id="1133" w:author="Nam Doan Dinh" w:date="2024-10-07T22:36:00Z">
              <w:r>
                <w:t>quarter</w:t>
              </w:r>
            </w:ins>
            <w:r>
              <w:t xml:space="preserve"> = 1: machine received one </w:t>
            </w:r>
            <w:ins w:id="1134" w:author="Nam Doan Dinh" w:date="2024-10-07T22:36:00Z">
              <w:r>
                <w:t>quarter</w:t>
              </w:r>
            </w:ins>
          </w:p>
          <w:p w14:paraId="4629C042" w14:textId="777D9FAC" w:rsidR="00EF755F" w:rsidRPr="006C2398" w:rsidRDefault="00724F4B" w:rsidP="00724F4B">
            <w:pPr>
              <w:rPr>
                <w:ins w:id="1135" w:author="Nam Doan Dinh" w:date="2024-10-07T22:30:00Z"/>
              </w:rPr>
            </w:pPr>
            <w:ins w:id="1136" w:author="Nam Doan Dinh" w:date="2024-10-07T22:36:00Z">
              <w:r>
                <w:t>quarter</w:t>
              </w:r>
            </w:ins>
            <w:r>
              <w:t xml:space="preserve"> = 0: machine not received </w:t>
            </w:r>
            <w:ins w:id="1137" w:author="Nam Doan Dinh" w:date="2024-10-07T22:36:00Z">
              <w:r>
                <w:t>quarter</w:t>
              </w:r>
            </w:ins>
          </w:p>
        </w:tc>
      </w:tr>
      <w:tr w:rsidR="006C2398" w:rsidRPr="006C2398" w14:paraId="6D6543FA" w14:textId="77777777" w:rsidTr="0020724D">
        <w:trPr>
          <w:ins w:id="1138" w:author="Nam Doan Dinh" w:date="2024-10-07T22:30:00Z"/>
        </w:trPr>
        <w:tc>
          <w:tcPr>
            <w:tcW w:w="1255" w:type="dxa"/>
          </w:tcPr>
          <w:p w14:paraId="7C71C7AE" w14:textId="39C65225" w:rsidR="006C2398" w:rsidRPr="006C2398" w:rsidRDefault="00484B5F" w:rsidP="006C2398">
            <w:pPr>
              <w:rPr>
                <w:ins w:id="1139" w:author="Nam Doan Dinh" w:date="2024-10-07T22:30:00Z"/>
              </w:rPr>
            </w:pPr>
            <w:ins w:id="1140" w:author="Nam Doan Dinh" w:date="2024-10-07T22:36:00Z">
              <w:r>
                <w:t>soda</w:t>
              </w:r>
            </w:ins>
          </w:p>
        </w:tc>
        <w:tc>
          <w:tcPr>
            <w:tcW w:w="1170" w:type="dxa"/>
          </w:tcPr>
          <w:p w14:paraId="34065AD1" w14:textId="188F2FA3" w:rsidR="006C2398" w:rsidRPr="006C2398" w:rsidRDefault="00EF755F" w:rsidP="006C2398">
            <w:pPr>
              <w:rPr>
                <w:ins w:id="1141" w:author="Nam Doan Dinh" w:date="2024-10-07T22:30:00Z"/>
              </w:rPr>
            </w:pPr>
            <w:r>
              <w:t>Output</w:t>
            </w:r>
          </w:p>
        </w:tc>
        <w:tc>
          <w:tcPr>
            <w:tcW w:w="1080" w:type="dxa"/>
          </w:tcPr>
          <w:p w14:paraId="72D6E076" w14:textId="48233184" w:rsidR="006C2398" w:rsidRPr="006C2398" w:rsidRDefault="00EF755F" w:rsidP="006C2398">
            <w:pPr>
              <w:rPr>
                <w:ins w:id="1142" w:author="Nam Doan Dinh" w:date="2024-10-07T22:30:00Z"/>
              </w:rPr>
            </w:pPr>
            <w:r>
              <w:t>1</w:t>
            </w:r>
          </w:p>
        </w:tc>
        <w:tc>
          <w:tcPr>
            <w:tcW w:w="5845" w:type="dxa"/>
          </w:tcPr>
          <w:p w14:paraId="386DF538" w14:textId="6315CA43" w:rsidR="006C2398" w:rsidRPr="006C2398" w:rsidRDefault="001F5F9E" w:rsidP="006C2398">
            <w:pPr>
              <w:rPr>
                <w:ins w:id="1143" w:author="Nam Doan Dinh" w:date="2024-10-07T22:30:00Z"/>
              </w:rPr>
            </w:pPr>
            <w:r>
              <w:t xml:space="preserve">output a soda </w:t>
            </w:r>
          </w:p>
        </w:tc>
      </w:tr>
      <w:tr w:rsidR="00484B5F" w:rsidRPr="006C2398" w14:paraId="57D49BCA" w14:textId="77777777" w:rsidTr="0020724D">
        <w:trPr>
          <w:ins w:id="1144" w:author="Nam Doan Dinh" w:date="2024-10-07T22:36:00Z"/>
        </w:trPr>
        <w:tc>
          <w:tcPr>
            <w:tcW w:w="1255" w:type="dxa"/>
          </w:tcPr>
          <w:p w14:paraId="796534BD" w14:textId="0C7575FE" w:rsidR="00484B5F" w:rsidRDefault="00484B5F" w:rsidP="006C2398">
            <w:pPr>
              <w:rPr>
                <w:ins w:id="1145" w:author="Nam Doan Dinh" w:date="2024-10-07T22:36:00Z"/>
              </w:rPr>
            </w:pPr>
            <w:ins w:id="1146" w:author="Nam Doan Dinh" w:date="2024-10-07T22:36:00Z">
              <w:r>
                <w:t>change</w:t>
              </w:r>
            </w:ins>
          </w:p>
        </w:tc>
        <w:tc>
          <w:tcPr>
            <w:tcW w:w="1170" w:type="dxa"/>
          </w:tcPr>
          <w:p w14:paraId="3AA54134" w14:textId="352489F1" w:rsidR="00484B5F" w:rsidRPr="006C2398" w:rsidRDefault="00EF755F" w:rsidP="006C2398">
            <w:pPr>
              <w:rPr>
                <w:ins w:id="1147" w:author="Nam Doan Dinh" w:date="2024-10-07T22:36:00Z"/>
              </w:rPr>
            </w:pPr>
            <w:r>
              <w:t>Output</w:t>
            </w:r>
          </w:p>
        </w:tc>
        <w:tc>
          <w:tcPr>
            <w:tcW w:w="1080" w:type="dxa"/>
          </w:tcPr>
          <w:p w14:paraId="70C33C2F" w14:textId="6CDAC338" w:rsidR="00484B5F" w:rsidRPr="006C2398" w:rsidRDefault="00EF755F" w:rsidP="006C2398">
            <w:pPr>
              <w:rPr>
                <w:ins w:id="1148" w:author="Nam Doan Dinh" w:date="2024-10-07T22:36:00Z"/>
              </w:rPr>
            </w:pPr>
            <w:r>
              <w:t>3</w:t>
            </w:r>
          </w:p>
        </w:tc>
        <w:tc>
          <w:tcPr>
            <w:tcW w:w="5845" w:type="dxa"/>
          </w:tcPr>
          <w:p w14:paraId="0CE8BE2E" w14:textId="406971A2" w:rsidR="00484B5F" w:rsidRPr="006C2398" w:rsidRDefault="001F5F9E" w:rsidP="006C2398">
            <w:pPr>
              <w:rPr>
                <w:ins w:id="1149" w:author="Nam Doan Dinh" w:date="2024-10-07T22:36:00Z"/>
              </w:rPr>
            </w:pPr>
            <w:r>
              <w:t>output a change</w:t>
            </w:r>
          </w:p>
        </w:tc>
      </w:tr>
    </w:tbl>
    <w:p w14:paraId="0C844406" w14:textId="30BEF708" w:rsidR="00545571" w:rsidRPr="00545571" w:rsidDel="007C710E" w:rsidRDefault="00545571" w:rsidP="00545571">
      <w:pPr>
        <w:ind w:left="720"/>
        <w:rPr>
          <w:del w:id="1150" w:author="Nam Doan Dinh" w:date="2024-10-07T22:29:00Z"/>
          <w:lang w:val="en-VU"/>
        </w:rPr>
      </w:pPr>
      <w:del w:id="1151" w:author="Nam Doan Dinh" w:date="2024-10-07T22:29:00Z">
        <w:r w:rsidRPr="00545571" w:rsidDel="007C710E">
          <w:rPr>
            <w:bCs/>
            <w:lang w:val="en-VU"/>
          </w:rPr>
          <w:lastRenderedPageBreak/>
          <w:delText>#Create your own ~/.cshrc file, store in your local disk (home/&lt;username&gt;)</w:delText>
        </w:r>
        <w:bookmarkStart w:id="1152" w:name="_Toc179234117"/>
        <w:bookmarkStart w:id="1153" w:name="_Toc179234184"/>
        <w:bookmarkStart w:id="1154" w:name="_Toc179234255"/>
        <w:bookmarkStart w:id="1155" w:name="_Toc179234328"/>
        <w:bookmarkStart w:id="1156" w:name="_Toc179234395"/>
        <w:bookmarkStart w:id="1157" w:name="_Toc179234462"/>
        <w:bookmarkStart w:id="1158" w:name="_Toc179234529"/>
        <w:bookmarkStart w:id="1159" w:name="_Toc179234596"/>
        <w:bookmarkStart w:id="1160" w:name="_Toc179234663"/>
        <w:bookmarkStart w:id="1161" w:name="_Toc179234730"/>
        <w:bookmarkStart w:id="1162" w:name="_Toc179234922"/>
        <w:bookmarkEnd w:id="1152"/>
        <w:bookmarkEnd w:id="1153"/>
        <w:bookmarkEnd w:id="1154"/>
        <w:bookmarkEnd w:id="1155"/>
        <w:bookmarkEnd w:id="1156"/>
        <w:bookmarkEnd w:id="1157"/>
        <w:bookmarkEnd w:id="1158"/>
        <w:bookmarkEnd w:id="1159"/>
        <w:bookmarkEnd w:id="1160"/>
        <w:bookmarkEnd w:id="1161"/>
        <w:bookmarkEnd w:id="1162"/>
      </w:del>
    </w:p>
    <w:p w14:paraId="49324CFB" w14:textId="0C3D8B44" w:rsidR="00545571" w:rsidRPr="00545571" w:rsidDel="007C710E" w:rsidRDefault="00545571" w:rsidP="00545571">
      <w:pPr>
        <w:ind w:left="720"/>
        <w:rPr>
          <w:del w:id="1163" w:author="Nam Doan Dinh" w:date="2024-10-07T22:29:00Z"/>
          <w:lang w:val="en-VU"/>
        </w:rPr>
      </w:pPr>
      <w:del w:id="1164" w:author="Nam Doan Dinh" w:date="2024-10-07T22:29:00Z">
        <w:r w:rsidRPr="00545571" w:rsidDel="007C710E">
          <w:rPr>
            <w:bCs/>
            <w:lang w:val="en-VU"/>
          </w:rPr>
          <w:delText>#Open .cshrc with vi and do some following tasks:</w:delText>
        </w:r>
        <w:bookmarkStart w:id="1165" w:name="_Toc179234118"/>
        <w:bookmarkStart w:id="1166" w:name="_Toc179234185"/>
        <w:bookmarkStart w:id="1167" w:name="_Toc179234256"/>
        <w:bookmarkStart w:id="1168" w:name="_Toc179234329"/>
        <w:bookmarkStart w:id="1169" w:name="_Toc179234396"/>
        <w:bookmarkStart w:id="1170" w:name="_Toc179234463"/>
        <w:bookmarkStart w:id="1171" w:name="_Toc179234530"/>
        <w:bookmarkStart w:id="1172" w:name="_Toc179234597"/>
        <w:bookmarkStart w:id="1173" w:name="_Toc179234664"/>
        <w:bookmarkStart w:id="1174" w:name="_Toc179234731"/>
        <w:bookmarkStart w:id="1175" w:name="_Toc179234923"/>
        <w:bookmarkEnd w:id="1165"/>
        <w:bookmarkEnd w:id="1166"/>
        <w:bookmarkEnd w:id="1167"/>
        <w:bookmarkEnd w:id="1168"/>
        <w:bookmarkEnd w:id="1169"/>
        <w:bookmarkEnd w:id="1170"/>
        <w:bookmarkEnd w:id="1171"/>
        <w:bookmarkEnd w:id="1172"/>
        <w:bookmarkEnd w:id="1173"/>
        <w:bookmarkEnd w:id="1174"/>
        <w:bookmarkEnd w:id="1175"/>
      </w:del>
    </w:p>
    <w:p w14:paraId="29C018DE" w14:textId="0A2928F4" w:rsidR="00545571" w:rsidDel="007C710E" w:rsidRDefault="00545571" w:rsidP="00545571">
      <w:pPr>
        <w:ind w:left="720"/>
        <w:rPr>
          <w:del w:id="1176" w:author="Nam Doan Dinh" w:date="2024-10-07T22:29:00Z"/>
          <w:bCs/>
          <w:lang w:val="en-VU"/>
        </w:rPr>
      </w:pPr>
      <w:del w:id="1177" w:author="Nam Doan Dinh" w:date="2024-10-07T22:29:00Z">
        <w:r w:rsidRPr="00545571" w:rsidDel="007C710E">
          <w:rPr>
            <w:bCs/>
            <w:lang w:val="en-VU"/>
          </w:rPr>
          <w:delText>#Assign or shorten some Unix commands by alias statement.</w:delText>
        </w:r>
        <w:bookmarkStart w:id="1178" w:name="_Toc179234119"/>
        <w:bookmarkStart w:id="1179" w:name="_Toc179234186"/>
        <w:bookmarkStart w:id="1180" w:name="_Toc179234257"/>
        <w:bookmarkStart w:id="1181" w:name="_Toc179234330"/>
        <w:bookmarkStart w:id="1182" w:name="_Toc179234397"/>
        <w:bookmarkStart w:id="1183" w:name="_Toc179234464"/>
        <w:bookmarkStart w:id="1184" w:name="_Toc179234531"/>
        <w:bookmarkStart w:id="1185" w:name="_Toc179234598"/>
        <w:bookmarkStart w:id="1186" w:name="_Toc179234665"/>
        <w:bookmarkStart w:id="1187" w:name="_Toc179234732"/>
        <w:bookmarkStart w:id="1188" w:name="_Toc179234924"/>
        <w:bookmarkEnd w:id="1178"/>
        <w:bookmarkEnd w:id="1179"/>
        <w:bookmarkEnd w:id="1180"/>
        <w:bookmarkEnd w:id="1181"/>
        <w:bookmarkEnd w:id="1182"/>
        <w:bookmarkEnd w:id="1183"/>
        <w:bookmarkEnd w:id="1184"/>
        <w:bookmarkEnd w:id="1185"/>
        <w:bookmarkEnd w:id="1186"/>
        <w:bookmarkEnd w:id="1187"/>
        <w:bookmarkEnd w:id="1188"/>
      </w:del>
    </w:p>
    <w:p w14:paraId="7B2D1FC9" w14:textId="7F15C184" w:rsidR="000A6202" w:rsidDel="007C710E" w:rsidRDefault="000A6202" w:rsidP="00545571">
      <w:pPr>
        <w:ind w:left="720"/>
        <w:rPr>
          <w:del w:id="1189" w:author="Nam Doan Dinh" w:date="2024-10-07T22:29:00Z"/>
          <w:lang w:val="en-VU"/>
        </w:rPr>
      </w:pPr>
      <w:del w:id="1190" w:author="Nam Doan Dinh" w:date="2024-10-07T22:29:00Z">
        <w:r w:rsidRPr="000A6202" w:rsidDel="007C710E">
          <w:rPr>
            <w:lang w:val="en-VU"/>
          </w:rPr>
          <w:delText>#Add your Desktop path to $path</w:delText>
        </w:r>
        <w:bookmarkStart w:id="1191" w:name="_Toc179234120"/>
        <w:bookmarkStart w:id="1192" w:name="_Toc179234187"/>
        <w:bookmarkStart w:id="1193" w:name="_Toc179234258"/>
        <w:bookmarkStart w:id="1194" w:name="_Toc179234331"/>
        <w:bookmarkStart w:id="1195" w:name="_Toc179234398"/>
        <w:bookmarkStart w:id="1196" w:name="_Toc179234465"/>
        <w:bookmarkStart w:id="1197" w:name="_Toc179234532"/>
        <w:bookmarkStart w:id="1198" w:name="_Toc179234599"/>
        <w:bookmarkStart w:id="1199" w:name="_Toc179234666"/>
        <w:bookmarkStart w:id="1200" w:name="_Toc179234733"/>
        <w:bookmarkStart w:id="1201" w:name="_Toc179234925"/>
        <w:bookmarkEnd w:id="1191"/>
        <w:bookmarkEnd w:id="1192"/>
        <w:bookmarkEnd w:id="1193"/>
        <w:bookmarkEnd w:id="1194"/>
        <w:bookmarkEnd w:id="1195"/>
        <w:bookmarkEnd w:id="1196"/>
        <w:bookmarkEnd w:id="1197"/>
        <w:bookmarkEnd w:id="1198"/>
        <w:bookmarkEnd w:id="1199"/>
        <w:bookmarkEnd w:id="1200"/>
        <w:bookmarkEnd w:id="1201"/>
      </w:del>
    </w:p>
    <w:p w14:paraId="72BDF0A5" w14:textId="28699B49" w:rsidR="006572E6" w:rsidRPr="00545571" w:rsidDel="007C710E" w:rsidRDefault="006572E6" w:rsidP="00545571">
      <w:pPr>
        <w:ind w:left="720"/>
        <w:rPr>
          <w:del w:id="1202" w:author="Nam Doan Dinh" w:date="2024-10-07T22:29:00Z"/>
          <w:lang w:val="en-VU"/>
        </w:rPr>
      </w:pPr>
      <w:del w:id="1203" w:author="Nam Doan Dinh" w:date="2024-10-07T22:29:00Z">
        <w:r w:rsidRPr="006572E6" w:rsidDel="007C710E">
          <w:rPr>
            <w:lang w:val="en-VU"/>
          </w:rPr>
          <w:delText>#Write script called sayHello, put this script into your .cshrc, the script should run as soon as you login to system, and it print any one of the following message according to system time:</w:delText>
        </w:r>
        <w:bookmarkStart w:id="1204" w:name="_Toc179234121"/>
        <w:bookmarkStart w:id="1205" w:name="_Toc179234188"/>
        <w:bookmarkStart w:id="1206" w:name="_Toc179234259"/>
        <w:bookmarkStart w:id="1207" w:name="_Toc179234332"/>
        <w:bookmarkStart w:id="1208" w:name="_Toc179234399"/>
        <w:bookmarkStart w:id="1209" w:name="_Toc179234466"/>
        <w:bookmarkStart w:id="1210" w:name="_Toc179234533"/>
        <w:bookmarkStart w:id="1211" w:name="_Toc179234600"/>
        <w:bookmarkStart w:id="1212" w:name="_Toc179234667"/>
        <w:bookmarkStart w:id="1213" w:name="_Toc179234734"/>
        <w:bookmarkStart w:id="1214" w:name="_Toc179234926"/>
        <w:bookmarkEnd w:id="1204"/>
        <w:bookmarkEnd w:id="1205"/>
        <w:bookmarkEnd w:id="1206"/>
        <w:bookmarkEnd w:id="1207"/>
        <w:bookmarkEnd w:id="1208"/>
        <w:bookmarkEnd w:id="1209"/>
        <w:bookmarkEnd w:id="1210"/>
        <w:bookmarkEnd w:id="1211"/>
        <w:bookmarkEnd w:id="1212"/>
        <w:bookmarkEnd w:id="1213"/>
        <w:bookmarkEnd w:id="1214"/>
      </w:del>
    </w:p>
    <w:p w14:paraId="41237A98" w14:textId="5DD3828C" w:rsidR="00CE1AD6" w:rsidDel="007C710E" w:rsidRDefault="00070796" w:rsidP="00B907C1">
      <w:pPr>
        <w:rPr>
          <w:del w:id="1215" w:author="Nam Doan Dinh" w:date="2024-10-07T22:29:00Z"/>
        </w:rPr>
      </w:pPr>
      <w:del w:id="1216" w:author="Nam Doan Dinh" w:date="2024-10-07T22:29:00Z">
        <w:r w:rsidRPr="00B907C1" w:rsidDel="007C710E">
          <w:rPr>
            <w:b/>
          </w:rPr>
          <w:delText xml:space="preserve">Lab </w:delText>
        </w:r>
        <w:r w:rsidR="00031752" w:rsidRPr="00B907C1" w:rsidDel="007C710E">
          <w:rPr>
            <w:b/>
          </w:rPr>
          <w:delText>2:</w:delText>
        </w:r>
        <w:r w:rsidR="00031752" w:rsidRPr="00CE1AD6" w:rsidDel="007C710E">
          <w:delText xml:space="preserve"> </w:delText>
        </w:r>
        <w:r w:rsidR="00CE1AD6" w:rsidRPr="00CE1AD6" w:rsidDel="007C710E">
          <w:delText>Write script name "BA01-03.2.cmd" that will add two numbers, which are supplied as command line arguments, and if this two numbers are not given show error and its usage.</w:delText>
        </w:r>
        <w:bookmarkStart w:id="1217" w:name="_Toc179234122"/>
        <w:bookmarkStart w:id="1218" w:name="_Toc179234189"/>
        <w:bookmarkStart w:id="1219" w:name="_Toc179234260"/>
        <w:bookmarkStart w:id="1220" w:name="_Toc179234333"/>
        <w:bookmarkStart w:id="1221" w:name="_Toc179234400"/>
        <w:bookmarkStart w:id="1222" w:name="_Toc179234467"/>
        <w:bookmarkStart w:id="1223" w:name="_Toc179234534"/>
        <w:bookmarkStart w:id="1224" w:name="_Toc179234601"/>
        <w:bookmarkStart w:id="1225" w:name="_Toc179234668"/>
        <w:bookmarkStart w:id="1226" w:name="_Toc179234735"/>
        <w:bookmarkStart w:id="1227" w:name="_Toc179234927"/>
        <w:bookmarkEnd w:id="1217"/>
        <w:bookmarkEnd w:id="1218"/>
        <w:bookmarkEnd w:id="1219"/>
        <w:bookmarkEnd w:id="1220"/>
        <w:bookmarkEnd w:id="1221"/>
        <w:bookmarkEnd w:id="1222"/>
        <w:bookmarkEnd w:id="1223"/>
        <w:bookmarkEnd w:id="1224"/>
        <w:bookmarkEnd w:id="1225"/>
        <w:bookmarkEnd w:id="1226"/>
        <w:bookmarkEnd w:id="1227"/>
      </w:del>
    </w:p>
    <w:p w14:paraId="2C9F542D" w14:textId="0BB7FBA1" w:rsidR="00CE1AD6" w:rsidDel="007C710E" w:rsidRDefault="00CE1AD6" w:rsidP="00B907C1">
      <w:pPr>
        <w:rPr>
          <w:del w:id="1228" w:author="Nam Doan Dinh" w:date="2024-10-07T22:29:00Z"/>
          <w:bCs/>
        </w:rPr>
      </w:pPr>
      <w:del w:id="1229" w:author="Nam Doan Dinh" w:date="2024-10-07T22:29:00Z">
        <w:r w:rsidRPr="00B907C1" w:rsidDel="007C710E">
          <w:rPr>
            <w:b/>
            <w:bCs/>
          </w:rPr>
          <w:delText>Lab 3:</w:delText>
        </w:r>
        <w:r w:rsidDel="007C710E">
          <w:rPr>
            <w:bCs/>
          </w:rPr>
          <w:delText xml:space="preserve"> </w:delText>
        </w:r>
        <w:r w:rsidRPr="00CE1AD6" w:rsidDel="007C710E">
          <w:rPr>
            <w:bCs/>
            <w:lang w:val="en-VU"/>
          </w:rPr>
          <w:delText>Write Script name "BA01-03.3.cmd" to find out the biggest number from the given three numbers. Numbers are supplied as command line arguments. Print error if sufficient arguments are not supplied.</w:delText>
        </w:r>
        <w:r w:rsidR="00230CFF" w:rsidDel="007C710E">
          <w:rPr>
            <w:bCs/>
          </w:rPr>
          <w:delText xml:space="preserve"> </w:delText>
        </w:r>
        <w:bookmarkStart w:id="1230" w:name="_Toc179234123"/>
        <w:bookmarkStart w:id="1231" w:name="_Toc179234190"/>
        <w:bookmarkStart w:id="1232" w:name="_Toc179234261"/>
        <w:bookmarkStart w:id="1233" w:name="_Toc179234334"/>
        <w:bookmarkStart w:id="1234" w:name="_Toc179234401"/>
        <w:bookmarkStart w:id="1235" w:name="_Toc179234468"/>
        <w:bookmarkStart w:id="1236" w:name="_Toc179234535"/>
        <w:bookmarkStart w:id="1237" w:name="_Toc179234602"/>
        <w:bookmarkStart w:id="1238" w:name="_Toc179234669"/>
        <w:bookmarkStart w:id="1239" w:name="_Toc179234736"/>
        <w:bookmarkStart w:id="1240" w:name="_Toc179234928"/>
        <w:bookmarkEnd w:id="1230"/>
        <w:bookmarkEnd w:id="1231"/>
        <w:bookmarkEnd w:id="1232"/>
        <w:bookmarkEnd w:id="1233"/>
        <w:bookmarkEnd w:id="1234"/>
        <w:bookmarkEnd w:id="1235"/>
        <w:bookmarkEnd w:id="1236"/>
        <w:bookmarkEnd w:id="1237"/>
        <w:bookmarkEnd w:id="1238"/>
        <w:bookmarkEnd w:id="1239"/>
        <w:bookmarkEnd w:id="1240"/>
      </w:del>
    </w:p>
    <w:p w14:paraId="18F8CCA5" w14:textId="39D5B5FB" w:rsidR="00230CFF" w:rsidRPr="00230CFF" w:rsidDel="007C710E" w:rsidRDefault="00230CFF" w:rsidP="00B907C1">
      <w:pPr>
        <w:rPr>
          <w:del w:id="1241" w:author="Nam Doan Dinh" w:date="2024-10-07T22:29:00Z"/>
        </w:rPr>
      </w:pPr>
      <w:del w:id="1242" w:author="Nam Doan Dinh" w:date="2024-10-07T22:29:00Z">
        <w:r w:rsidRPr="00B907C1" w:rsidDel="007C710E">
          <w:rPr>
            <w:b/>
            <w:bCs/>
            <w:color w:val="000000"/>
          </w:rPr>
          <w:delText>Lab 4:</w:delText>
        </w:r>
        <w:r w:rsidDel="007C710E">
          <w:rPr>
            <w:bCs/>
            <w:color w:val="000000"/>
          </w:rPr>
          <w:delText xml:space="preserve"> Write script name "BA01-03.4.cmd" to print numbers as 5,4,3,2,1 using a while loop.</w:delText>
        </w:r>
        <w:bookmarkStart w:id="1243" w:name="_Toc179234124"/>
        <w:bookmarkStart w:id="1244" w:name="_Toc179234191"/>
        <w:bookmarkStart w:id="1245" w:name="_Toc179234262"/>
        <w:bookmarkStart w:id="1246" w:name="_Toc179234335"/>
        <w:bookmarkStart w:id="1247" w:name="_Toc179234402"/>
        <w:bookmarkStart w:id="1248" w:name="_Toc179234469"/>
        <w:bookmarkStart w:id="1249" w:name="_Toc179234536"/>
        <w:bookmarkStart w:id="1250" w:name="_Toc179234603"/>
        <w:bookmarkStart w:id="1251" w:name="_Toc179234670"/>
        <w:bookmarkStart w:id="1252" w:name="_Toc179234737"/>
        <w:bookmarkStart w:id="1253" w:name="_Toc179234929"/>
        <w:bookmarkEnd w:id="1243"/>
        <w:bookmarkEnd w:id="1244"/>
        <w:bookmarkEnd w:id="1245"/>
        <w:bookmarkEnd w:id="1246"/>
        <w:bookmarkEnd w:id="1247"/>
        <w:bookmarkEnd w:id="1248"/>
        <w:bookmarkEnd w:id="1249"/>
        <w:bookmarkEnd w:id="1250"/>
        <w:bookmarkEnd w:id="1251"/>
        <w:bookmarkEnd w:id="1252"/>
        <w:bookmarkEnd w:id="1253"/>
      </w:del>
    </w:p>
    <w:p w14:paraId="46A70550" w14:textId="1C8048FB" w:rsidR="0092347D" w:rsidDel="007C710E" w:rsidRDefault="00872A06" w:rsidP="00B907C1">
      <w:pPr>
        <w:rPr>
          <w:del w:id="1254" w:author="Nam Doan Dinh" w:date="2024-10-07T22:29:00Z"/>
          <w:bCs/>
          <w:color w:val="000000"/>
        </w:rPr>
      </w:pPr>
      <w:del w:id="1255" w:author="Nam Doan Dinh" w:date="2024-10-07T22:29:00Z">
        <w:r w:rsidRPr="00B907C1" w:rsidDel="007C710E">
          <w:rPr>
            <w:b/>
            <w:bCs/>
            <w:color w:val="000000"/>
          </w:rPr>
          <w:delText>Lab 5:</w:delText>
        </w:r>
        <w:r w:rsidDel="007C710E">
          <w:rPr>
            <w:bCs/>
            <w:color w:val="000000"/>
          </w:rPr>
          <w:delText xml:space="preserve"> Write script name "BA01-03.5.cmd" to print given number in reverse order. For eg. If no is 123 it must print as 321</w:delText>
        </w:r>
        <w:r w:rsidR="009651F2" w:rsidDel="007C710E">
          <w:rPr>
            <w:bCs/>
            <w:color w:val="000000"/>
          </w:rPr>
          <w:delText>.</w:delText>
        </w:r>
        <w:bookmarkStart w:id="1256" w:name="_Toc179234125"/>
        <w:bookmarkStart w:id="1257" w:name="_Toc179234192"/>
        <w:bookmarkStart w:id="1258" w:name="_Toc179234263"/>
        <w:bookmarkStart w:id="1259" w:name="_Toc179234336"/>
        <w:bookmarkStart w:id="1260" w:name="_Toc179234403"/>
        <w:bookmarkStart w:id="1261" w:name="_Toc179234470"/>
        <w:bookmarkStart w:id="1262" w:name="_Toc179234537"/>
        <w:bookmarkStart w:id="1263" w:name="_Toc179234604"/>
        <w:bookmarkStart w:id="1264" w:name="_Toc179234671"/>
        <w:bookmarkStart w:id="1265" w:name="_Toc179234738"/>
        <w:bookmarkStart w:id="1266" w:name="_Toc179234930"/>
        <w:bookmarkEnd w:id="1256"/>
        <w:bookmarkEnd w:id="1257"/>
        <w:bookmarkEnd w:id="1258"/>
        <w:bookmarkEnd w:id="1259"/>
        <w:bookmarkEnd w:id="1260"/>
        <w:bookmarkEnd w:id="1261"/>
        <w:bookmarkEnd w:id="1262"/>
        <w:bookmarkEnd w:id="1263"/>
        <w:bookmarkEnd w:id="1264"/>
        <w:bookmarkEnd w:id="1265"/>
        <w:bookmarkEnd w:id="1266"/>
      </w:del>
    </w:p>
    <w:p w14:paraId="2E45B4F9" w14:textId="1B27225D" w:rsidR="0092347D" w:rsidDel="007C710E" w:rsidRDefault="0092347D" w:rsidP="00B907C1">
      <w:pPr>
        <w:rPr>
          <w:del w:id="1267" w:author="Nam Doan Dinh" w:date="2024-10-07T22:29:00Z"/>
          <w:bCs/>
          <w:color w:val="000000"/>
        </w:rPr>
      </w:pPr>
      <w:del w:id="1268" w:author="Nam Doan Dinh" w:date="2024-10-07T22:29:00Z">
        <w:r w:rsidRPr="00B907C1" w:rsidDel="007C710E">
          <w:rPr>
            <w:b/>
            <w:bCs/>
            <w:color w:val="000000"/>
          </w:rPr>
          <w:delText>Lab 6:</w:delText>
        </w:r>
        <w:r w:rsidR="00AE2BD4" w:rsidDel="007C710E">
          <w:rPr>
            <w:bCs/>
            <w:color w:val="000000"/>
          </w:rPr>
          <w:delText xml:space="preserve"> </w:delText>
        </w:r>
        <w:r w:rsidDel="007C710E">
          <w:rPr>
            <w:bCs/>
            <w:color w:val="000000"/>
          </w:rPr>
          <w:delText>Write script name "BA01-03.6.cmd" to print given numbers sum of all digits. For eg. If the number is 123 it's sum of all digits will be 1+2+3 = 6.</w:delText>
        </w:r>
        <w:bookmarkStart w:id="1269" w:name="_Toc179234126"/>
        <w:bookmarkStart w:id="1270" w:name="_Toc179234193"/>
        <w:bookmarkStart w:id="1271" w:name="_Toc179234264"/>
        <w:bookmarkStart w:id="1272" w:name="_Toc179234337"/>
        <w:bookmarkStart w:id="1273" w:name="_Toc179234404"/>
        <w:bookmarkStart w:id="1274" w:name="_Toc179234471"/>
        <w:bookmarkStart w:id="1275" w:name="_Toc179234538"/>
        <w:bookmarkStart w:id="1276" w:name="_Toc179234605"/>
        <w:bookmarkStart w:id="1277" w:name="_Toc179234672"/>
        <w:bookmarkStart w:id="1278" w:name="_Toc179234739"/>
        <w:bookmarkStart w:id="1279" w:name="_Toc179234931"/>
        <w:bookmarkEnd w:id="1269"/>
        <w:bookmarkEnd w:id="1270"/>
        <w:bookmarkEnd w:id="1271"/>
        <w:bookmarkEnd w:id="1272"/>
        <w:bookmarkEnd w:id="1273"/>
        <w:bookmarkEnd w:id="1274"/>
        <w:bookmarkEnd w:id="1275"/>
        <w:bookmarkEnd w:id="1276"/>
        <w:bookmarkEnd w:id="1277"/>
        <w:bookmarkEnd w:id="1278"/>
        <w:bookmarkEnd w:id="1279"/>
      </w:del>
    </w:p>
    <w:p w14:paraId="121BDE0A" w14:textId="4B0ABA09" w:rsidR="007B75EA" w:rsidDel="007C710E" w:rsidRDefault="007B75EA" w:rsidP="00B907C1">
      <w:pPr>
        <w:rPr>
          <w:del w:id="1280" w:author="Nam Doan Dinh" w:date="2024-10-07T22:29:00Z"/>
          <w:bCs/>
          <w:color w:val="000000"/>
        </w:rPr>
      </w:pPr>
      <w:del w:id="1281" w:author="Nam Doan Dinh" w:date="2024-10-07T22:29:00Z">
        <w:r w:rsidRPr="00B907C1" w:rsidDel="007C710E">
          <w:rPr>
            <w:b/>
            <w:bCs/>
            <w:color w:val="000000"/>
          </w:rPr>
          <w:delText>Lab 7:</w:delText>
        </w:r>
        <w:r w:rsidDel="007C710E">
          <w:rPr>
            <w:bCs/>
            <w:color w:val="000000"/>
          </w:rPr>
          <w:delText xml:space="preserve"> Write script name "BA01-03.7.cmd" to print the contents of file from given line number to next given number of lines. For e.g. If we called this script as Exrc7.csh and run as</w:delText>
        </w:r>
        <w:r w:rsidR="002C1933" w:rsidDel="007C710E">
          <w:rPr>
            <w:bCs/>
            <w:color w:val="000000"/>
          </w:rPr>
          <w:delText xml:space="preserve"> csh ./Exrc7.csh 5 5 myfile , Here print contains of 'myfile' file from line number 5 to the next 5 line of that file</w:delText>
        </w:r>
        <w:r w:rsidR="00B907C1" w:rsidDel="007C710E">
          <w:rPr>
            <w:bCs/>
            <w:color w:val="000000"/>
          </w:rPr>
          <w:delText>.</w:delText>
        </w:r>
        <w:bookmarkStart w:id="1282" w:name="_Toc179234127"/>
        <w:bookmarkStart w:id="1283" w:name="_Toc179234194"/>
        <w:bookmarkStart w:id="1284" w:name="_Toc179234265"/>
        <w:bookmarkStart w:id="1285" w:name="_Toc179234338"/>
        <w:bookmarkStart w:id="1286" w:name="_Toc179234405"/>
        <w:bookmarkStart w:id="1287" w:name="_Toc179234472"/>
        <w:bookmarkStart w:id="1288" w:name="_Toc179234539"/>
        <w:bookmarkStart w:id="1289" w:name="_Toc179234606"/>
        <w:bookmarkStart w:id="1290" w:name="_Toc179234673"/>
        <w:bookmarkStart w:id="1291" w:name="_Toc179234740"/>
        <w:bookmarkStart w:id="1292" w:name="_Toc179234932"/>
        <w:bookmarkEnd w:id="1282"/>
        <w:bookmarkEnd w:id="1283"/>
        <w:bookmarkEnd w:id="1284"/>
        <w:bookmarkEnd w:id="1285"/>
        <w:bookmarkEnd w:id="1286"/>
        <w:bookmarkEnd w:id="1287"/>
        <w:bookmarkEnd w:id="1288"/>
        <w:bookmarkEnd w:id="1289"/>
        <w:bookmarkEnd w:id="1290"/>
        <w:bookmarkEnd w:id="1291"/>
        <w:bookmarkEnd w:id="1292"/>
      </w:del>
    </w:p>
    <w:p w14:paraId="6A4E0583" w14:textId="38A80C69" w:rsidR="00B907C1" w:rsidDel="007C710E" w:rsidRDefault="00B907C1" w:rsidP="00B907C1">
      <w:pPr>
        <w:rPr>
          <w:del w:id="1293" w:author="Nam Doan Dinh" w:date="2024-10-07T22:29:00Z"/>
        </w:rPr>
      </w:pPr>
      <w:del w:id="1294" w:author="Nam Doan Dinh" w:date="2024-10-07T22:29:00Z">
        <w:r w:rsidRPr="00B907C1" w:rsidDel="007C710E">
          <w:rPr>
            <w:b/>
          </w:rPr>
          <w:delText>Lab 8:</w:delText>
        </w:r>
        <w:r w:rsidDel="007C710E">
          <w:delText xml:space="preserve"> </w:delText>
        </w:r>
        <w:r w:rsidRPr="00B907C1" w:rsidDel="007C710E">
          <w:delText>Write script name "BA01-03.8.cmd" by copying the while loop example from the tutorial. It is reproduced below for convenience:</w:delText>
        </w:r>
        <w:bookmarkStart w:id="1295" w:name="_Toc179234128"/>
        <w:bookmarkStart w:id="1296" w:name="_Toc179234195"/>
        <w:bookmarkStart w:id="1297" w:name="_Toc179234266"/>
        <w:bookmarkStart w:id="1298" w:name="_Toc179234339"/>
        <w:bookmarkStart w:id="1299" w:name="_Toc179234406"/>
        <w:bookmarkStart w:id="1300" w:name="_Toc179234473"/>
        <w:bookmarkStart w:id="1301" w:name="_Toc179234540"/>
        <w:bookmarkStart w:id="1302" w:name="_Toc179234607"/>
        <w:bookmarkStart w:id="1303" w:name="_Toc179234674"/>
        <w:bookmarkStart w:id="1304" w:name="_Toc179234741"/>
        <w:bookmarkStart w:id="1305" w:name="_Toc179234933"/>
        <w:bookmarkEnd w:id="1295"/>
        <w:bookmarkEnd w:id="1296"/>
        <w:bookmarkEnd w:id="1297"/>
        <w:bookmarkEnd w:id="1298"/>
        <w:bookmarkEnd w:id="1299"/>
        <w:bookmarkEnd w:id="1300"/>
        <w:bookmarkEnd w:id="1301"/>
        <w:bookmarkEnd w:id="1302"/>
        <w:bookmarkEnd w:id="1303"/>
        <w:bookmarkEnd w:id="1304"/>
        <w:bookmarkEnd w:id="1305"/>
      </w:del>
    </w:p>
    <w:p w14:paraId="422F9B72" w14:textId="02D4A807" w:rsidR="000C5F04" w:rsidRDefault="00772B49" w:rsidP="00064CAB">
      <w:pPr>
        <w:pStyle w:val="1"/>
      </w:pPr>
      <w:del w:id="1306" w:author="Nam Doan Dinh" w:date="2024-10-07T22:29:00Z">
        <w:r w:rsidRPr="00CE1AD6" w:rsidDel="007C710E">
          <w:br w:type="page"/>
        </w:r>
      </w:del>
      <w:bookmarkStart w:id="1307" w:name="_Toc179234934"/>
      <w:r w:rsidR="006F15AD">
        <w:t>VERIFICATION STRATEGY</w:t>
      </w:r>
      <w:bookmarkEnd w:id="1307"/>
    </w:p>
    <w:p w14:paraId="3994E31C" w14:textId="77777777" w:rsidR="00311527" w:rsidRDefault="00311527" w:rsidP="00311527">
      <w:r>
        <w:t>To create an item list, we use the random function to generate a random value for the triplet {nickle, dime, quarter} so that at a time only 1 coin is inserted, meaning the value of the 3-bit binary code { nickle, dime, quarter} can only be one-hot codes.</w:t>
      </w:r>
    </w:p>
    <w:p w14:paraId="29753598" w14:textId="04E0D7FE" w:rsidR="00E93064" w:rsidRDefault="00311527" w:rsidP="00311527">
      <w:r>
        <w:t xml:space="preserve">We </w:t>
      </w:r>
      <w:r w:rsidR="00A7140C">
        <w:t>choose</w:t>
      </w:r>
      <w:r>
        <w:t xml:space="preserve"> the $urandom_range function to randomize the value for the random variable, then use the case statement to create 4 case items corresponding to the 4 random variables to have the code for the coins: 3'b000, 3'b001, 3'b010, 3' b100</w:t>
      </w:r>
      <w:r w:rsidR="00591FBF">
        <w:t>.</w:t>
      </w:r>
    </w:p>
    <w:p w14:paraId="40CAE5F1" w14:textId="0DAFCD01" w:rsidR="009B2444" w:rsidRDefault="009B2444" w:rsidP="00311527"/>
    <w:p w14:paraId="1E9B7110" w14:textId="77777777" w:rsidR="00AE01B7" w:rsidRDefault="00AE01B7">
      <w:pPr>
        <w:spacing w:after="160" w:line="259" w:lineRule="auto"/>
        <w:jc w:val="left"/>
        <w:rPr>
          <w:b/>
        </w:rPr>
      </w:pPr>
      <w:r>
        <w:rPr>
          <w:b/>
        </w:rPr>
        <w:br w:type="page"/>
      </w:r>
    </w:p>
    <w:p w14:paraId="2C5849B3" w14:textId="5EDEA637" w:rsidR="00972A17" w:rsidRPr="00361445" w:rsidRDefault="00972A17" w:rsidP="00311527">
      <w:pPr>
        <w:rPr>
          <w:b/>
        </w:rPr>
      </w:pPr>
      <w:r w:rsidRPr="00361445">
        <w:rPr>
          <w:b/>
        </w:rPr>
        <w:lastRenderedPageBreak/>
        <w:t>Waveform</w:t>
      </w:r>
    </w:p>
    <w:p w14:paraId="4AB20FB2" w14:textId="77777777" w:rsidR="000B7D40" w:rsidRDefault="00C95871" w:rsidP="000B7D40">
      <w:pPr>
        <w:keepNext/>
        <w:jc w:val="center"/>
      </w:pPr>
      <w:r w:rsidRPr="00C95871">
        <w:rPr>
          <w:noProof/>
        </w:rPr>
        <w:drawing>
          <wp:inline distT="0" distB="0" distL="0" distR="0" wp14:anchorId="72D3A445" wp14:editId="65719781">
            <wp:extent cx="6332220" cy="679450"/>
            <wp:effectExtent l="0" t="0" r="0" b="6350"/>
            <wp:docPr id="1481318348" name="Picture 1481318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679450"/>
                    </a:xfrm>
                    <a:prstGeom prst="rect">
                      <a:avLst/>
                    </a:prstGeom>
                  </pic:spPr>
                </pic:pic>
              </a:graphicData>
            </a:graphic>
          </wp:inline>
        </w:drawing>
      </w:r>
    </w:p>
    <w:p w14:paraId="752B010B" w14:textId="3F0997A9" w:rsidR="00972A17" w:rsidRDefault="000B7D40" w:rsidP="000B7D40">
      <w:pPr>
        <w:pStyle w:val="Caption"/>
      </w:pPr>
      <w:bookmarkStart w:id="1308" w:name="_Toc179234747"/>
      <w:r>
        <w:t xml:space="preserve">Figure </w:t>
      </w:r>
      <w:fldSimple w:instr=" SEQ Figure \* ARABIC ">
        <w:r w:rsidR="00E563EA">
          <w:rPr>
            <w:noProof/>
          </w:rPr>
          <w:t>5</w:t>
        </w:r>
      </w:fldSimple>
      <w:r>
        <w:t>: Wave form of Vending Machine with random input coins</w:t>
      </w:r>
      <w:bookmarkEnd w:id="1308"/>
    </w:p>
    <w:p w14:paraId="4738E721" w14:textId="7AEBCB01" w:rsidR="009B2444" w:rsidRPr="00361445" w:rsidRDefault="009B2444" w:rsidP="00311527">
      <w:pPr>
        <w:rPr>
          <w:b/>
        </w:rPr>
      </w:pPr>
      <w:r w:rsidRPr="00361445">
        <w:rPr>
          <w:b/>
        </w:rPr>
        <w:t>Tcl console</w:t>
      </w:r>
    </w:p>
    <w:p w14:paraId="44A08734" w14:textId="713770B3" w:rsidR="009B2444" w:rsidRDefault="00AA0020" w:rsidP="00311527">
      <w:r w:rsidRPr="00AA0020">
        <w:rPr>
          <w:noProof/>
        </w:rPr>
        <w:drawing>
          <wp:inline distT="0" distB="0" distL="0" distR="0" wp14:anchorId="7CC0FF0D" wp14:editId="5AE2E1B6">
            <wp:extent cx="6332220" cy="6268085"/>
            <wp:effectExtent l="0" t="0" r="0" b="0"/>
            <wp:docPr id="1481318349" name="Picture 1481318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6268085"/>
                    </a:xfrm>
                    <a:prstGeom prst="rect">
                      <a:avLst/>
                    </a:prstGeom>
                  </pic:spPr>
                </pic:pic>
              </a:graphicData>
            </a:graphic>
          </wp:inline>
        </w:drawing>
      </w:r>
    </w:p>
    <w:p w14:paraId="76EB845A" w14:textId="14B07BEA" w:rsidR="000B7D40" w:rsidRDefault="000B7D40" w:rsidP="000B7D40">
      <w:pPr>
        <w:pStyle w:val="Caption"/>
      </w:pPr>
      <w:bookmarkStart w:id="1309" w:name="_Toc179234748"/>
      <w:r>
        <w:t xml:space="preserve">Figure </w:t>
      </w:r>
      <w:fldSimple w:instr=" SEQ Figure \* ARABIC ">
        <w:r w:rsidR="00E563EA">
          <w:rPr>
            <w:noProof/>
          </w:rPr>
          <w:t>6</w:t>
        </w:r>
      </w:fldSimple>
      <w:r>
        <w:t>: Tcl console window show the change of values ($monitor)</w:t>
      </w:r>
      <w:bookmarkEnd w:id="1309"/>
    </w:p>
    <w:p w14:paraId="6DDCB0E0" w14:textId="0BBF1232" w:rsidR="00361445" w:rsidRDefault="00361445" w:rsidP="0040119F">
      <w:pPr>
        <w:pStyle w:val="ListParagraph"/>
        <w:numPr>
          <w:ilvl w:val="0"/>
          <w:numId w:val="61"/>
        </w:numPr>
      </w:pPr>
      <w:r w:rsidRPr="00361445">
        <w:t xml:space="preserve">Through careful </w:t>
      </w:r>
      <w:r>
        <w:t>comparing with expected results</w:t>
      </w:r>
      <w:r w:rsidRPr="00361445">
        <w:t>, we found that the design met the requirements.</w:t>
      </w:r>
    </w:p>
    <w:sectPr w:rsidR="00361445" w:rsidSect="00FD7E71">
      <w:footerReference w:type="default" r:id="rId17"/>
      <w:pgSz w:w="12240" w:h="15840"/>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F887C" w14:textId="77777777" w:rsidR="0069278C" w:rsidRDefault="0069278C" w:rsidP="00B970D8">
      <w:pPr>
        <w:spacing w:line="240" w:lineRule="auto"/>
      </w:pPr>
      <w:r>
        <w:separator/>
      </w:r>
    </w:p>
  </w:endnote>
  <w:endnote w:type="continuationSeparator" w:id="0">
    <w:p w14:paraId="16EB2834" w14:textId="77777777" w:rsidR="0069278C" w:rsidRDefault="0069278C" w:rsidP="00B970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br">
    <w:altName w:val="Cambria"/>
    <w:panose1 w:val="00000000000000000000"/>
    <w:charset w:val="00"/>
    <w:family w:val="roman"/>
    <w:notTrueType/>
    <w:pitch w:val="default"/>
  </w:font>
  <w:font w:name="lbm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9627197"/>
      <w:docPartObj>
        <w:docPartGallery w:val="Page Numbers (Bottom of Page)"/>
        <w:docPartUnique/>
      </w:docPartObj>
    </w:sdtPr>
    <w:sdtEndPr>
      <w:rPr>
        <w:noProof/>
      </w:rPr>
    </w:sdtEndPr>
    <w:sdtContent>
      <w:p w14:paraId="0EE13F2F" w14:textId="73DCE593" w:rsidR="00F66ED0" w:rsidRDefault="00F66ED0" w:rsidP="002127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9C1B5" w14:textId="77777777" w:rsidR="0069278C" w:rsidRDefault="0069278C" w:rsidP="00B970D8">
      <w:pPr>
        <w:spacing w:line="240" w:lineRule="auto"/>
      </w:pPr>
      <w:r>
        <w:separator/>
      </w:r>
    </w:p>
  </w:footnote>
  <w:footnote w:type="continuationSeparator" w:id="0">
    <w:p w14:paraId="1A7AA7A7" w14:textId="77777777" w:rsidR="0069278C" w:rsidRDefault="0069278C" w:rsidP="00B970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5EDE5" w14:textId="66281A2A" w:rsidR="000828D1" w:rsidRDefault="000828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015F8"/>
    <w:multiLevelType w:val="hybridMultilevel"/>
    <w:tmpl w:val="DC623C1C"/>
    <w:lvl w:ilvl="0" w:tplc="F5A41E1E">
      <w:start w:val="436"/>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62112CF"/>
    <w:multiLevelType w:val="hybridMultilevel"/>
    <w:tmpl w:val="23CCB076"/>
    <w:lvl w:ilvl="0" w:tplc="A664E7EE">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 w15:restartNumberingAfterBreak="0">
    <w:nsid w:val="173D23D1"/>
    <w:multiLevelType w:val="multilevel"/>
    <w:tmpl w:val="81726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4E727D"/>
    <w:multiLevelType w:val="multilevel"/>
    <w:tmpl w:val="DABCD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A32C4E"/>
    <w:multiLevelType w:val="multilevel"/>
    <w:tmpl w:val="B328AB6A"/>
    <w:lvl w:ilvl="0">
      <w:start w:val="1"/>
      <w:numFmt w:val="decimal"/>
      <w:pStyle w:val="1"/>
      <w:lvlText w:val="%1."/>
      <w:lvlJc w:val="left"/>
      <w:pPr>
        <w:ind w:left="720" w:hanging="360"/>
      </w:pPr>
    </w:lvl>
    <w:lvl w:ilvl="1">
      <w:start w:val="1"/>
      <w:numFmt w:val="decimal"/>
      <w:pStyle w:val="2"/>
      <w:isLgl/>
      <w:lvlText w:val="%1.%2."/>
      <w:lvlJc w:val="left"/>
      <w:pPr>
        <w:ind w:left="1080" w:hanging="720"/>
      </w:pPr>
      <w:rPr>
        <w:rFonts w:hint="default"/>
      </w:rPr>
    </w:lvl>
    <w:lvl w:ilvl="2">
      <w:start w:val="1"/>
      <w:numFmt w:val="decimal"/>
      <w:pStyle w:val="3"/>
      <w:isLgl/>
      <w:lvlText w:val="%1.%2.%3."/>
      <w:lvlJc w:val="left"/>
      <w:pPr>
        <w:ind w:left="1080" w:hanging="7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AA3CCA"/>
    <w:multiLevelType w:val="hybridMultilevel"/>
    <w:tmpl w:val="6A442DBE"/>
    <w:lvl w:ilvl="0" w:tplc="87C86858">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DDA783F"/>
    <w:multiLevelType w:val="multilevel"/>
    <w:tmpl w:val="DA127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DF4DD4"/>
    <w:multiLevelType w:val="multilevel"/>
    <w:tmpl w:val="F3F81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9A6C35"/>
    <w:multiLevelType w:val="multilevel"/>
    <w:tmpl w:val="112C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A77DB"/>
    <w:multiLevelType w:val="multilevel"/>
    <w:tmpl w:val="DE667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586EE7"/>
    <w:multiLevelType w:val="multilevel"/>
    <w:tmpl w:val="AA947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B43AA6"/>
    <w:multiLevelType w:val="multilevel"/>
    <w:tmpl w:val="5546B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F660AEA"/>
    <w:multiLevelType w:val="multilevel"/>
    <w:tmpl w:val="BF3C0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0AB477E"/>
    <w:multiLevelType w:val="multilevel"/>
    <w:tmpl w:val="FE827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A51DBF"/>
    <w:multiLevelType w:val="multilevel"/>
    <w:tmpl w:val="D75A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92ADB"/>
    <w:multiLevelType w:val="hybridMultilevel"/>
    <w:tmpl w:val="AF7A8504"/>
    <w:lvl w:ilvl="0" w:tplc="43AC9D72">
      <w:start w:val="5"/>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3C9844FC"/>
    <w:multiLevelType w:val="multilevel"/>
    <w:tmpl w:val="7CCE7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360361"/>
    <w:multiLevelType w:val="multilevel"/>
    <w:tmpl w:val="B1022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FA64FC"/>
    <w:multiLevelType w:val="multilevel"/>
    <w:tmpl w:val="C114C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6C949E4"/>
    <w:multiLevelType w:val="multilevel"/>
    <w:tmpl w:val="00783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D004A7E"/>
    <w:multiLevelType w:val="multilevel"/>
    <w:tmpl w:val="EE5C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B20E0"/>
    <w:multiLevelType w:val="multilevel"/>
    <w:tmpl w:val="F12A9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837DF9"/>
    <w:multiLevelType w:val="multilevel"/>
    <w:tmpl w:val="40103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596797"/>
    <w:multiLevelType w:val="multilevel"/>
    <w:tmpl w:val="A82AF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E8245F"/>
    <w:multiLevelType w:val="multilevel"/>
    <w:tmpl w:val="FAEAA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1FC40BB"/>
    <w:multiLevelType w:val="multilevel"/>
    <w:tmpl w:val="1EA4C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2080C7D"/>
    <w:multiLevelType w:val="multilevel"/>
    <w:tmpl w:val="86282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626926"/>
    <w:multiLevelType w:val="hybridMultilevel"/>
    <w:tmpl w:val="54D6223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8" w15:restartNumberingAfterBreak="0">
    <w:nsid w:val="66F50AC3"/>
    <w:multiLevelType w:val="multilevel"/>
    <w:tmpl w:val="0D3E47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68AC48FF"/>
    <w:multiLevelType w:val="multilevel"/>
    <w:tmpl w:val="4CCED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063626B"/>
    <w:multiLevelType w:val="multilevel"/>
    <w:tmpl w:val="E488B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80B0357"/>
    <w:multiLevelType w:val="multilevel"/>
    <w:tmpl w:val="8D322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8203FBB"/>
    <w:multiLevelType w:val="multilevel"/>
    <w:tmpl w:val="55286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8C55D9E"/>
    <w:multiLevelType w:val="multilevel"/>
    <w:tmpl w:val="A342A5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7C8A0F60"/>
    <w:multiLevelType w:val="multilevel"/>
    <w:tmpl w:val="26BA2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EC350A3"/>
    <w:multiLevelType w:val="multilevel"/>
    <w:tmpl w:val="85ACC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14"/>
  </w:num>
  <w:num w:numId="5">
    <w:abstractNumId w:val="8"/>
  </w:num>
  <w:num w:numId="6">
    <w:abstractNumId w:val="20"/>
  </w:num>
  <w:num w:numId="7">
    <w:abstractNumId w:val="10"/>
  </w:num>
  <w:num w:numId="8">
    <w:abstractNumId w:val="35"/>
  </w:num>
  <w:num w:numId="9">
    <w:abstractNumId w:val="23"/>
  </w:num>
  <w:num w:numId="10">
    <w:abstractNumId w:val="24"/>
  </w:num>
  <w:num w:numId="11">
    <w:abstractNumId w:val="32"/>
  </w:num>
  <w:num w:numId="12">
    <w:abstractNumId w:val="7"/>
  </w:num>
  <w:num w:numId="13">
    <w:abstractNumId w:val="22"/>
  </w:num>
  <w:num w:numId="14">
    <w:abstractNumId w:val="11"/>
  </w:num>
  <w:num w:numId="15">
    <w:abstractNumId w:val="6"/>
  </w:num>
  <w:num w:numId="16">
    <w:abstractNumId w:val="13"/>
  </w:num>
  <w:num w:numId="17">
    <w:abstractNumId w:val="16"/>
  </w:num>
  <w:num w:numId="18">
    <w:abstractNumId w:val="28"/>
  </w:num>
  <w:num w:numId="19">
    <w:abstractNumId w:val="30"/>
  </w:num>
  <w:num w:numId="20">
    <w:abstractNumId w:val="19"/>
  </w:num>
  <w:num w:numId="21">
    <w:abstractNumId w:val="29"/>
  </w:num>
  <w:num w:numId="22">
    <w:abstractNumId w:val="26"/>
  </w:num>
  <w:num w:numId="23">
    <w:abstractNumId w:val="31"/>
  </w:num>
  <w:num w:numId="24">
    <w:abstractNumId w:val="2"/>
  </w:num>
  <w:num w:numId="25">
    <w:abstractNumId w:val="12"/>
  </w:num>
  <w:num w:numId="26">
    <w:abstractNumId w:val="21"/>
  </w:num>
  <w:num w:numId="27">
    <w:abstractNumId w:val="25"/>
  </w:num>
  <w:num w:numId="28">
    <w:abstractNumId w:val="33"/>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4"/>
  </w:num>
  <w:num w:numId="55">
    <w:abstractNumId w:val="3"/>
  </w:num>
  <w:num w:numId="56">
    <w:abstractNumId w:val="18"/>
  </w:num>
  <w:num w:numId="57">
    <w:abstractNumId w:val="9"/>
  </w:num>
  <w:num w:numId="58">
    <w:abstractNumId w:val="17"/>
  </w:num>
  <w:num w:numId="59">
    <w:abstractNumId w:val="5"/>
  </w:num>
  <w:num w:numId="60">
    <w:abstractNumId w:val="27"/>
  </w:num>
  <w:num w:numId="61">
    <w:abstractNumId w:val="15"/>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m Doan Dinh">
    <w15:presenceInfo w15:providerId="Windows Live" w15:userId="f002a203d7cf4f9d"/>
  </w15:person>
  <w15:person w15:author="Nam Doan">
    <w15:presenceInfo w15:providerId="AD" w15:userId="S::namdoan@uniquify.com::fac9cc38-f741-4eff-8c12-dff3b1cadf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A2"/>
    <w:rsid w:val="000001F6"/>
    <w:rsid w:val="00000E45"/>
    <w:rsid w:val="000031B1"/>
    <w:rsid w:val="0000492F"/>
    <w:rsid w:val="00005E5B"/>
    <w:rsid w:val="000063BD"/>
    <w:rsid w:val="00006B1E"/>
    <w:rsid w:val="0001086D"/>
    <w:rsid w:val="00011464"/>
    <w:rsid w:val="0001160D"/>
    <w:rsid w:val="00011D8A"/>
    <w:rsid w:val="0001256C"/>
    <w:rsid w:val="00013BF1"/>
    <w:rsid w:val="00013D3A"/>
    <w:rsid w:val="00014159"/>
    <w:rsid w:val="00014271"/>
    <w:rsid w:val="0001464A"/>
    <w:rsid w:val="00014697"/>
    <w:rsid w:val="00014CF8"/>
    <w:rsid w:val="000154E5"/>
    <w:rsid w:val="00017288"/>
    <w:rsid w:val="00021028"/>
    <w:rsid w:val="00021275"/>
    <w:rsid w:val="0002134A"/>
    <w:rsid w:val="000216EF"/>
    <w:rsid w:val="0002227B"/>
    <w:rsid w:val="0002253B"/>
    <w:rsid w:val="00022AAB"/>
    <w:rsid w:val="000242FE"/>
    <w:rsid w:val="0002585B"/>
    <w:rsid w:val="0002770B"/>
    <w:rsid w:val="0003038A"/>
    <w:rsid w:val="0003126F"/>
    <w:rsid w:val="000315AF"/>
    <w:rsid w:val="00031752"/>
    <w:rsid w:val="00032083"/>
    <w:rsid w:val="00033BE5"/>
    <w:rsid w:val="00034B18"/>
    <w:rsid w:val="000351C1"/>
    <w:rsid w:val="000353B7"/>
    <w:rsid w:val="000358D0"/>
    <w:rsid w:val="00035F1C"/>
    <w:rsid w:val="00035FD8"/>
    <w:rsid w:val="00040A57"/>
    <w:rsid w:val="00042F65"/>
    <w:rsid w:val="00042FAF"/>
    <w:rsid w:val="00043430"/>
    <w:rsid w:val="00043950"/>
    <w:rsid w:val="00046220"/>
    <w:rsid w:val="00052D9E"/>
    <w:rsid w:val="00053008"/>
    <w:rsid w:val="0005410E"/>
    <w:rsid w:val="00054F46"/>
    <w:rsid w:val="00055879"/>
    <w:rsid w:val="000569D2"/>
    <w:rsid w:val="00061B02"/>
    <w:rsid w:val="0006378F"/>
    <w:rsid w:val="0006476A"/>
    <w:rsid w:val="00064CAB"/>
    <w:rsid w:val="00065615"/>
    <w:rsid w:val="0006581E"/>
    <w:rsid w:val="000670C7"/>
    <w:rsid w:val="00067B1B"/>
    <w:rsid w:val="00070796"/>
    <w:rsid w:val="0007086B"/>
    <w:rsid w:val="00070A39"/>
    <w:rsid w:val="00071D0E"/>
    <w:rsid w:val="00071D1F"/>
    <w:rsid w:val="00072D7C"/>
    <w:rsid w:val="00074042"/>
    <w:rsid w:val="00074B0D"/>
    <w:rsid w:val="00075802"/>
    <w:rsid w:val="00075947"/>
    <w:rsid w:val="00076204"/>
    <w:rsid w:val="00076702"/>
    <w:rsid w:val="00077412"/>
    <w:rsid w:val="00080DDA"/>
    <w:rsid w:val="000820FE"/>
    <w:rsid w:val="000828D1"/>
    <w:rsid w:val="00083716"/>
    <w:rsid w:val="00084DBC"/>
    <w:rsid w:val="00085218"/>
    <w:rsid w:val="00085BDE"/>
    <w:rsid w:val="00086577"/>
    <w:rsid w:val="000873C1"/>
    <w:rsid w:val="00092B4F"/>
    <w:rsid w:val="000930F8"/>
    <w:rsid w:val="000932B4"/>
    <w:rsid w:val="00093514"/>
    <w:rsid w:val="000936E1"/>
    <w:rsid w:val="00095A9D"/>
    <w:rsid w:val="00096DFD"/>
    <w:rsid w:val="00097254"/>
    <w:rsid w:val="00097450"/>
    <w:rsid w:val="000974F0"/>
    <w:rsid w:val="000A1EC5"/>
    <w:rsid w:val="000A3B27"/>
    <w:rsid w:val="000A3C1B"/>
    <w:rsid w:val="000A44B8"/>
    <w:rsid w:val="000A6202"/>
    <w:rsid w:val="000B0A3A"/>
    <w:rsid w:val="000B10B7"/>
    <w:rsid w:val="000B1186"/>
    <w:rsid w:val="000B19B4"/>
    <w:rsid w:val="000B20BE"/>
    <w:rsid w:val="000B2A96"/>
    <w:rsid w:val="000B37D4"/>
    <w:rsid w:val="000B4914"/>
    <w:rsid w:val="000B6E3B"/>
    <w:rsid w:val="000B7583"/>
    <w:rsid w:val="000B7D40"/>
    <w:rsid w:val="000C1070"/>
    <w:rsid w:val="000C1566"/>
    <w:rsid w:val="000C2452"/>
    <w:rsid w:val="000C554F"/>
    <w:rsid w:val="000C5F04"/>
    <w:rsid w:val="000C6B74"/>
    <w:rsid w:val="000C77A4"/>
    <w:rsid w:val="000D03C1"/>
    <w:rsid w:val="000D1892"/>
    <w:rsid w:val="000D20D7"/>
    <w:rsid w:val="000D317B"/>
    <w:rsid w:val="000D32AD"/>
    <w:rsid w:val="000D3B87"/>
    <w:rsid w:val="000D4ADD"/>
    <w:rsid w:val="000D6470"/>
    <w:rsid w:val="000E05E4"/>
    <w:rsid w:val="000E0AEB"/>
    <w:rsid w:val="000E0DF3"/>
    <w:rsid w:val="000E14A1"/>
    <w:rsid w:val="000E6208"/>
    <w:rsid w:val="000E69AF"/>
    <w:rsid w:val="000E7052"/>
    <w:rsid w:val="000E7D08"/>
    <w:rsid w:val="000F03D4"/>
    <w:rsid w:val="000F35F2"/>
    <w:rsid w:val="000F4C23"/>
    <w:rsid w:val="000F52EC"/>
    <w:rsid w:val="000F5305"/>
    <w:rsid w:val="00100EEC"/>
    <w:rsid w:val="0010455A"/>
    <w:rsid w:val="0010474A"/>
    <w:rsid w:val="0010526C"/>
    <w:rsid w:val="0010764A"/>
    <w:rsid w:val="00112C89"/>
    <w:rsid w:val="00114765"/>
    <w:rsid w:val="0011484D"/>
    <w:rsid w:val="001173AF"/>
    <w:rsid w:val="00120FD9"/>
    <w:rsid w:val="00122C19"/>
    <w:rsid w:val="00123D25"/>
    <w:rsid w:val="00124DC2"/>
    <w:rsid w:val="001275BF"/>
    <w:rsid w:val="0013214D"/>
    <w:rsid w:val="00133724"/>
    <w:rsid w:val="001339B7"/>
    <w:rsid w:val="00133AD2"/>
    <w:rsid w:val="00133BE8"/>
    <w:rsid w:val="00134298"/>
    <w:rsid w:val="00134C7A"/>
    <w:rsid w:val="00135E78"/>
    <w:rsid w:val="00136510"/>
    <w:rsid w:val="00136BC7"/>
    <w:rsid w:val="0014047F"/>
    <w:rsid w:val="0014186F"/>
    <w:rsid w:val="00143851"/>
    <w:rsid w:val="00144310"/>
    <w:rsid w:val="00144838"/>
    <w:rsid w:val="00144B37"/>
    <w:rsid w:val="00146827"/>
    <w:rsid w:val="0014694F"/>
    <w:rsid w:val="001504FC"/>
    <w:rsid w:val="001513ED"/>
    <w:rsid w:val="00151C5F"/>
    <w:rsid w:val="001548AE"/>
    <w:rsid w:val="00156533"/>
    <w:rsid w:val="00156C73"/>
    <w:rsid w:val="00156D80"/>
    <w:rsid w:val="00157D4E"/>
    <w:rsid w:val="00157E0F"/>
    <w:rsid w:val="00160F67"/>
    <w:rsid w:val="00161202"/>
    <w:rsid w:val="00161DF4"/>
    <w:rsid w:val="00163008"/>
    <w:rsid w:val="001632F3"/>
    <w:rsid w:val="00163635"/>
    <w:rsid w:val="00164126"/>
    <w:rsid w:val="001643D6"/>
    <w:rsid w:val="001659B9"/>
    <w:rsid w:val="00167673"/>
    <w:rsid w:val="00167C85"/>
    <w:rsid w:val="0017082E"/>
    <w:rsid w:val="001721C4"/>
    <w:rsid w:val="00174BCB"/>
    <w:rsid w:val="00174D36"/>
    <w:rsid w:val="00174E10"/>
    <w:rsid w:val="00175A1B"/>
    <w:rsid w:val="00177135"/>
    <w:rsid w:val="0017723F"/>
    <w:rsid w:val="00177377"/>
    <w:rsid w:val="001805F7"/>
    <w:rsid w:val="00180BF1"/>
    <w:rsid w:val="00181091"/>
    <w:rsid w:val="001832A9"/>
    <w:rsid w:val="001913B9"/>
    <w:rsid w:val="00191F83"/>
    <w:rsid w:val="00192433"/>
    <w:rsid w:val="001925CD"/>
    <w:rsid w:val="001927C1"/>
    <w:rsid w:val="00194E6C"/>
    <w:rsid w:val="00195C5C"/>
    <w:rsid w:val="00195CFF"/>
    <w:rsid w:val="00195E28"/>
    <w:rsid w:val="00196C47"/>
    <w:rsid w:val="001973B7"/>
    <w:rsid w:val="00197774"/>
    <w:rsid w:val="001A10D4"/>
    <w:rsid w:val="001A18D5"/>
    <w:rsid w:val="001A1957"/>
    <w:rsid w:val="001A359D"/>
    <w:rsid w:val="001A35B3"/>
    <w:rsid w:val="001A4000"/>
    <w:rsid w:val="001A4821"/>
    <w:rsid w:val="001A7BB3"/>
    <w:rsid w:val="001B0833"/>
    <w:rsid w:val="001B14D9"/>
    <w:rsid w:val="001B175D"/>
    <w:rsid w:val="001B17BB"/>
    <w:rsid w:val="001B2EEF"/>
    <w:rsid w:val="001B31CD"/>
    <w:rsid w:val="001C0350"/>
    <w:rsid w:val="001C15B8"/>
    <w:rsid w:val="001C2B57"/>
    <w:rsid w:val="001C2F80"/>
    <w:rsid w:val="001C31E7"/>
    <w:rsid w:val="001C3218"/>
    <w:rsid w:val="001D0FD4"/>
    <w:rsid w:val="001D22C4"/>
    <w:rsid w:val="001D2BFA"/>
    <w:rsid w:val="001D2E57"/>
    <w:rsid w:val="001D30E4"/>
    <w:rsid w:val="001D4D4C"/>
    <w:rsid w:val="001D7F12"/>
    <w:rsid w:val="001E11D0"/>
    <w:rsid w:val="001E2C3C"/>
    <w:rsid w:val="001E2F73"/>
    <w:rsid w:val="001E4A9F"/>
    <w:rsid w:val="001E54A3"/>
    <w:rsid w:val="001E5AF6"/>
    <w:rsid w:val="001F4491"/>
    <w:rsid w:val="001F4A00"/>
    <w:rsid w:val="001F508F"/>
    <w:rsid w:val="001F5B06"/>
    <w:rsid w:val="001F5F9E"/>
    <w:rsid w:val="001F6FE1"/>
    <w:rsid w:val="001F7A98"/>
    <w:rsid w:val="00201147"/>
    <w:rsid w:val="002021DA"/>
    <w:rsid w:val="0020220A"/>
    <w:rsid w:val="0020224A"/>
    <w:rsid w:val="002022D2"/>
    <w:rsid w:val="00204CA7"/>
    <w:rsid w:val="00205F18"/>
    <w:rsid w:val="00207BAE"/>
    <w:rsid w:val="00207DD7"/>
    <w:rsid w:val="002106D7"/>
    <w:rsid w:val="00212740"/>
    <w:rsid w:val="00213AAF"/>
    <w:rsid w:val="00215769"/>
    <w:rsid w:val="00215DB4"/>
    <w:rsid w:val="00217ECC"/>
    <w:rsid w:val="00220C4B"/>
    <w:rsid w:val="00221C5B"/>
    <w:rsid w:val="0022221F"/>
    <w:rsid w:val="00222534"/>
    <w:rsid w:val="00226735"/>
    <w:rsid w:val="00226D8F"/>
    <w:rsid w:val="00227B4C"/>
    <w:rsid w:val="00230CFF"/>
    <w:rsid w:val="00231704"/>
    <w:rsid w:val="00231F09"/>
    <w:rsid w:val="00232D0F"/>
    <w:rsid w:val="002338C5"/>
    <w:rsid w:val="0023527D"/>
    <w:rsid w:val="002418ED"/>
    <w:rsid w:val="002420B5"/>
    <w:rsid w:val="0024283B"/>
    <w:rsid w:val="0024358D"/>
    <w:rsid w:val="00244A67"/>
    <w:rsid w:val="00245366"/>
    <w:rsid w:val="00247563"/>
    <w:rsid w:val="00250462"/>
    <w:rsid w:val="00250BF9"/>
    <w:rsid w:val="00251873"/>
    <w:rsid w:val="00252379"/>
    <w:rsid w:val="00252C4B"/>
    <w:rsid w:val="0025311C"/>
    <w:rsid w:val="00255FAA"/>
    <w:rsid w:val="002562FF"/>
    <w:rsid w:val="00256E83"/>
    <w:rsid w:val="00260437"/>
    <w:rsid w:val="00260F54"/>
    <w:rsid w:val="0026144D"/>
    <w:rsid w:val="00261964"/>
    <w:rsid w:val="00263865"/>
    <w:rsid w:val="002642C8"/>
    <w:rsid w:val="00264891"/>
    <w:rsid w:val="00267FE7"/>
    <w:rsid w:val="0027212F"/>
    <w:rsid w:val="0027427E"/>
    <w:rsid w:val="002757E5"/>
    <w:rsid w:val="00280B08"/>
    <w:rsid w:val="00280E8D"/>
    <w:rsid w:val="00283757"/>
    <w:rsid w:val="00284C71"/>
    <w:rsid w:val="00285490"/>
    <w:rsid w:val="00285885"/>
    <w:rsid w:val="00285E2D"/>
    <w:rsid w:val="00287EDC"/>
    <w:rsid w:val="00290AE0"/>
    <w:rsid w:val="002921E1"/>
    <w:rsid w:val="002926B9"/>
    <w:rsid w:val="00294539"/>
    <w:rsid w:val="00294877"/>
    <w:rsid w:val="002949B7"/>
    <w:rsid w:val="00294CA7"/>
    <w:rsid w:val="00296114"/>
    <w:rsid w:val="00296219"/>
    <w:rsid w:val="002A1227"/>
    <w:rsid w:val="002A1338"/>
    <w:rsid w:val="002A2EC1"/>
    <w:rsid w:val="002A3128"/>
    <w:rsid w:val="002A32CB"/>
    <w:rsid w:val="002A34E7"/>
    <w:rsid w:val="002A5DFA"/>
    <w:rsid w:val="002A7723"/>
    <w:rsid w:val="002B07CF"/>
    <w:rsid w:val="002B0B8F"/>
    <w:rsid w:val="002B1314"/>
    <w:rsid w:val="002B13B1"/>
    <w:rsid w:val="002B2BBA"/>
    <w:rsid w:val="002B3A1A"/>
    <w:rsid w:val="002B5477"/>
    <w:rsid w:val="002B578F"/>
    <w:rsid w:val="002B6859"/>
    <w:rsid w:val="002C10D1"/>
    <w:rsid w:val="002C1319"/>
    <w:rsid w:val="002C144B"/>
    <w:rsid w:val="002C1933"/>
    <w:rsid w:val="002C3393"/>
    <w:rsid w:val="002C35C7"/>
    <w:rsid w:val="002C47D3"/>
    <w:rsid w:val="002C5985"/>
    <w:rsid w:val="002C608F"/>
    <w:rsid w:val="002C70E1"/>
    <w:rsid w:val="002D2716"/>
    <w:rsid w:val="002D6B2C"/>
    <w:rsid w:val="002D738F"/>
    <w:rsid w:val="002D7B60"/>
    <w:rsid w:val="002E1EA2"/>
    <w:rsid w:val="002E32F2"/>
    <w:rsid w:val="002E4CAE"/>
    <w:rsid w:val="002E4D49"/>
    <w:rsid w:val="002E6241"/>
    <w:rsid w:val="002E6AC9"/>
    <w:rsid w:val="002E7DC5"/>
    <w:rsid w:val="002E7F32"/>
    <w:rsid w:val="002F05EF"/>
    <w:rsid w:val="002F2409"/>
    <w:rsid w:val="002F2B25"/>
    <w:rsid w:val="002F2DF4"/>
    <w:rsid w:val="002F45AB"/>
    <w:rsid w:val="002F5556"/>
    <w:rsid w:val="002F7692"/>
    <w:rsid w:val="003011D3"/>
    <w:rsid w:val="003031F7"/>
    <w:rsid w:val="003047AD"/>
    <w:rsid w:val="00305948"/>
    <w:rsid w:val="00307BCD"/>
    <w:rsid w:val="00310ADC"/>
    <w:rsid w:val="0031105B"/>
    <w:rsid w:val="0031150A"/>
    <w:rsid w:val="00311527"/>
    <w:rsid w:val="00311DBF"/>
    <w:rsid w:val="003140D4"/>
    <w:rsid w:val="00314204"/>
    <w:rsid w:val="00314E21"/>
    <w:rsid w:val="00315F65"/>
    <w:rsid w:val="00315FC8"/>
    <w:rsid w:val="00317163"/>
    <w:rsid w:val="0031731D"/>
    <w:rsid w:val="00317EC8"/>
    <w:rsid w:val="00320E15"/>
    <w:rsid w:val="00321386"/>
    <w:rsid w:val="00323895"/>
    <w:rsid w:val="00324D3D"/>
    <w:rsid w:val="00325A36"/>
    <w:rsid w:val="0032769F"/>
    <w:rsid w:val="00327D5C"/>
    <w:rsid w:val="00330DCD"/>
    <w:rsid w:val="00331B50"/>
    <w:rsid w:val="00331CAC"/>
    <w:rsid w:val="00331D11"/>
    <w:rsid w:val="0033282A"/>
    <w:rsid w:val="00332E08"/>
    <w:rsid w:val="00333BDE"/>
    <w:rsid w:val="00341DE0"/>
    <w:rsid w:val="00342155"/>
    <w:rsid w:val="00343B0E"/>
    <w:rsid w:val="00343B17"/>
    <w:rsid w:val="003441A6"/>
    <w:rsid w:val="00345CE1"/>
    <w:rsid w:val="003466D8"/>
    <w:rsid w:val="0034756F"/>
    <w:rsid w:val="00350505"/>
    <w:rsid w:val="00350C49"/>
    <w:rsid w:val="0035264F"/>
    <w:rsid w:val="00354515"/>
    <w:rsid w:val="00355924"/>
    <w:rsid w:val="00355A78"/>
    <w:rsid w:val="003565D4"/>
    <w:rsid w:val="0036090D"/>
    <w:rsid w:val="00361445"/>
    <w:rsid w:val="00363617"/>
    <w:rsid w:val="0036470E"/>
    <w:rsid w:val="00367279"/>
    <w:rsid w:val="00367C51"/>
    <w:rsid w:val="00371230"/>
    <w:rsid w:val="003724B4"/>
    <w:rsid w:val="0037480C"/>
    <w:rsid w:val="00374EB1"/>
    <w:rsid w:val="0037673E"/>
    <w:rsid w:val="00376B5E"/>
    <w:rsid w:val="003802C4"/>
    <w:rsid w:val="0038095B"/>
    <w:rsid w:val="00380A3C"/>
    <w:rsid w:val="00380AF1"/>
    <w:rsid w:val="00380C41"/>
    <w:rsid w:val="00382A66"/>
    <w:rsid w:val="0038316B"/>
    <w:rsid w:val="00383495"/>
    <w:rsid w:val="00383589"/>
    <w:rsid w:val="003847AA"/>
    <w:rsid w:val="00385E44"/>
    <w:rsid w:val="0039101C"/>
    <w:rsid w:val="003A093D"/>
    <w:rsid w:val="003A0D95"/>
    <w:rsid w:val="003A142E"/>
    <w:rsid w:val="003A28CD"/>
    <w:rsid w:val="003A43B2"/>
    <w:rsid w:val="003A4E90"/>
    <w:rsid w:val="003A575F"/>
    <w:rsid w:val="003A7140"/>
    <w:rsid w:val="003A7674"/>
    <w:rsid w:val="003A7CD1"/>
    <w:rsid w:val="003B514F"/>
    <w:rsid w:val="003B5350"/>
    <w:rsid w:val="003B58DF"/>
    <w:rsid w:val="003B5D10"/>
    <w:rsid w:val="003B624E"/>
    <w:rsid w:val="003B6B00"/>
    <w:rsid w:val="003B738D"/>
    <w:rsid w:val="003C0806"/>
    <w:rsid w:val="003C1274"/>
    <w:rsid w:val="003C1420"/>
    <w:rsid w:val="003C3067"/>
    <w:rsid w:val="003C3832"/>
    <w:rsid w:val="003C3F70"/>
    <w:rsid w:val="003C6B70"/>
    <w:rsid w:val="003C6D21"/>
    <w:rsid w:val="003C7BB2"/>
    <w:rsid w:val="003D1B0F"/>
    <w:rsid w:val="003D2C58"/>
    <w:rsid w:val="003D2EAC"/>
    <w:rsid w:val="003D52D2"/>
    <w:rsid w:val="003D59E9"/>
    <w:rsid w:val="003D5CEE"/>
    <w:rsid w:val="003E104C"/>
    <w:rsid w:val="003E154C"/>
    <w:rsid w:val="003E17AB"/>
    <w:rsid w:val="003E1AF7"/>
    <w:rsid w:val="003E29ED"/>
    <w:rsid w:val="003E2E73"/>
    <w:rsid w:val="003E37FC"/>
    <w:rsid w:val="003E668C"/>
    <w:rsid w:val="003F0857"/>
    <w:rsid w:val="003F181B"/>
    <w:rsid w:val="003F2445"/>
    <w:rsid w:val="003F3CBE"/>
    <w:rsid w:val="003F4F1A"/>
    <w:rsid w:val="003F507F"/>
    <w:rsid w:val="003F7218"/>
    <w:rsid w:val="003F740D"/>
    <w:rsid w:val="003F7CFB"/>
    <w:rsid w:val="0040119F"/>
    <w:rsid w:val="00401471"/>
    <w:rsid w:val="0040366B"/>
    <w:rsid w:val="00403747"/>
    <w:rsid w:val="004043BB"/>
    <w:rsid w:val="00405DC5"/>
    <w:rsid w:val="00411D99"/>
    <w:rsid w:val="00412423"/>
    <w:rsid w:val="00412857"/>
    <w:rsid w:val="00412AA1"/>
    <w:rsid w:val="00413C09"/>
    <w:rsid w:val="00415436"/>
    <w:rsid w:val="00415929"/>
    <w:rsid w:val="004159DC"/>
    <w:rsid w:val="004169C3"/>
    <w:rsid w:val="00417923"/>
    <w:rsid w:val="00420364"/>
    <w:rsid w:val="00421917"/>
    <w:rsid w:val="004241AD"/>
    <w:rsid w:val="004242AE"/>
    <w:rsid w:val="004269BD"/>
    <w:rsid w:val="00426F92"/>
    <w:rsid w:val="004311B6"/>
    <w:rsid w:val="00433320"/>
    <w:rsid w:val="00434822"/>
    <w:rsid w:val="00435B03"/>
    <w:rsid w:val="00436C26"/>
    <w:rsid w:val="0044215E"/>
    <w:rsid w:val="004429B7"/>
    <w:rsid w:val="00445F75"/>
    <w:rsid w:val="0044742A"/>
    <w:rsid w:val="0045004E"/>
    <w:rsid w:val="0045101D"/>
    <w:rsid w:val="00451198"/>
    <w:rsid w:val="00452DEE"/>
    <w:rsid w:val="00454AB5"/>
    <w:rsid w:val="004559AE"/>
    <w:rsid w:val="00455F21"/>
    <w:rsid w:val="0045601C"/>
    <w:rsid w:val="004565E0"/>
    <w:rsid w:val="00457174"/>
    <w:rsid w:val="00457643"/>
    <w:rsid w:val="00457AA1"/>
    <w:rsid w:val="00457E7E"/>
    <w:rsid w:val="00460023"/>
    <w:rsid w:val="00460E9A"/>
    <w:rsid w:val="004625C4"/>
    <w:rsid w:val="00463B9D"/>
    <w:rsid w:val="004652B2"/>
    <w:rsid w:val="004652DB"/>
    <w:rsid w:val="004653B9"/>
    <w:rsid w:val="00465B99"/>
    <w:rsid w:val="00466195"/>
    <w:rsid w:val="004662BE"/>
    <w:rsid w:val="00467874"/>
    <w:rsid w:val="00467909"/>
    <w:rsid w:val="00471977"/>
    <w:rsid w:val="00471FD2"/>
    <w:rsid w:val="0047228E"/>
    <w:rsid w:val="00472D64"/>
    <w:rsid w:val="00474EC7"/>
    <w:rsid w:val="0047520F"/>
    <w:rsid w:val="0047626F"/>
    <w:rsid w:val="004765A2"/>
    <w:rsid w:val="0047690A"/>
    <w:rsid w:val="004815B4"/>
    <w:rsid w:val="004820D1"/>
    <w:rsid w:val="0048381C"/>
    <w:rsid w:val="00484991"/>
    <w:rsid w:val="00484B5F"/>
    <w:rsid w:val="00485564"/>
    <w:rsid w:val="004868AE"/>
    <w:rsid w:val="00487C93"/>
    <w:rsid w:val="004916A0"/>
    <w:rsid w:val="00491FB9"/>
    <w:rsid w:val="00493012"/>
    <w:rsid w:val="00493131"/>
    <w:rsid w:val="00495A49"/>
    <w:rsid w:val="00495EAA"/>
    <w:rsid w:val="00496972"/>
    <w:rsid w:val="00497045"/>
    <w:rsid w:val="004A0070"/>
    <w:rsid w:val="004A2DBB"/>
    <w:rsid w:val="004A2F75"/>
    <w:rsid w:val="004A360D"/>
    <w:rsid w:val="004A3F5A"/>
    <w:rsid w:val="004A5895"/>
    <w:rsid w:val="004A5E7A"/>
    <w:rsid w:val="004A77A5"/>
    <w:rsid w:val="004B00CB"/>
    <w:rsid w:val="004B108B"/>
    <w:rsid w:val="004B3499"/>
    <w:rsid w:val="004B69B5"/>
    <w:rsid w:val="004B7B7F"/>
    <w:rsid w:val="004C03B0"/>
    <w:rsid w:val="004C0A40"/>
    <w:rsid w:val="004C2AC3"/>
    <w:rsid w:val="004C38A5"/>
    <w:rsid w:val="004C524B"/>
    <w:rsid w:val="004C6B9F"/>
    <w:rsid w:val="004C6F65"/>
    <w:rsid w:val="004C79A5"/>
    <w:rsid w:val="004C7D10"/>
    <w:rsid w:val="004D18A6"/>
    <w:rsid w:val="004D2F35"/>
    <w:rsid w:val="004D32CA"/>
    <w:rsid w:val="004D36CD"/>
    <w:rsid w:val="004D3E1C"/>
    <w:rsid w:val="004D6E22"/>
    <w:rsid w:val="004D71E9"/>
    <w:rsid w:val="004D72DC"/>
    <w:rsid w:val="004E000D"/>
    <w:rsid w:val="004E001B"/>
    <w:rsid w:val="004E271C"/>
    <w:rsid w:val="004E3A6D"/>
    <w:rsid w:val="004E3D5B"/>
    <w:rsid w:val="004E4B71"/>
    <w:rsid w:val="004E530C"/>
    <w:rsid w:val="004E5616"/>
    <w:rsid w:val="004E70A8"/>
    <w:rsid w:val="004F2298"/>
    <w:rsid w:val="004F351E"/>
    <w:rsid w:val="004F3B8B"/>
    <w:rsid w:val="004F470E"/>
    <w:rsid w:val="004F4779"/>
    <w:rsid w:val="004F682E"/>
    <w:rsid w:val="004F6EDE"/>
    <w:rsid w:val="004F7C50"/>
    <w:rsid w:val="00501888"/>
    <w:rsid w:val="00502F4C"/>
    <w:rsid w:val="00505E02"/>
    <w:rsid w:val="00506108"/>
    <w:rsid w:val="0050678A"/>
    <w:rsid w:val="005070D3"/>
    <w:rsid w:val="0050768A"/>
    <w:rsid w:val="00507DEB"/>
    <w:rsid w:val="00507F9B"/>
    <w:rsid w:val="00510807"/>
    <w:rsid w:val="00511487"/>
    <w:rsid w:val="00513FE4"/>
    <w:rsid w:val="00514CF5"/>
    <w:rsid w:val="0051526F"/>
    <w:rsid w:val="0051581D"/>
    <w:rsid w:val="00516AA1"/>
    <w:rsid w:val="00516C9F"/>
    <w:rsid w:val="00520D88"/>
    <w:rsid w:val="00521633"/>
    <w:rsid w:val="00522508"/>
    <w:rsid w:val="005227A3"/>
    <w:rsid w:val="00523084"/>
    <w:rsid w:val="0052504B"/>
    <w:rsid w:val="00525321"/>
    <w:rsid w:val="0052536E"/>
    <w:rsid w:val="00525E61"/>
    <w:rsid w:val="00526205"/>
    <w:rsid w:val="0052709E"/>
    <w:rsid w:val="00530D4B"/>
    <w:rsid w:val="00532DFF"/>
    <w:rsid w:val="00533640"/>
    <w:rsid w:val="00533FB7"/>
    <w:rsid w:val="0053426F"/>
    <w:rsid w:val="00534620"/>
    <w:rsid w:val="00535C7D"/>
    <w:rsid w:val="00536163"/>
    <w:rsid w:val="0053654C"/>
    <w:rsid w:val="0054256D"/>
    <w:rsid w:val="005425C4"/>
    <w:rsid w:val="00544B04"/>
    <w:rsid w:val="005453D1"/>
    <w:rsid w:val="00545571"/>
    <w:rsid w:val="00547B80"/>
    <w:rsid w:val="0055051D"/>
    <w:rsid w:val="005505DB"/>
    <w:rsid w:val="0055252C"/>
    <w:rsid w:val="00552DB9"/>
    <w:rsid w:val="005534B2"/>
    <w:rsid w:val="0055684E"/>
    <w:rsid w:val="00556B88"/>
    <w:rsid w:val="00557366"/>
    <w:rsid w:val="00560409"/>
    <w:rsid w:val="00560B45"/>
    <w:rsid w:val="00560F9E"/>
    <w:rsid w:val="005617DD"/>
    <w:rsid w:val="00562680"/>
    <w:rsid w:val="00563808"/>
    <w:rsid w:val="00567406"/>
    <w:rsid w:val="005679F8"/>
    <w:rsid w:val="00567EF2"/>
    <w:rsid w:val="00570BAA"/>
    <w:rsid w:val="0057118D"/>
    <w:rsid w:val="005714DB"/>
    <w:rsid w:val="0057564D"/>
    <w:rsid w:val="00576136"/>
    <w:rsid w:val="00576704"/>
    <w:rsid w:val="0057718F"/>
    <w:rsid w:val="0057781C"/>
    <w:rsid w:val="005778C1"/>
    <w:rsid w:val="005779C4"/>
    <w:rsid w:val="00577D6D"/>
    <w:rsid w:val="0058221D"/>
    <w:rsid w:val="00582B6E"/>
    <w:rsid w:val="00583C8F"/>
    <w:rsid w:val="00584C44"/>
    <w:rsid w:val="00585F31"/>
    <w:rsid w:val="0058613D"/>
    <w:rsid w:val="005875DB"/>
    <w:rsid w:val="00590F9D"/>
    <w:rsid w:val="005918B9"/>
    <w:rsid w:val="00591FBF"/>
    <w:rsid w:val="00592D5E"/>
    <w:rsid w:val="00592E79"/>
    <w:rsid w:val="005954A3"/>
    <w:rsid w:val="0059608C"/>
    <w:rsid w:val="005A0A65"/>
    <w:rsid w:val="005A1A7F"/>
    <w:rsid w:val="005A2405"/>
    <w:rsid w:val="005A305B"/>
    <w:rsid w:val="005A3A93"/>
    <w:rsid w:val="005A3BAC"/>
    <w:rsid w:val="005A4015"/>
    <w:rsid w:val="005A4A9E"/>
    <w:rsid w:val="005A7039"/>
    <w:rsid w:val="005B0006"/>
    <w:rsid w:val="005B2390"/>
    <w:rsid w:val="005B3326"/>
    <w:rsid w:val="005B4239"/>
    <w:rsid w:val="005B5777"/>
    <w:rsid w:val="005B6F05"/>
    <w:rsid w:val="005C05BE"/>
    <w:rsid w:val="005C1BF2"/>
    <w:rsid w:val="005C3035"/>
    <w:rsid w:val="005C5101"/>
    <w:rsid w:val="005C5B27"/>
    <w:rsid w:val="005C6AB4"/>
    <w:rsid w:val="005D10F9"/>
    <w:rsid w:val="005D21B0"/>
    <w:rsid w:val="005D3826"/>
    <w:rsid w:val="005D3870"/>
    <w:rsid w:val="005D3F2C"/>
    <w:rsid w:val="005D57B2"/>
    <w:rsid w:val="005D6352"/>
    <w:rsid w:val="005D77A9"/>
    <w:rsid w:val="005E1DAE"/>
    <w:rsid w:val="005E2FE4"/>
    <w:rsid w:val="005E38CC"/>
    <w:rsid w:val="005E4041"/>
    <w:rsid w:val="005E5A47"/>
    <w:rsid w:val="005E5BA6"/>
    <w:rsid w:val="005E7513"/>
    <w:rsid w:val="005E760F"/>
    <w:rsid w:val="005E7702"/>
    <w:rsid w:val="005E7BED"/>
    <w:rsid w:val="005F0F69"/>
    <w:rsid w:val="005F1BC1"/>
    <w:rsid w:val="005F2B7E"/>
    <w:rsid w:val="005F3CD3"/>
    <w:rsid w:val="005F4C0D"/>
    <w:rsid w:val="005F4D8C"/>
    <w:rsid w:val="005F5E01"/>
    <w:rsid w:val="005F64D0"/>
    <w:rsid w:val="005F675D"/>
    <w:rsid w:val="005F69D2"/>
    <w:rsid w:val="005F7342"/>
    <w:rsid w:val="005F7858"/>
    <w:rsid w:val="005F7E27"/>
    <w:rsid w:val="00601236"/>
    <w:rsid w:val="0060159C"/>
    <w:rsid w:val="006019E6"/>
    <w:rsid w:val="006023BE"/>
    <w:rsid w:val="00602428"/>
    <w:rsid w:val="0060251A"/>
    <w:rsid w:val="00603787"/>
    <w:rsid w:val="006057B4"/>
    <w:rsid w:val="006061EE"/>
    <w:rsid w:val="00607F3B"/>
    <w:rsid w:val="00611D38"/>
    <w:rsid w:val="0061293F"/>
    <w:rsid w:val="0061458A"/>
    <w:rsid w:val="006148C3"/>
    <w:rsid w:val="00614927"/>
    <w:rsid w:val="006150A0"/>
    <w:rsid w:val="00615377"/>
    <w:rsid w:val="00615AE9"/>
    <w:rsid w:val="00616B3D"/>
    <w:rsid w:val="00617605"/>
    <w:rsid w:val="00617E3C"/>
    <w:rsid w:val="00620794"/>
    <w:rsid w:val="006214AD"/>
    <w:rsid w:val="0062227F"/>
    <w:rsid w:val="00623E9D"/>
    <w:rsid w:val="00624CCE"/>
    <w:rsid w:val="00624DE2"/>
    <w:rsid w:val="00625C4C"/>
    <w:rsid w:val="006265AF"/>
    <w:rsid w:val="00627085"/>
    <w:rsid w:val="00627197"/>
    <w:rsid w:val="00631570"/>
    <w:rsid w:val="006326E8"/>
    <w:rsid w:val="0063322D"/>
    <w:rsid w:val="0063397A"/>
    <w:rsid w:val="00635D8E"/>
    <w:rsid w:val="006375F1"/>
    <w:rsid w:val="0064051F"/>
    <w:rsid w:val="00640900"/>
    <w:rsid w:val="006418AA"/>
    <w:rsid w:val="006426B1"/>
    <w:rsid w:val="00643E58"/>
    <w:rsid w:val="00644BA2"/>
    <w:rsid w:val="0064539F"/>
    <w:rsid w:val="0064597A"/>
    <w:rsid w:val="00646AA7"/>
    <w:rsid w:val="0065114E"/>
    <w:rsid w:val="00651B62"/>
    <w:rsid w:val="00652D1A"/>
    <w:rsid w:val="00653EE5"/>
    <w:rsid w:val="006540C1"/>
    <w:rsid w:val="006551E0"/>
    <w:rsid w:val="00656AD2"/>
    <w:rsid w:val="006572E6"/>
    <w:rsid w:val="00657603"/>
    <w:rsid w:val="0066056F"/>
    <w:rsid w:val="006607D3"/>
    <w:rsid w:val="006610FC"/>
    <w:rsid w:val="00661BEA"/>
    <w:rsid w:val="00661DBC"/>
    <w:rsid w:val="006622B8"/>
    <w:rsid w:val="00662A76"/>
    <w:rsid w:val="0066319B"/>
    <w:rsid w:val="0066494B"/>
    <w:rsid w:val="00667920"/>
    <w:rsid w:val="006719DF"/>
    <w:rsid w:val="0067233C"/>
    <w:rsid w:val="00672F2E"/>
    <w:rsid w:val="006748A8"/>
    <w:rsid w:val="00675510"/>
    <w:rsid w:val="00676BE9"/>
    <w:rsid w:val="0068071A"/>
    <w:rsid w:val="00681457"/>
    <w:rsid w:val="00682301"/>
    <w:rsid w:val="0068347B"/>
    <w:rsid w:val="00683617"/>
    <w:rsid w:val="00683A27"/>
    <w:rsid w:val="00684DD2"/>
    <w:rsid w:val="006854E7"/>
    <w:rsid w:val="00685CB2"/>
    <w:rsid w:val="00685EE7"/>
    <w:rsid w:val="00685FCE"/>
    <w:rsid w:val="00687227"/>
    <w:rsid w:val="006900A3"/>
    <w:rsid w:val="006907B2"/>
    <w:rsid w:val="006915AB"/>
    <w:rsid w:val="006920B1"/>
    <w:rsid w:val="006923F8"/>
    <w:rsid w:val="0069278C"/>
    <w:rsid w:val="0069283B"/>
    <w:rsid w:val="0069362C"/>
    <w:rsid w:val="00693A97"/>
    <w:rsid w:val="006943C3"/>
    <w:rsid w:val="006962BB"/>
    <w:rsid w:val="006A1751"/>
    <w:rsid w:val="006A2BD5"/>
    <w:rsid w:val="006A4A3D"/>
    <w:rsid w:val="006A5141"/>
    <w:rsid w:val="006A55E1"/>
    <w:rsid w:val="006A71E9"/>
    <w:rsid w:val="006A7C1F"/>
    <w:rsid w:val="006B02F5"/>
    <w:rsid w:val="006B171A"/>
    <w:rsid w:val="006B204E"/>
    <w:rsid w:val="006B4335"/>
    <w:rsid w:val="006B54F8"/>
    <w:rsid w:val="006B6B81"/>
    <w:rsid w:val="006B7805"/>
    <w:rsid w:val="006C1248"/>
    <w:rsid w:val="006C1DCF"/>
    <w:rsid w:val="006C2147"/>
    <w:rsid w:val="006C2398"/>
    <w:rsid w:val="006C2A1C"/>
    <w:rsid w:val="006C2E3E"/>
    <w:rsid w:val="006C6E84"/>
    <w:rsid w:val="006C7FFB"/>
    <w:rsid w:val="006D0637"/>
    <w:rsid w:val="006D09A5"/>
    <w:rsid w:val="006D16F9"/>
    <w:rsid w:val="006D2D11"/>
    <w:rsid w:val="006D3BD5"/>
    <w:rsid w:val="006D4254"/>
    <w:rsid w:val="006D483A"/>
    <w:rsid w:val="006D48E8"/>
    <w:rsid w:val="006D5230"/>
    <w:rsid w:val="006D577D"/>
    <w:rsid w:val="006D5834"/>
    <w:rsid w:val="006D63EF"/>
    <w:rsid w:val="006D770F"/>
    <w:rsid w:val="006E0C0D"/>
    <w:rsid w:val="006E1436"/>
    <w:rsid w:val="006E1F38"/>
    <w:rsid w:val="006E2952"/>
    <w:rsid w:val="006E318E"/>
    <w:rsid w:val="006E5DC9"/>
    <w:rsid w:val="006E696E"/>
    <w:rsid w:val="006F157B"/>
    <w:rsid w:val="006F15AD"/>
    <w:rsid w:val="006F1837"/>
    <w:rsid w:val="006F1F1C"/>
    <w:rsid w:val="006F1F5B"/>
    <w:rsid w:val="006F4971"/>
    <w:rsid w:val="006F6390"/>
    <w:rsid w:val="006F64AB"/>
    <w:rsid w:val="006F6D6A"/>
    <w:rsid w:val="006F7D2E"/>
    <w:rsid w:val="007004A8"/>
    <w:rsid w:val="007007BE"/>
    <w:rsid w:val="00700D02"/>
    <w:rsid w:val="00701A78"/>
    <w:rsid w:val="00701C05"/>
    <w:rsid w:val="007031DF"/>
    <w:rsid w:val="0070469F"/>
    <w:rsid w:val="0070499E"/>
    <w:rsid w:val="007049C2"/>
    <w:rsid w:val="00707CE0"/>
    <w:rsid w:val="00711599"/>
    <w:rsid w:val="00711B78"/>
    <w:rsid w:val="00712970"/>
    <w:rsid w:val="0071346C"/>
    <w:rsid w:val="00714D22"/>
    <w:rsid w:val="0071742D"/>
    <w:rsid w:val="00721580"/>
    <w:rsid w:val="007220BC"/>
    <w:rsid w:val="007221A2"/>
    <w:rsid w:val="00722756"/>
    <w:rsid w:val="00723AE1"/>
    <w:rsid w:val="00724F4B"/>
    <w:rsid w:val="00725255"/>
    <w:rsid w:val="007255B1"/>
    <w:rsid w:val="0072561D"/>
    <w:rsid w:val="007276A8"/>
    <w:rsid w:val="00727EAA"/>
    <w:rsid w:val="00730B3C"/>
    <w:rsid w:val="00730C00"/>
    <w:rsid w:val="00732399"/>
    <w:rsid w:val="007323AC"/>
    <w:rsid w:val="0073307B"/>
    <w:rsid w:val="00733BD5"/>
    <w:rsid w:val="00734121"/>
    <w:rsid w:val="00734122"/>
    <w:rsid w:val="00734C6C"/>
    <w:rsid w:val="00735A12"/>
    <w:rsid w:val="00735AE4"/>
    <w:rsid w:val="00736AE1"/>
    <w:rsid w:val="00740065"/>
    <w:rsid w:val="00741B9F"/>
    <w:rsid w:val="00742550"/>
    <w:rsid w:val="0074339A"/>
    <w:rsid w:val="007448CC"/>
    <w:rsid w:val="00745B1C"/>
    <w:rsid w:val="00747C59"/>
    <w:rsid w:val="00750FBB"/>
    <w:rsid w:val="00751E98"/>
    <w:rsid w:val="00753B6E"/>
    <w:rsid w:val="0075443B"/>
    <w:rsid w:val="007566C6"/>
    <w:rsid w:val="0075682A"/>
    <w:rsid w:val="007606CA"/>
    <w:rsid w:val="0076302B"/>
    <w:rsid w:val="0076407E"/>
    <w:rsid w:val="00764B4D"/>
    <w:rsid w:val="0076556B"/>
    <w:rsid w:val="00765BEB"/>
    <w:rsid w:val="00766EA1"/>
    <w:rsid w:val="00771ACA"/>
    <w:rsid w:val="00772A62"/>
    <w:rsid w:val="00772B49"/>
    <w:rsid w:val="007741F6"/>
    <w:rsid w:val="007745AD"/>
    <w:rsid w:val="00775351"/>
    <w:rsid w:val="007764CA"/>
    <w:rsid w:val="00776926"/>
    <w:rsid w:val="00777494"/>
    <w:rsid w:val="00777B21"/>
    <w:rsid w:val="007810AC"/>
    <w:rsid w:val="00781CA5"/>
    <w:rsid w:val="00782516"/>
    <w:rsid w:val="00782CEC"/>
    <w:rsid w:val="007832F1"/>
    <w:rsid w:val="00783D62"/>
    <w:rsid w:val="00785D5E"/>
    <w:rsid w:val="00786B75"/>
    <w:rsid w:val="00787E46"/>
    <w:rsid w:val="00790BCC"/>
    <w:rsid w:val="00791431"/>
    <w:rsid w:val="0079175F"/>
    <w:rsid w:val="00792009"/>
    <w:rsid w:val="00792342"/>
    <w:rsid w:val="00792625"/>
    <w:rsid w:val="0079294F"/>
    <w:rsid w:val="0079354E"/>
    <w:rsid w:val="00793F1D"/>
    <w:rsid w:val="0079450E"/>
    <w:rsid w:val="00795DDD"/>
    <w:rsid w:val="00796938"/>
    <w:rsid w:val="00796AE5"/>
    <w:rsid w:val="007A0C87"/>
    <w:rsid w:val="007A111F"/>
    <w:rsid w:val="007A158B"/>
    <w:rsid w:val="007A2A62"/>
    <w:rsid w:val="007A2E3D"/>
    <w:rsid w:val="007A3E72"/>
    <w:rsid w:val="007A554E"/>
    <w:rsid w:val="007A647E"/>
    <w:rsid w:val="007A6C9D"/>
    <w:rsid w:val="007B0063"/>
    <w:rsid w:val="007B0799"/>
    <w:rsid w:val="007B26CE"/>
    <w:rsid w:val="007B32B5"/>
    <w:rsid w:val="007B5E1C"/>
    <w:rsid w:val="007B716E"/>
    <w:rsid w:val="007B75EA"/>
    <w:rsid w:val="007B78E8"/>
    <w:rsid w:val="007B7ABC"/>
    <w:rsid w:val="007C068F"/>
    <w:rsid w:val="007C0FC2"/>
    <w:rsid w:val="007C1C49"/>
    <w:rsid w:val="007C2711"/>
    <w:rsid w:val="007C3175"/>
    <w:rsid w:val="007C37EC"/>
    <w:rsid w:val="007C41CD"/>
    <w:rsid w:val="007C43BE"/>
    <w:rsid w:val="007C4461"/>
    <w:rsid w:val="007C49B6"/>
    <w:rsid w:val="007C525E"/>
    <w:rsid w:val="007C5F66"/>
    <w:rsid w:val="007C710E"/>
    <w:rsid w:val="007C7462"/>
    <w:rsid w:val="007C7A94"/>
    <w:rsid w:val="007D05E7"/>
    <w:rsid w:val="007D072F"/>
    <w:rsid w:val="007D5D89"/>
    <w:rsid w:val="007D6421"/>
    <w:rsid w:val="007D6920"/>
    <w:rsid w:val="007D77B4"/>
    <w:rsid w:val="007E14AB"/>
    <w:rsid w:val="007E169F"/>
    <w:rsid w:val="007E1C9E"/>
    <w:rsid w:val="007E2C1A"/>
    <w:rsid w:val="007E2E8B"/>
    <w:rsid w:val="007E2EF0"/>
    <w:rsid w:val="007E31F8"/>
    <w:rsid w:val="007E713A"/>
    <w:rsid w:val="007E7E43"/>
    <w:rsid w:val="007F156E"/>
    <w:rsid w:val="007F2277"/>
    <w:rsid w:val="007F2901"/>
    <w:rsid w:val="007F3346"/>
    <w:rsid w:val="007F3778"/>
    <w:rsid w:val="007F5368"/>
    <w:rsid w:val="007F56AB"/>
    <w:rsid w:val="007F5E4C"/>
    <w:rsid w:val="007F5F83"/>
    <w:rsid w:val="007F6384"/>
    <w:rsid w:val="007F65EC"/>
    <w:rsid w:val="007F6C19"/>
    <w:rsid w:val="007F7E69"/>
    <w:rsid w:val="00800236"/>
    <w:rsid w:val="00800E74"/>
    <w:rsid w:val="00801F35"/>
    <w:rsid w:val="00805744"/>
    <w:rsid w:val="00805B01"/>
    <w:rsid w:val="00807FCC"/>
    <w:rsid w:val="0081081F"/>
    <w:rsid w:val="008128FF"/>
    <w:rsid w:val="00812F60"/>
    <w:rsid w:val="00813892"/>
    <w:rsid w:val="00813E6A"/>
    <w:rsid w:val="00814E04"/>
    <w:rsid w:val="00816EB6"/>
    <w:rsid w:val="0081777D"/>
    <w:rsid w:val="00817C6F"/>
    <w:rsid w:val="00817F04"/>
    <w:rsid w:val="00820458"/>
    <w:rsid w:val="00820C94"/>
    <w:rsid w:val="00820E46"/>
    <w:rsid w:val="00825D56"/>
    <w:rsid w:val="00826360"/>
    <w:rsid w:val="00826391"/>
    <w:rsid w:val="00832137"/>
    <w:rsid w:val="00832FEA"/>
    <w:rsid w:val="00833DFC"/>
    <w:rsid w:val="00835005"/>
    <w:rsid w:val="00836477"/>
    <w:rsid w:val="00836D93"/>
    <w:rsid w:val="0083703E"/>
    <w:rsid w:val="00837872"/>
    <w:rsid w:val="00841B43"/>
    <w:rsid w:val="00844BFB"/>
    <w:rsid w:val="00845B1B"/>
    <w:rsid w:val="00846A50"/>
    <w:rsid w:val="00847384"/>
    <w:rsid w:val="0085043A"/>
    <w:rsid w:val="00852215"/>
    <w:rsid w:val="00855B92"/>
    <w:rsid w:val="00855EEA"/>
    <w:rsid w:val="00856328"/>
    <w:rsid w:val="00857A18"/>
    <w:rsid w:val="008608F8"/>
    <w:rsid w:val="00860E05"/>
    <w:rsid w:val="00863695"/>
    <w:rsid w:val="00863857"/>
    <w:rsid w:val="00865337"/>
    <w:rsid w:val="00866A3E"/>
    <w:rsid w:val="00866B40"/>
    <w:rsid w:val="008718EB"/>
    <w:rsid w:val="00872A06"/>
    <w:rsid w:val="0087434C"/>
    <w:rsid w:val="00875115"/>
    <w:rsid w:val="008767B8"/>
    <w:rsid w:val="00880554"/>
    <w:rsid w:val="00882755"/>
    <w:rsid w:val="00882CB1"/>
    <w:rsid w:val="00882D22"/>
    <w:rsid w:val="008830FF"/>
    <w:rsid w:val="008837F4"/>
    <w:rsid w:val="00890156"/>
    <w:rsid w:val="008901C8"/>
    <w:rsid w:val="008902C3"/>
    <w:rsid w:val="008907A8"/>
    <w:rsid w:val="00891BD8"/>
    <w:rsid w:val="0089338B"/>
    <w:rsid w:val="00893FF1"/>
    <w:rsid w:val="008940C7"/>
    <w:rsid w:val="008940E4"/>
    <w:rsid w:val="00896CFC"/>
    <w:rsid w:val="00896E95"/>
    <w:rsid w:val="008A03C5"/>
    <w:rsid w:val="008A0729"/>
    <w:rsid w:val="008A0906"/>
    <w:rsid w:val="008A1A9F"/>
    <w:rsid w:val="008A2B46"/>
    <w:rsid w:val="008A4389"/>
    <w:rsid w:val="008A4C11"/>
    <w:rsid w:val="008A5B3E"/>
    <w:rsid w:val="008A63AD"/>
    <w:rsid w:val="008A6D87"/>
    <w:rsid w:val="008A7DE9"/>
    <w:rsid w:val="008A7DF5"/>
    <w:rsid w:val="008A7F77"/>
    <w:rsid w:val="008B0158"/>
    <w:rsid w:val="008B37AF"/>
    <w:rsid w:val="008B6716"/>
    <w:rsid w:val="008C1AEA"/>
    <w:rsid w:val="008C1E52"/>
    <w:rsid w:val="008C37C3"/>
    <w:rsid w:val="008C4371"/>
    <w:rsid w:val="008C479B"/>
    <w:rsid w:val="008C4E3E"/>
    <w:rsid w:val="008C53F3"/>
    <w:rsid w:val="008C5A36"/>
    <w:rsid w:val="008C6A16"/>
    <w:rsid w:val="008C71AF"/>
    <w:rsid w:val="008C7743"/>
    <w:rsid w:val="008D1E5F"/>
    <w:rsid w:val="008D2400"/>
    <w:rsid w:val="008D2D2F"/>
    <w:rsid w:val="008D655C"/>
    <w:rsid w:val="008D686F"/>
    <w:rsid w:val="008D6B2B"/>
    <w:rsid w:val="008D7412"/>
    <w:rsid w:val="008D7508"/>
    <w:rsid w:val="008E1E5A"/>
    <w:rsid w:val="008E3679"/>
    <w:rsid w:val="008E3AF4"/>
    <w:rsid w:val="008E4D93"/>
    <w:rsid w:val="008E5136"/>
    <w:rsid w:val="008E6272"/>
    <w:rsid w:val="008E6586"/>
    <w:rsid w:val="008E65D6"/>
    <w:rsid w:val="008F0301"/>
    <w:rsid w:val="008F2A2D"/>
    <w:rsid w:val="008F4EAA"/>
    <w:rsid w:val="008F6121"/>
    <w:rsid w:val="008F68C2"/>
    <w:rsid w:val="008F71E9"/>
    <w:rsid w:val="008F75AE"/>
    <w:rsid w:val="008F7EF9"/>
    <w:rsid w:val="00902857"/>
    <w:rsid w:val="009033AC"/>
    <w:rsid w:val="00904892"/>
    <w:rsid w:val="00905E6A"/>
    <w:rsid w:val="00906968"/>
    <w:rsid w:val="00906E4E"/>
    <w:rsid w:val="0090797E"/>
    <w:rsid w:val="00907C29"/>
    <w:rsid w:val="00910AAC"/>
    <w:rsid w:val="00910F3D"/>
    <w:rsid w:val="009111F6"/>
    <w:rsid w:val="00912540"/>
    <w:rsid w:val="00912A89"/>
    <w:rsid w:val="0091363E"/>
    <w:rsid w:val="00913906"/>
    <w:rsid w:val="00916756"/>
    <w:rsid w:val="00916A2F"/>
    <w:rsid w:val="0091791A"/>
    <w:rsid w:val="00917B97"/>
    <w:rsid w:val="0092347D"/>
    <w:rsid w:val="00924E27"/>
    <w:rsid w:val="00926247"/>
    <w:rsid w:val="0092653F"/>
    <w:rsid w:val="009277AD"/>
    <w:rsid w:val="00930355"/>
    <w:rsid w:val="00932C40"/>
    <w:rsid w:val="00933240"/>
    <w:rsid w:val="00936BEC"/>
    <w:rsid w:val="009376DA"/>
    <w:rsid w:val="0094005D"/>
    <w:rsid w:val="00940608"/>
    <w:rsid w:val="0094069F"/>
    <w:rsid w:val="00941162"/>
    <w:rsid w:val="00941694"/>
    <w:rsid w:val="00942F97"/>
    <w:rsid w:val="0094336D"/>
    <w:rsid w:val="0094445F"/>
    <w:rsid w:val="009462DE"/>
    <w:rsid w:val="00946AB4"/>
    <w:rsid w:val="00946BA1"/>
    <w:rsid w:val="00947325"/>
    <w:rsid w:val="00951252"/>
    <w:rsid w:val="00952AA5"/>
    <w:rsid w:val="00952F72"/>
    <w:rsid w:val="00954B3D"/>
    <w:rsid w:val="00955046"/>
    <w:rsid w:val="00955F2B"/>
    <w:rsid w:val="00957189"/>
    <w:rsid w:val="009604E3"/>
    <w:rsid w:val="0096141D"/>
    <w:rsid w:val="00961C04"/>
    <w:rsid w:val="0096469D"/>
    <w:rsid w:val="009651F2"/>
    <w:rsid w:val="009660DC"/>
    <w:rsid w:val="009667D4"/>
    <w:rsid w:val="00967478"/>
    <w:rsid w:val="00967F64"/>
    <w:rsid w:val="009708C2"/>
    <w:rsid w:val="00972A17"/>
    <w:rsid w:val="009737C4"/>
    <w:rsid w:val="00974516"/>
    <w:rsid w:val="00975AA0"/>
    <w:rsid w:val="0097756F"/>
    <w:rsid w:val="00980345"/>
    <w:rsid w:val="00980887"/>
    <w:rsid w:val="0098090B"/>
    <w:rsid w:val="00982560"/>
    <w:rsid w:val="0098326A"/>
    <w:rsid w:val="00983FD2"/>
    <w:rsid w:val="00984F05"/>
    <w:rsid w:val="0098548F"/>
    <w:rsid w:val="00991251"/>
    <w:rsid w:val="00991920"/>
    <w:rsid w:val="00993324"/>
    <w:rsid w:val="00994E9C"/>
    <w:rsid w:val="00995C99"/>
    <w:rsid w:val="00995D99"/>
    <w:rsid w:val="00997468"/>
    <w:rsid w:val="009A028E"/>
    <w:rsid w:val="009A0FA6"/>
    <w:rsid w:val="009A301A"/>
    <w:rsid w:val="009A3BBD"/>
    <w:rsid w:val="009A7090"/>
    <w:rsid w:val="009B0A49"/>
    <w:rsid w:val="009B0C01"/>
    <w:rsid w:val="009B2444"/>
    <w:rsid w:val="009B31DC"/>
    <w:rsid w:val="009B485D"/>
    <w:rsid w:val="009B4B41"/>
    <w:rsid w:val="009B5714"/>
    <w:rsid w:val="009B6F16"/>
    <w:rsid w:val="009B726B"/>
    <w:rsid w:val="009B74EC"/>
    <w:rsid w:val="009B7994"/>
    <w:rsid w:val="009C0027"/>
    <w:rsid w:val="009C2BFE"/>
    <w:rsid w:val="009C3205"/>
    <w:rsid w:val="009C521D"/>
    <w:rsid w:val="009C5852"/>
    <w:rsid w:val="009C6A68"/>
    <w:rsid w:val="009C7A33"/>
    <w:rsid w:val="009D0101"/>
    <w:rsid w:val="009D16CE"/>
    <w:rsid w:val="009D2A75"/>
    <w:rsid w:val="009D47DC"/>
    <w:rsid w:val="009D6042"/>
    <w:rsid w:val="009D66D5"/>
    <w:rsid w:val="009D7043"/>
    <w:rsid w:val="009E13AC"/>
    <w:rsid w:val="009E2256"/>
    <w:rsid w:val="009E2CEE"/>
    <w:rsid w:val="009E5234"/>
    <w:rsid w:val="009E6075"/>
    <w:rsid w:val="009E7AE1"/>
    <w:rsid w:val="009F1B34"/>
    <w:rsid w:val="009F4398"/>
    <w:rsid w:val="009F4B95"/>
    <w:rsid w:val="009F4C36"/>
    <w:rsid w:val="009F58B3"/>
    <w:rsid w:val="009F5BEC"/>
    <w:rsid w:val="009F79D0"/>
    <w:rsid w:val="00A00305"/>
    <w:rsid w:val="00A00E7F"/>
    <w:rsid w:val="00A0259C"/>
    <w:rsid w:val="00A02721"/>
    <w:rsid w:val="00A03DAB"/>
    <w:rsid w:val="00A0562D"/>
    <w:rsid w:val="00A057DC"/>
    <w:rsid w:val="00A05906"/>
    <w:rsid w:val="00A05F24"/>
    <w:rsid w:val="00A05F90"/>
    <w:rsid w:val="00A06192"/>
    <w:rsid w:val="00A072F7"/>
    <w:rsid w:val="00A0753F"/>
    <w:rsid w:val="00A07A33"/>
    <w:rsid w:val="00A07AE1"/>
    <w:rsid w:val="00A07E65"/>
    <w:rsid w:val="00A14650"/>
    <w:rsid w:val="00A20212"/>
    <w:rsid w:val="00A209E8"/>
    <w:rsid w:val="00A2170D"/>
    <w:rsid w:val="00A22BC2"/>
    <w:rsid w:val="00A2369D"/>
    <w:rsid w:val="00A2517E"/>
    <w:rsid w:val="00A264E1"/>
    <w:rsid w:val="00A27E14"/>
    <w:rsid w:val="00A27E5C"/>
    <w:rsid w:val="00A33104"/>
    <w:rsid w:val="00A3314E"/>
    <w:rsid w:val="00A40A23"/>
    <w:rsid w:val="00A41691"/>
    <w:rsid w:val="00A42A6F"/>
    <w:rsid w:val="00A43047"/>
    <w:rsid w:val="00A43144"/>
    <w:rsid w:val="00A43AA0"/>
    <w:rsid w:val="00A43D4E"/>
    <w:rsid w:val="00A455C0"/>
    <w:rsid w:val="00A45D62"/>
    <w:rsid w:val="00A46689"/>
    <w:rsid w:val="00A4767C"/>
    <w:rsid w:val="00A50BBF"/>
    <w:rsid w:val="00A515E1"/>
    <w:rsid w:val="00A518CD"/>
    <w:rsid w:val="00A538EE"/>
    <w:rsid w:val="00A5397A"/>
    <w:rsid w:val="00A549DE"/>
    <w:rsid w:val="00A56A62"/>
    <w:rsid w:val="00A56DFB"/>
    <w:rsid w:val="00A5708B"/>
    <w:rsid w:val="00A5746B"/>
    <w:rsid w:val="00A57EB6"/>
    <w:rsid w:val="00A64073"/>
    <w:rsid w:val="00A7057E"/>
    <w:rsid w:val="00A70ADE"/>
    <w:rsid w:val="00A7140C"/>
    <w:rsid w:val="00A75BCA"/>
    <w:rsid w:val="00A75C7C"/>
    <w:rsid w:val="00A76441"/>
    <w:rsid w:val="00A76FCC"/>
    <w:rsid w:val="00A77363"/>
    <w:rsid w:val="00A8009C"/>
    <w:rsid w:val="00A82054"/>
    <w:rsid w:val="00A8494F"/>
    <w:rsid w:val="00A86893"/>
    <w:rsid w:val="00A8719A"/>
    <w:rsid w:val="00A9087C"/>
    <w:rsid w:val="00A92122"/>
    <w:rsid w:val="00A965B7"/>
    <w:rsid w:val="00A972A7"/>
    <w:rsid w:val="00A9790F"/>
    <w:rsid w:val="00AA0020"/>
    <w:rsid w:val="00AA07AB"/>
    <w:rsid w:val="00AA24F3"/>
    <w:rsid w:val="00AA39B3"/>
    <w:rsid w:val="00AA44A8"/>
    <w:rsid w:val="00AA6009"/>
    <w:rsid w:val="00AA7937"/>
    <w:rsid w:val="00AB0263"/>
    <w:rsid w:val="00AB051C"/>
    <w:rsid w:val="00AB137B"/>
    <w:rsid w:val="00AB17FA"/>
    <w:rsid w:val="00AB36EF"/>
    <w:rsid w:val="00AB3DAA"/>
    <w:rsid w:val="00AB3E68"/>
    <w:rsid w:val="00AB4D40"/>
    <w:rsid w:val="00AB52FA"/>
    <w:rsid w:val="00AC1531"/>
    <w:rsid w:val="00AC17F1"/>
    <w:rsid w:val="00AC2831"/>
    <w:rsid w:val="00AC45D2"/>
    <w:rsid w:val="00AC6BC1"/>
    <w:rsid w:val="00AC6F56"/>
    <w:rsid w:val="00AD1761"/>
    <w:rsid w:val="00AD44E4"/>
    <w:rsid w:val="00AD4D06"/>
    <w:rsid w:val="00AD54EE"/>
    <w:rsid w:val="00AD5DCF"/>
    <w:rsid w:val="00AD72C9"/>
    <w:rsid w:val="00AE014C"/>
    <w:rsid w:val="00AE01B7"/>
    <w:rsid w:val="00AE01F0"/>
    <w:rsid w:val="00AE071E"/>
    <w:rsid w:val="00AE2BD4"/>
    <w:rsid w:val="00AE3617"/>
    <w:rsid w:val="00AE3E92"/>
    <w:rsid w:val="00AE43E9"/>
    <w:rsid w:val="00AE4BD0"/>
    <w:rsid w:val="00AE633D"/>
    <w:rsid w:val="00AE6DD1"/>
    <w:rsid w:val="00AE706D"/>
    <w:rsid w:val="00AE711E"/>
    <w:rsid w:val="00AE78BC"/>
    <w:rsid w:val="00AE7FC8"/>
    <w:rsid w:val="00AF1DCF"/>
    <w:rsid w:val="00AF2AA9"/>
    <w:rsid w:val="00AF507B"/>
    <w:rsid w:val="00AF50B7"/>
    <w:rsid w:val="00AF7951"/>
    <w:rsid w:val="00B02B3A"/>
    <w:rsid w:val="00B02FE5"/>
    <w:rsid w:val="00B04EDA"/>
    <w:rsid w:val="00B054AF"/>
    <w:rsid w:val="00B069A0"/>
    <w:rsid w:val="00B06B6F"/>
    <w:rsid w:val="00B07D05"/>
    <w:rsid w:val="00B106DB"/>
    <w:rsid w:val="00B121AD"/>
    <w:rsid w:val="00B12F06"/>
    <w:rsid w:val="00B13EA1"/>
    <w:rsid w:val="00B15A34"/>
    <w:rsid w:val="00B16699"/>
    <w:rsid w:val="00B2196F"/>
    <w:rsid w:val="00B2281C"/>
    <w:rsid w:val="00B23412"/>
    <w:rsid w:val="00B2464F"/>
    <w:rsid w:val="00B25ED5"/>
    <w:rsid w:val="00B26101"/>
    <w:rsid w:val="00B26160"/>
    <w:rsid w:val="00B2679A"/>
    <w:rsid w:val="00B30C44"/>
    <w:rsid w:val="00B3318C"/>
    <w:rsid w:val="00B33AA7"/>
    <w:rsid w:val="00B33DFD"/>
    <w:rsid w:val="00B354C1"/>
    <w:rsid w:val="00B36026"/>
    <w:rsid w:val="00B374FB"/>
    <w:rsid w:val="00B37A3D"/>
    <w:rsid w:val="00B4104E"/>
    <w:rsid w:val="00B41C96"/>
    <w:rsid w:val="00B41EB7"/>
    <w:rsid w:val="00B432C9"/>
    <w:rsid w:val="00B46C0F"/>
    <w:rsid w:val="00B4735C"/>
    <w:rsid w:val="00B51CBE"/>
    <w:rsid w:val="00B53528"/>
    <w:rsid w:val="00B55DF8"/>
    <w:rsid w:val="00B56FB7"/>
    <w:rsid w:val="00B57D47"/>
    <w:rsid w:val="00B60927"/>
    <w:rsid w:val="00B616B0"/>
    <w:rsid w:val="00B61940"/>
    <w:rsid w:val="00B61D51"/>
    <w:rsid w:val="00B628A2"/>
    <w:rsid w:val="00B62BB5"/>
    <w:rsid w:val="00B7052E"/>
    <w:rsid w:val="00B70D16"/>
    <w:rsid w:val="00B72699"/>
    <w:rsid w:val="00B72CBD"/>
    <w:rsid w:val="00B7380D"/>
    <w:rsid w:val="00B73D9A"/>
    <w:rsid w:val="00B7552C"/>
    <w:rsid w:val="00B758CC"/>
    <w:rsid w:val="00B75D31"/>
    <w:rsid w:val="00B77D86"/>
    <w:rsid w:val="00B813D8"/>
    <w:rsid w:val="00B81DC5"/>
    <w:rsid w:val="00B8296F"/>
    <w:rsid w:val="00B84E66"/>
    <w:rsid w:val="00B86D93"/>
    <w:rsid w:val="00B873F2"/>
    <w:rsid w:val="00B87BD9"/>
    <w:rsid w:val="00B907C1"/>
    <w:rsid w:val="00B937A6"/>
    <w:rsid w:val="00B95BD4"/>
    <w:rsid w:val="00B95D41"/>
    <w:rsid w:val="00B970D8"/>
    <w:rsid w:val="00B9750D"/>
    <w:rsid w:val="00B97D59"/>
    <w:rsid w:val="00BA01C6"/>
    <w:rsid w:val="00BA0928"/>
    <w:rsid w:val="00BA1844"/>
    <w:rsid w:val="00BA303A"/>
    <w:rsid w:val="00BA64A2"/>
    <w:rsid w:val="00BA6D7C"/>
    <w:rsid w:val="00BB0858"/>
    <w:rsid w:val="00BB1094"/>
    <w:rsid w:val="00BB1492"/>
    <w:rsid w:val="00BB1AFA"/>
    <w:rsid w:val="00BB2474"/>
    <w:rsid w:val="00BB2936"/>
    <w:rsid w:val="00BB48BA"/>
    <w:rsid w:val="00BB6B2D"/>
    <w:rsid w:val="00BB6B32"/>
    <w:rsid w:val="00BB704E"/>
    <w:rsid w:val="00BB73B3"/>
    <w:rsid w:val="00BC0367"/>
    <w:rsid w:val="00BC266E"/>
    <w:rsid w:val="00BC2CB6"/>
    <w:rsid w:val="00BC2D1C"/>
    <w:rsid w:val="00BC2D30"/>
    <w:rsid w:val="00BC4759"/>
    <w:rsid w:val="00BC49B0"/>
    <w:rsid w:val="00BC4F6A"/>
    <w:rsid w:val="00BC5790"/>
    <w:rsid w:val="00BC718E"/>
    <w:rsid w:val="00BD0F8C"/>
    <w:rsid w:val="00BD102F"/>
    <w:rsid w:val="00BD155D"/>
    <w:rsid w:val="00BD1AB0"/>
    <w:rsid w:val="00BD30DB"/>
    <w:rsid w:val="00BD4A24"/>
    <w:rsid w:val="00BD4C8C"/>
    <w:rsid w:val="00BD51A9"/>
    <w:rsid w:val="00BE0A78"/>
    <w:rsid w:val="00BE1A11"/>
    <w:rsid w:val="00BE2AA0"/>
    <w:rsid w:val="00BE43BE"/>
    <w:rsid w:val="00BE4934"/>
    <w:rsid w:val="00BE5BCD"/>
    <w:rsid w:val="00BE6764"/>
    <w:rsid w:val="00BF15FC"/>
    <w:rsid w:val="00BF18EF"/>
    <w:rsid w:val="00BF35BF"/>
    <w:rsid w:val="00BF4377"/>
    <w:rsid w:val="00BF55B1"/>
    <w:rsid w:val="00BF5866"/>
    <w:rsid w:val="00BF7027"/>
    <w:rsid w:val="00BF710E"/>
    <w:rsid w:val="00BF7776"/>
    <w:rsid w:val="00BF7839"/>
    <w:rsid w:val="00C01BA3"/>
    <w:rsid w:val="00C026EE"/>
    <w:rsid w:val="00C044BF"/>
    <w:rsid w:val="00C04B44"/>
    <w:rsid w:val="00C06FDA"/>
    <w:rsid w:val="00C0776A"/>
    <w:rsid w:val="00C07862"/>
    <w:rsid w:val="00C10CD9"/>
    <w:rsid w:val="00C10E45"/>
    <w:rsid w:val="00C11342"/>
    <w:rsid w:val="00C1157A"/>
    <w:rsid w:val="00C116BB"/>
    <w:rsid w:val="00C12A70"/>
    <w:rsid w:val="00C13360"/>
    <w:rsid w:val="00C13BEF"/>
    <w:rsid w:val="00C14C3F"/>
    <w:rsid w:val="00C150FE"/>
    <w:rsid w:val="00C151D6"/>
    <w:rsid w:val="00C15F97"/>
    <w:rsid w:val="00C171B4"/>
    <w:rsid w:val="00C2050B"/>
    <w:rsid w:val="00C20943"/>
    <w:rsid w:val="00C211E8"/>
    <w:rsid w:val="00C212F3"/>
    <w:rsid w:val="00C21587"/>
    <w:rsid w:val="00C22A6C"/>
    <w:rsid w:val="00C242B7"/>
    <w:rsid w:val="00C25543"/>
    <w:rsid w:val="00C26793"/>
    <w:rsid w:val="00C306EA"/>
    <w:rsid w:val="00C3423B"/>
    <w:rsid w:val="00C34C6C"/>
    <w:rsid w:val="00C34F60"/>
    <w:rsid w:val="00C35328"/>
    <w:rsid w:val="00C3585D"/>
    <w:rsid w:val="00C35C53"/>
    <w:rsid w:val="00C36CDB"/>
    <w:rsid w:val="00C40D9E"/>
    <w:rsid w:val="00C411AD"/>
    <w:rsid w:val="00C43135"/>
    <w:rsid w:val="00C4439C"/>
    <w:rsid w:val="00C4596A"/>
    <w:rsid w:val="00C46280"/>
    <w:rsid w:val="00C4747D"/>
    <w:rsid w:val="00C514F3"/>
    <w:rsid w:val="00C51C52"/>
    <w:rsid w:val="00C52E6B"/>
    <w:rsid w:val="00C53889"/>
    <w:rsid w:val="00C5441C"/>
    <w:rsid w:val="00C54528"/>
    <w:rsid w:val="00C56F84"/>
    <w:rsid w:val="00C57026"/>
    <w:rsid w:val="00C6092C"/>
    <w:rsid w:val="00C61338"/>
    <w:rsid w:val="00C62C19"/>
    <w:rsid w:val="00C62E2D"/>
    <w:rsid w:val="00C632B5"/>
    <w:rsid w:val="00C64305"/>
    <w:rsid w:val="00C64AEA"/>
    <w:rsid w:val="00C64BB0"/>
    <w:rsid w:val="00C6537F"/>
    <w:rsid w:val="00C65817"/>
    <w:rsid w:val="00C661B9"/>
    <w:rsid w:val="00C71EA7"/>
    <w:rsid w:val="00C76CB8"/>
    <w:rsid w:val="00C81D7A"/>
    <w:rsid w:val="00C826B8"/>
    <w:rsid w:val="00C82CF3"/>
    <w:rsid w:val="00C84254"/>
    <w:rsid w:val="00C851DE"/>
    <w:rsid w:val="00C865F5"/>
    <w:rsid w:val="00C9138C"/>
    <w:rsid w:val="00C918B5"/>
    <w:rsid w:val="00C93582"/>
    <w:rsid w:val="00C957E7"/>
    <w:rsid w:val="00C95871"/>
    <w:rsid w:val="00C96195"/>
    <w:rsid w:val="00CA01F3"/>
    <w:rsid w:val="00CA09A2"/>
    <w:rsid w:val="00CA5A4F"/>
    <w:rsid w:val="00CA78BE"/>
    <w:rsid w:val="00CA790C"/>
    <w:rsid w:val="00CB051A"/>
    <w:rsid w:val="00CB0A19"/>
    <w:rsid w:val="00CB1072"/>
    <w:rsid w:val="00CB316B"/>
    <w:rsid w:val="00CB56D0"/>
    <w:rsid w:val="00CB79C6"/>
    <w:rsid w:val="00CC0246"/>
    <w:rsid w:val="00CC0E5C"/>
    <w:rsid w:val="00CC2821"/>
    <w:rsid w:val="00CC3F5D"/>
    <w:rsid w:val="00CC4CB1"/>
    <w:rsid w:val="00CC54DA"/>
    <w:rsid w:val="00CC5D02"/>
    <w:rsid w:val="00CC6CAF"/>
    <w:rsid w:val="00CD2DB3"/>
    <w:rsid w:val="00CD33B8"/>
    <w:rsid w:val="00CD3A32"/>
    <w:rsid w:val="00CD4CFD"/>
    <w:rsid w:val="00CD573A"/>
    <w:rsid w:val="00CD6721"/>
    <w:rsid w:val="00CD6E06"/>
    <w:rsid w:val="00CE0073"/>
    <w:rsid w:val="00CE1AD6"/>
    <w:rsid w:val="00CE4655"/>
    <w:rsid w:val="00CE4E60"/>
    <w:rsid w:val="00CE639B"/>
    <w:rsid w:val="00CE6477"/>
    <w:rsid w:val="00CE66D7"/>
    <w:rsid w:val="00CE6B0A"/>
    <w:rsid w:val="00CF02B9"/>
    <w:rsid w:val="00CF0D0A"/>
    <w:rsid w:val="00CF1792"/>
    <w:rsid w:val="00CF2A7C"/>
    <w:rsid w:val="00CF2E7F"/>
    <w:rsid w:val="00CF4F05"/>
    <w:rsid w:val="00CF50A4"/>
    <w:rsid w:val="00CF61F3"/>
    <w:rsid w:val="00CF6EA0"/>
    <w:rsid w:val="00CF7115"/>
    <w:rsid w:val="00CF718F"/>
    <w:rsid w:val="00D00F1C"/>
    <w:rsid w:val="00D010C1"/>
    <w:rsid w:val="00D01A92"/>
    <w:rsid w:val="00D01D26"/>
    <w:rsid w:val="00D022E5"/>
    <w:rsid w:val="00D030BC"/>
    <w:rsid w:val="00D04CFC"/>
    <w:rsid w:val="00D10509"/>
    <w:rsid w:val="00D10EC7"/>
    <w:rsid w:val="00D1103A"/>
    <w:rsid w:val="00D12368"/>
    <w:rsid w:val="00D160B0"/>
    <w:rsid w:val="00D16B0D"/>
    <w:rsid w:val="00D16E9E"/>
    <w:rsid w:val="00D17519"/>
    <w:rsid w:val="00D22F74"/>
    <w:rsid w:val="00D23132"/>
    <w:rsid w:val="00D23B6D"/>
    <w:rsid w:val="00D24531"/>
    <w:rsid w:val="00D249AA"/>
    <w:rsid w:val="00D257EF"/>
    <w:rsid w:val="00D25929"/>
    <w:rsid w:val="00D26497"/>
    <w:rsid w:val="00D264B3"/>
    <w:rsid w:val="00D31DED"/>
    <w:rsid w:val="00D31F04"/>
    <w:rsid w:val="00D32CBC"/>
    <w:rsid w:val="00D32F64"/>
    <w:rsid w:val="00D330D4"/>
    <w:rsid w:val="00D35E7E"/>
    <w:rsid w:val="00D37E5E"/>
    <w:rsid w:val="00D428F0"/>
    <w:rsid w:val="00D431D7"/>
    <w:rsid w:val="00D435C5"/>
    <w:rsid w:val="00D43DA9"/>
    <w:rsid w:val="00D44157"/>
    <w:rsid w:val="00D44D62"/>
    <w:rsid w:val="00D47000"/>
    <w:rsid w:val="00D470BC"/>
    <w:rsid w:val="00D473E9"/>
    <w:rsid w:val="00D549E6"/>
    <w:rsid w:val="00D5579C"/>
    <w:rsid w:val="00D5697D"/>
    <w:rsid w:val="00D61037"/>
    <w:rsid w:val="00D6133F"/>
    <w:rsid w:val="00D62AFC"/>
    <w:rsid w:val="00D6345B"/>
    <w:rsid w:val="00D63A49"/>
    <w:rsid w:val="00D63AFA"/>
    <w:rsid w:val="00D63C3F"/>
    <w:rsid w:val="00D646AE"/>
    <w:rsid w:val="00D66234"/>
    <w:rsid w:val="00D66D2B"/>
    <w:rsid w:val="00D67439"/>
    <w:rsid w:val="00D71BD6"/>
    <w:rsid w:val="00D71CC2"/>
    <w:rsid w:val="00D723EA"/>
    <w:rsid w:val="00D726B7"/>
    <w:rsid w:val="00D72741"/>
    <w:rsid w:val="00D72CA4"/>
    <w:rsid w:val="00D73134"/>
    <w:rsid w:val="00D73528"/>
    <w:rsid w:val="00D73CFC"/>
    <w:rsid w:val="00D74CC5"/>
    <w:rsid w:val="00D76E04"/>
    <w:rsid w:val="00D774BA"/>
    <w:rsid w:val="00D77599"/>
    <w:rsid w:val="00D776A8"/>
    <w:rsid w:val="00D776E3"/>
    <w:rsid w:val="00D77C5F"/>
    <w:rsid w:val="00D77E54"/>
    <w:rsid w:val="00D77F66"/>
    <w:rsid w:val="00D8000A"/>
    <w:rsid w:val="00D8442E"/>
    <w:rsid w:val="00D845B7"/>
    <w:rsid w:val="00D85B85"/>
    <w:rsid w:val="00D8662E"/>
    <w:rsid w:val="00D87901"/>
    <w:rsid w:val="00D912B4"/>
    <w:rsid w:val="00D913D4"/>
    <w:rsid w:val="00D92EC6"/>
    <w:rsid w:val="00D94110"/>
    <w:rsid w:val="00D94A11"/>
    <w:rsid w:val="00D961E9"/>
    <w:rsid w:val="00DA00D2"/>
    <w:rsid w:val="00DA0549"/>
    <w:rsid w:val="00DA1337"/>
    <w:rsid w:val="00DA3427"/>
    <w:rsid w:val="00DA41FD"/>
    <w:rsid w:val="00DA6223"/>
    <w:rsid w:val="00DB0058"/>
    <w:rsid w:val="00DB0DBC"/>
    <w:rsid w:val="00DB2944"/>
    <w:rsid w:val="00DB2AE8"/>
    <w:rsid w:val="00DB3255"/>
    <w:rsid w:val="00DB3A6D"/>
    <w:rsid w:val="00DB62D7"/>
    <w:rsid w:val="00DC16BE"/>
    <w:rsid w:val="00DC18BC"/>
    <w:rsid w:val="00DC25FF"/>
    <w:rsid w:val="00DC2FF9"/>
    <w:rsid w:val="00DC4515"/>
    <w:rsid w:val="00DC5248"/>
    <w:rsid w:val="00DC5588"/>
    <w:rsid w:val="00DC6AA0"/>
    <w:rsid w:val="00DC6B85"/>
    <w:rsid w:val="00DC7FFE"/>
    <w:rsid w:val="00DD0FEC"/>
    <w:rsid w:val="00DD14DF"/>
    <w:rsid w:val="00DD15D8"/>
    <w:rsid w:val="00DD26C4"/>
    <w:rsid w:val="00DD4DC0"/>
    <w:rsid w:val="00DD6036"/>
    <w:rsid w:val="00DD615E"/>
    <w:rsid w:val="00DD6397"/>
    <w:rsid w:val="00DD63D8"/>
    <w:rsid w:val="00DD7220"/>
    <w:rsid w:val="00DD7902"/>
    <w:rsid w:val="00DE001E"/>
    <w:rsid w:val="00DE0DC1"/>
    <w:rsid w:val="00DE212A"/>
    <w:rsid w:val="00DE234C"/>
    <w:rsid w:val="00DE2A1C"/>
    <w:rsid w:val="00DE2BCF"/>
    <w:rsid w:val="00DE3ACF"/>
    <w:rsid w:val="00DE3B58"/>
    <w:rsid w:val="00DE4460"/>
    <w:rsid w:val="00DE7C3B"/>
    <w:rsid w:val="00DE7D6E"/>
    <w:rsid w:val="00DE7F0F"/>
    <w:rsid w:val="00DF0ED5"/>
    <w:rsid w:val="00DF17C1"/>
    <w:rsid w:val="00DF1A6F"/>
    <w:rsid w:val="00DF1AF1"/>
    <w:rsid w:val="00DF2358"/>
    <w:rsid w:val="00DF2FD3"/>
    <w:rsid w:val="00DF5319"/>
    <w:rsid w:val="00DF54F0"/>
    <w:rsid w:val="00DF6C47"/>
    <w:rsid w:val="00DF6F80"/>
    <w:rsid w:val="00DF7CF9"/>
    <w:rsid w:val="00E00106"/>
    <w:rsid w:val="00E01300"/>
    <w:rsid w:val="00E0273F"/>
    <w:rsid w:val="00E03BB5"/>
    <w:rsid w:val="00E043A2"/>
    <w:rsid w:val="00E04AF0"/>
    <w:rsid w:val="00E07D45"/>
    <w:rsid w:val="00E10FFD"/>
    <w:rsid w:val="00E1190B"/>
    <w:rsid w:val="00E1285A"/>
    <w:rsid w:val="00E12AE2"/>
    <w:rsid w:val="00E13C5E"/>
    <w:rsid w:val="00E13DF6"/>
    <w:rsid w:val="00E15020"/>
    <w:rsid w:val="00E15EE9"/>
    <w:rsid w:val="00E21DA5"/>
    <w:rsid w:val="00E21DD6"/>
    <w:rsid w:val="00E224D5"/>
    <w:rsid w:val="00E22A57"/>
    <w:rsid w:val="00E22C43"/>
    <w:rsid w:val="00E23B31"/>
    <w:rsid w:val="00E25CA1"/>
    <w:rsid w:val="00E3089A"/>
    <w:rsid w:val="00E31FBD"/>
    <w:rsid w:val="00E336BA"/>
    <w:rsid w:val="00E34F5E"/>
    <w:rsid w:val="00E350B8"/>
    <w:rsid w:val="00E37CA7"/>
    <w:rsid w:val="00E431BB"/>
    <w:rsid w:val="00E4361E"/>
    <w:rsid w:val="00E45597"/>
    <w:rsid w:val="00E46B42"/>
    <w:rsid w:val="00E475AD"/>
    <w:rsid w:val="00E503FE"/>
    <w:rsid w:val="00E50D01"/>
    <w:rsid w:val="00E5108B"/>
    <w:rsid w:val="00E51E7C"/>
    <w:rsid w:val="00E52031"/>
    <w:rsid w:val="00E54926"/>
    <w:rsid w:val="00E563EA"/>
    <w:rsid w:val="00E56E80"/>
    <w:rsid w:val="00E57443"/>
    <w:rsid w:val="00E60324"/>
    <w:rsid w:val="00E62DEA"/>
    <w:rsid w:val="00E62EBA"/>
    <w:rsid w:val="00E65BF3"/>
    <w:rsid w:val="00E65E2A"/>
    <w:rsid w:val="00E65EC6"/>
    <w:rsid w:val="00E6743C"/>
    <w:rsid w:val="00E70B8B"/>
    <w:rsid w:val="00E70C4A"/>
    <w:rsid w:val="00E70EFA"/>
    <w:rsid w:val="00E716DC"/>
    <w:rsid w:val="00E72451"/>
    <w:rsid w:val="00E72938"/>
    <w:rsid w:val="00E73357"/>
    <w:rsid w:val="00E7511C"/>
    <w:rsid w:val="00E75559"/>
    <w:rsid w:val="00E77571"/>
    <w:rsid w:val="00E8068D"/>
    <w:rsid w:val="00E8092B"/>
    <w:rsid w:val="00E811A4"/>
    <w:rsid w:val="00E82585"/>
    <w:rsid w:val="00E835E1"/>
    <w:rsid w:val="00E83C86"/>
    <w:rsid w:val="00E85DBA"/>
    <w:rsid w:val="00E8636D"/>
    <w:rsid w:val="00E86F55"/>
    <w:rsid w:val="00E870FB"/>
    <w:rsid w:val="00E87245"/>
    <w:rsid w:val="00E90ADE"/>
    <w:rsid w:val="00E9212A"/>
    <w:rsid w:val="00E9303A"/>
    <w:rsid w:val="00E93064"/>
    <w:rsid w:val="00E935C8"/>
    <w:rsid w:val="00E948D3"/>
    <w:rsid w:val="00E953EA"/>
    <w:rsid w:val="00E9560F"/>
    <w:rsid w:val="00E96A4E"/>
    <w:rsid w:val="00E96EF7"/>
    <w:rsid w:val="00E9756F"/>
    <w:rsid w:val="00E9773B"/>
    <w:rsid w:val="00EA2057"/>
    <w:rsid w:val="00EA35F9"/>
    <w:rsid w:val="00EA3756"/>
    <w:rsid w:val="00EA680E"/>
    <w:rsid w:val="00EA7559"/>
    <w:rsid w:val="00EB2A00"/>
    <w:rsid w:val="00EB468E"/>
    <w:rsid w:val="00EB54A7"/>
    <w:rsid w:val="00EB6BA6"/>
    <w:rsid w:val="00EB7059"/>
    <w:rsid w:val="00EC03F5"/>
    <w:rsid w:val="00EC05B8"/>
    <w:rsid w:val="00EC1695"/>
    <w:rsid w:val="00EC3969"/>
    <w:rsid w:val="00EC4F2F"/>
    <w:rsid w:val="00EC5519"/>
    <w:rsid w:val="00EC5AA3"/>
    <w:rsid w:val="00EC6385"/>
    <w:rsid w:val="00EC7B63"/>
    <w:rsid w:val="00ED1AE6"/>
    <w:rsid w:val="00ED228F"/>
    <w:rsid w:val="00ED3325"/>
    <w:rsid w:val="00ED5717"/>
    <w:rsid w:val="00EE03B0"/>
    <w:rsid w:val="00EE1D12"/>
    <w:rsid w:val="00EE20B5"/>
    <w:rsid w:val="00EE3BF5"/>
    <w:rsid w:val="00EE41E5"/>
    <w:rsid w:val="00EE4BD4"/>
    <w:rsid w:val="00EE594A"/>
    <w:rsid w:val="00EE5EE8"/>
    <w:rsid w:val="00EE637D"/>
    <w:rsid w:val="00EE69DE"/>
    <w:rsid w:val="00EE7221"/>
    <w:rsid w:val="00EF0434"/>
    <w:rsid w:val="00EF24DF"/>
    <w:rsid w:val="00EF27B4"/>
    <w:rsid w:val="00EF2B80"/>
    <w:rsid w:val="00EF2E39"/>
    <w:rsid w:val="00EF2EFB"/>
    <w:rsid w:val="00EF3475"/>
    <w:rsid w:val="00EF6991"/>
    <w:rsid w:val="00EF755F"/>
    <w:rsid w:val="00F000A8"/>
    <w:rsid w:val="00F00406"/>
    <w:rsid w:val="00F00F61"/>
    <w:rsid w:val="00F0192A"/>
    <w:rsid w:val="00F038B8"/>
    <w:rsid w:val="00F04732"/>
    <w:rsid w:val="00F0481F"/>
    <w:rsid w:val="00F04A28"/>
    <w:rsid w:val="00F04B5B"/>
    <w:rsid w:val="00F05122"/>
    <w:rsid w:val="00F055FD"/>
    <w:rsid w:val="00F0597B"/>
    <w:rsid w:val="00F07389"/>
    <w:rsid w:val="00F079D6"/>
    <w:rsid w:val="00F100E0"/>
    <w:rsid w:val="00F125E1"/>
    <w:rsid w:val="00F12639"/>
    <w:rsid w:val="00F12C54"/>
    <w:rsid w:val="00F144A9"/>
    <w:rsid w:val="00F1470C"/>
    <w:rsid w:val="00F15414"/>
    <w:rsid w:val="00F16CA4"/>
    <w:rsid w:val="00F22688"/>
    <w:rsid w:val="00F22FB3"/>
    <w:rsid w:val="00F244ED"/>
    <w:rsid w:val="00F254A3"/>
    <w:rsid w:val="00F27161"/>
    <w:rsid w:val="00F27348"/>
    <w:rsid w:val="00F27880"/>
    <w:rsid w:val="00F30352"/>
    <w:rsid w:val="00F344A7"/>
    <w:rsid w:val="00F358A6"/>
    <w:rsid w:val="00F36BEF"/>
    <w:rsid w:val="00F377AB"/>
    <w:rsid w:val="00F37B15"/>
    <w:rsid w:val="00F37D39"/>
    <w:rsid w:val="00F400AD"/>
    <w:rsid w:val="00F405F2"/>
    <w:rsid w:val="00F41C79"/>
    <w:rsid w:val="00F41E90"/>
    <w:rsid w:val="00F423E6"/>
    <w:rsid w:val="00F43A10"/>
    <w:rsid w:val="00F44D37"/>
    <w:rsid w:val="00F44E5D"/>
    <w:rsid w:val="00F5076D"/>
    <w:rsid w:val="00F51745"/>
    <w:rsid w:val="00F52537"/>
    <w:rsid w:val="00F52C5B"/>
    <w:rsid w:val="00F537C8"/>
    <w:rsid w:val="00F54169"/>
    <w:rsid w:val="00F56912"/>
    <w:rsid w:val="00F570D1"/>
    <w:rsid w:val="00F57497"/>
    <w:rsid w:val="00F600C5"/>
    <w:rsid w:val="00F628F7"/>
    <w:rsid w:val="00F63282"/>
    <w:rsid w:val="00F63AF2"/>
    <w:rsid w:val="00F65932"/>
    <w:rsid w:val="00F6603D"/>
    <w:rsid w:val="00F66556"/>
    <w:rsid w:val="00F66ED0"/>
    <w:rsid w:val="00F67024"/>
    <w:rsid w:val="00F677C8"/>
    <w:rsid w:val="00F67EC8"/>
    <w:rsid w:val="00F706C9"/>
    <w:rsid w:val="00F70EC4"/>
    <w:rsid w:val="00F719CC"/>
    <w:rsid w:val="00F725D1"/>
    <w:rsid w:val="00F72A46"/>
    <w:rsid w:val="00F72E5D"/>
    <w:rsid w:val="00F73974"/>
    <w:rsid w:val="00F73EAC"/>
    <w:rsid w:val="00F742A3"/>
    <w:rsid w:val="00F74FE6"/>
    <w:rsid w:val="00F7631F"/>
    <w:rsid w:val="00F7741A"/>
    <w:rsid w:val="00F8014A"/>
    <w:rsid w:val="00F83478"/>
    <w:rsid w:val="00F86AE9"/>
    <w:rsid w:val="00F876A2"/>
    <w:rsid w:val="00F903D6"/>
    <w:rsid w:val="00F9074E"/>
    <w:rsid w:val="00F91E7D"/>
    <w:rsid w:val="00F92E35"/>
    <w:rsid w:val="00F932D9"/>
    <w:rsid w:val="00F93C73"/>
    <w:rsid w:val="00F9421D"/>
    <w:rsid w:val="00F95A5E"/>
    <w:rsid w:val="00FA01B0"/>
    <w:rsid w:val="00FA1589"/>
    <w:rsid w:val="00FA248A"/>
    <w:rsid w:val="00FA2F41"/>
    <w:rsid w:val="00FA39D7"/>
    <w:rsid w:val="00FA50D5"/>
    <w:rsid w:val="00FA52A7"/>
    <w:rsid w:val="00FA54F7"/>
    <w:rsid w:val="00FA58A7"/>
    <w:rsid w:val="00FA5DC2"/>
    <w:rsid w:val="00FA5F11"/>
    <w:rsid w:val="00FA5F1A"/>
    <w:rsid w:val="00FA7DA8"/>
    <w:rsid w:val="00FB0812"/>
    <w:rsid w:val="00FB1A3A"/>
    <w:rsid w:val="00FB3ED7"/>
    <w:rsid w:val="00FB42E4"/>
    <w:rsid w:val="00FB46B8"/>
    <w:rsid w:val="00FB4757"/>
    <w:rsid w:val="00FB73DF"/>
    <w:rsid w:val="00FB7485"/>
    <w:rsid w:val="00FC1967"/>
    <w:rsid w:val="00FC25F8"/>
    <w:rsid w:val="00FC2E44"/>
    <w:rsid w:val="00FC6A84"/>
    <w:rsid w:val="00FD1968"/>
    <w:rsid w:val="00FD2360"/>
    <w:rsid w:val="00FD2A54"/>
    <w:rsid w:val="00FD42BC"/>
    <w:rsid w:val="00FD4843"/>
    <w:rsid w:val="00FD5735"/>
    <w:rsid w:val="00FD7B0B"/>
    <w:rsid w:val="00FD7E71"/>
    <w:rsid w:val="00FE1A70"/>
    <w:rsid w:val="00FE47D3"/>
    <w:rsid w:val="00FE4E17"/>
    <w:rsid w:val="00FE5DDC"/>
    <w:rsid w:val="00FE6187"/>
    <w:rsid w:val="00FE62BB"/>
    <w:rsid w:val="00FE6C67"/>
    <w:rsid w:val="00FE7504"/>
    <w:rsid w:val="00FF0E31"/>
    <w:rsid w:val="00FF1CC3"/>
    <w:rsid w:val="00FF2F52"/>
    <w:rsid w:val="00FF72B8"/>
    <w:rsid w:val="00FF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1E598"/>
  <w15:chartTrackingRefBased/>
  <w15:docId w15:val="{DAC97A53-21EC-4106-8C2A-D1CF1991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6D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426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31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561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134A"/>
    <w:pPr>
      <w:spacing w:before="100" w:beforeAutospacing="1" w:after="100" w:afterAutospacing="1" w:line="240" w:lineRule="auto"/>
      <w:jc w:val="left"/>
    </w:pPr>
    <w:rPr>
      <w:rFonts w:eastAsia="Times New Roman" w:cs="Times New Roman"/>
      <w:kern w:val="0"/>
      <w:szCs w:val="24"/>
      <w14:ligatures w14:val="none"/>
    </w:rPr>
  </w:style>
  <w:style w:type="paragraph" w:styleId="ListParagraph">
    <w:name w:val="List Paragraph"/>
    <w:basedOn w:val="Normal"/>
    <w:uiPriority w:val="34"/>
    <w:qFormat/>
    <w:rsid w:val="002420B5"/>
    <w:pPr>
      <w:ind w:left="720"/>
      <w:contextualSpacing/>
    </w:pPr>
  </w:style>
  <w:style w:type="character" w:styleId="PlaceholderText">
    <w:name w:val="Placeholder Text"/>
    <w:basedOn w:val="DefaultParagraphFont"/>
    <w:uiPriority w:val="99"/>
    <w:semiHidden/>
    <w:rsid w:val="0074339A"/>
    <w:rPr>
      <w:color w:val="666666"/>
    </w:rPr>
  </w:style>
  <w:style w:type="character" w:customStyle="1" w:styleId="fontstyle01">
    <w:name w:val="fontstyle01"/>
    <w:basedOn w:val="DefaultParagraphFont"/>
    <w:rsid w:val="00CF50A4"/>
    <w:rPr>
      <w:rFonts w:ascii="lbr" w:hAnsi="lbr" w:hint="default"/>
      <w:b w:val="0"/>
      <w:bCs w:val="0"/>
      <w:i w:val="0"/>
      <w:iCs w:val="0"/>
      <w:color w:val="000000"/>
      <w:sz w:val="18"/>
      <w:szCs w:val="18"/>
    </w:rPr>
  </w:style>
  <w:style w:type="character" w:customStyle="1" w:styleId="fontstyle21">
    <w:name w:val="fontstyle21"/>
    <w:basedOn w:val="DefaultParagraphFont"/>
    <w:rsid w:val="00CF50A4"/>
    <w:rPr>
      <w:rFonts w:ascii="lbmi" w:hAnsi="lbmi" w:hint="default"/>
      <w:b w:val="0"/>
      <w:bCs w:val="0"/>
      <w:i w:val="0"/>
      <w:iCs w:val="0"/>
      <w:color w:val="000000"/>
      <w:sz w:val="18"/>
      <w:szCs w:val="18"/>
    </w:rPr>
  </w:style>
  <w:style w:type="table" w:styleId="TableGrid">
    <w:name w:val="Table Grid"/>
    <w:basedOn w:val="TableNormal"/>
    <w:uiPriority w:val="39"/>
    <w:rsid w:val="00CF5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26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26B1"/>
    <w:pPr>
      <w:spacing w:line="259" w:lineRule="auto"/>
      <w:jc w:val="left"/>
      <w:outlineLvl w:val="9"/>
    </w:pPr>
    <w:rPr>
      <w:kern w:val="0"/>
      <w14:ligatures w14:val="none"/>
    </w:rPr>
  </w:style>
  <w:style w:type="paragraph" w:styleId="Header">
    <w:name w:val="header"/>
    <w:basedOn w:val="Normal"/>
    <w:link w:val="HeaderChar"/>
    <w:uiPriority w:val="99"/>
    <w:unhideWhenUsed/>
    <w:rsid w:val="00B970D8"/>
    <w:pPr>
      <w:tabs>
        <w:tab w:val="center" w:pos="4680"/>
        <w:tab w:val="right" w:pos="9360"/>
      </w:tabs>
      <w:spacing w:line="240" w:lineRule="auto"/>
    </w:pPr>
  </w:style>
  <w:style w:type="character" w:customStyle="1" w:styleId="HeaderChar">
    <w:name w:val="Header Char"/>
    <w:basedOn w:val="DefaultParagraphFont"/>
    <w:link w:val="Header"/>
    <w:uiPriority w:val="99"/>
    <w:rsid w:val="00B970D8"/>
    <w:rPr>
      <w:rFonts w:ascii="Times New Roman" w:hAnsi="Times New Roman"/>
    </w:rPr>
  </w:style>
  <w:style w:type="paragraph" w:styleId="Footer">
    <w:name w:val="footer"/>
    <w:basedOn w:val="Normal"/>
    <w:link w:val="FooterChar"/>
    <w:uiPriority w:val="99"/>
    <w:unhideWhenUsed/>
    <w:rsid w:val="00B970D8"/>
    <w:pPr>
      <w:tabs>
        <w:tab w:val="center" w:pos="4680"/>
        <w:tab w:val="right" w:pos="9360"/>
      </w:tabs>
      <w:spacing w:line="240" w:lineRule="auto"/>
    </w:pPr>
  </w:style>
  <w:style w:type="character" w:customStyle="1" w:styleId="FooterChar">
    <w:name w:val="Footer Char"/>
    <w:basedOn w:val="DefaultParagraphFont"/>
    <w:link w:val="Footer"/>
    <w:uiPriority w:val="99"/>
    <w:rsid w:val="00B970D8"/>
    <w:rPr>
      <w:rFonts w:ascii="Times New Roman" w:hAnsi="Times New Roman"/>
    </w:rPr>
  </w:style>
  <w:style w:type="paragraph" w:customStyle="1" w:styleId="1">
    <w:name w:val="1"/>
    <w:basedOn w:val="Heading1"/>
    <w:next w:val="Heading1"/>
    <w:link w:val="1Char"/>
    <w:qFormat/>
    <w:rsid w:val="00065615"/>
    <w:pPr>
      <w:numPr>
        <w:numId w:val="2"/>
      </w:numPr>
      <w:ind w:hanging="720"/>
      <w:jc w:val="left"/>
    </w:pPr>
    <w:rPr>
      <w:rFonts w:ascii="Times New Roman" w:hAnsi="Times New Roman"/>
      <w:b/>
      <w:bCs/>
      <w:caps/>
      <w:color w:val="auto"/>
      <w:sz w:val="28"/>
      <w:szCs w:val="24"/>
    </w:rPr>
  </w:style>
  <w:style w:type="character" w:customStyle="1" w:styleId="1Char">
    <w:name w:val="1 Char"/>
    <w:basedOn w:val="Heading1Char"/>
    <w:link w:val="1"/>
    <w:rsid w:val="00065615"/>
    <w:rPr>
      <w:rFonts w:ascii="Times New Roman" w:eastAsiaTheme="majorEastAsia" w:hAnsi="Times New Roman" w:cstheme="majorBidi"/>
      <w:b/>
      <w:bCs/>
      <w:caps/>
      <w:color w:val="2F5496" w:themeColor="accent1" w:themeShade="BF"/>
      <w:sz w:val="28"/>
      <w:szCs w:val="24"/>
    </w:rPr>
  </w:style>
  <w:style w:type="character" w:customStyle="1" w:styleId="Heading2Char">
    <w:name w:val="Heading 2 Char"/>
    <w:basedOn w:val="DefaultParagraphFont"/>
    <w:link w:val="Heading2"/>
    <w:uiPriority w:val="9"/>
    <w:semiHidden/>
    <w:rsid w:val="007E31F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33DFC"/>
    <w:pPr>
      <w:tabs>
        <w:tab w:val="right" w:leader="dot" w:pos="9962"/>
      </w:tabs>
      <w:spacing w:after="100"/>
    </w:pPr>
    <w:rPr>
      <w:b/>
      <w:bCs/>
      <w:noProof/>
    </w:rPr>
  </w:style>
  <w:style w:type="character" w:styleId="Hyperlink">
    <w:name w:val="Hyperlink"/>
    <w:basedOn w:val="DefaultParagraphFont"/>
    <w:uiPriority w:val="99"/>
    <w:unhideWhenUsed/>
    <w:rsid w:val="007E31F8"/>
    <w:rPr>
      <w:color w:val="0563C1" w:themeColor="hyperlink"/>
      <w:u w:val="single"/>
    </w:rPr>
  </w:style>
  <w:style w:type="paragraph" w:styleId="NoSpacing">
    <w:name w:val="No Spacing"/>
    <w:uiPriority w:val="1"/>
    <w:qFormat/>
    <w:rsid w:val="00DC7FFE"/>
    <w:pPr>
      <w:spacing w:after="0" w:line="240" w:lineRule="auto"/>
      <w:jc w:val="both"/>
    </w:pPr>
    <w:rPr>
      <w:rFonts w:ascii="Times New Roman" w:hAnsi="Times New Roman"/>
    </w:rPr>
  </w:style>
  <w:style w:type="paragraph" w:customStyle="1" w:styleId="2">
    <w:name w:val="2"/>
    <w:basedOn w:val="Normal"/>
    <w:link w:val="2Char"/>
    <w:autoRedefine/>
    <w:qFormat/>
    <w:rsid w:val="00122C19"/>
    <w:pPr>
      <w:keepNext/>
      <w:keepLines/>
      <w:numPr>
        <w:ilvl w:val="1"/>
        <w:numId w:val="2"/>
      </w:numPr>
      <w:spacing w:before="240"/>
      <w:jc w:val="left"/>
      <w:outlineLvl w:val="1"/>
    </w:pPr>
    <w:rPr>
      <w:rFonts w:cs="Times New Roman"/>
      <w:b/>
      <w:bCs/>
      <w:color w:val="000000" w:themeColor="text1"/>
      <w:kern w:val="0"/>
      <w:sz w:val="26"/>
      <w:szCs w:val="24"/>
      <w14:ligatures w14:val="none"/>
    </w:rPr>
  </w:style>
  <w:style w:type="character" w:customStyle="1" w:styleId="2Char">
    <w:name w:val="2 Char"/>
    <w:basedOn w:val="DefaultParagraphFont"/>
    <w:link w:val="2"/>
    <w:rsid w:val="00122C19"/>
    <w:rPr>
      <w:rFonts w:ascii="Times New Roman" w:hAnsi="Times New Roman" w:cs="Times New Roman"/>
      <w:b/>
      <w:bCs/>
      <w:color w:val="000000" w:themeColor="text1"/>
      <w:kern w:val="0"/>
      <w:sz w:val="26"/>
      <w:szCs w:val="24"/>
      <w14:ligatures w14:val="none"/>
    </w:rPr>
  </w:style>
  <w:style w:type="paragraph" w:styleId="TOC2">
    <w:name w:val="toc 2"/>
    <w:basedOn w:val="Normal"/>
    <w:next w:val="Normal"/>
    <w:autoRedefine/>
    <w:uiPriority w:val="39"/>
    <w:unhideWhenUsed/>
    <w:rsid w:val="00833DFC"/>
    <w:pPr>
      <w:tabs>
        <w:tab w:val="right" w:leader="dot" w:pos="9962"/>
      </w:tabs>
      <w:spacing w:after="100"/>
      <w:ind w:left="220"/>
    </w:pPr>
    <w:rPr>
      <w:b/>
      <w:bCs/>
      <w:noProof/>
    </w:rPr>
  </w:style>
  <w:style w:type="character" w:customStyle="1" w:styleId="Heading3Char">
    <w:name w:val="Heading 3 Char"/>
    <w:basedOn w:val="DefaultParagraphFont"/>
    <w:link w:val="Heading3"/>
    <w:uiPriority w:val="9"/>
    <w:semiHidden/>
    <w:rsid w:val="0072561D"/>
    <w:rPr>
      <w:rFonts w:asciiTheme="majorHAnsi" w:eastAsiaTheme="majorEastAsia" w:hAnsiTheme="majorHAnsi" w:cstheme="majorBidi"/>
      <w:color w:val="1F3763" w:themeColor="accent1" w:themeShade="7F"/>
      <w:sz w:val="24"/>
      <w:szCs w:val="24"/>
    </w:rPr>
  </w:style>
  <w:style w:type="paragraph" w:customStyle="1" w:styleId="3">
    <w:name w:val="3"/>
    <w:basedOn w:val="Heading3"/>
    <w:link w:val="3Char"/>
    <w:autoRedefine/>
    <w:qFormat/>
    <w:rsid w:val="004B69B5"/>
    <w:pPr>
      <w:numPr>
        <w:ilvl w:val="2"/>
        <w:numId w:val="2"/>
      </w:numPr>
    </w:pPr>
    <w:rPr>
      <w:rFonts w:ascii="Times New Roman" w:hAnsi="Times New Roman"/>
      <w:b/>
      <w:bCs/>
      <w:i/>
      <w:iCs/>
      <w:color w:val="auto"/>
    </w:rPr>
  </w:style>
  <w:style w:type="character" w:customStyle="1" w:styleId="3Char">
    <w:name w:val="3 Char"/>
    <w:basedOn w:val="Heading3Char"/>
    <w:link w:val="3"/>
    <w:rsid w:val="004B69B5"/>
    <w:rPr>
      <w:rFonts w:ascii="Times New Roman" w:eastAsiaTheme="majorEastAsia" w:hAnsi="Times New Roman" w:cstheme="majorBidi"/>
      <w:b/>
      <w:bCs/>
      <w:i/>
      <w:iCs/>
      <w:color w:val="1F3763" w:themeColor="accent1" w:themeShade="7F"/>
      <w:sz w:val="24"/>
      <w:szCs w:val="24"/>
    </w:rPr>
  </w:style>
  <w:style w:type="paragraph" w:styleId="TOC3">
    <w:name w:val="toc 3"/>
    <w:basedOn w:val="Normal"/>
    <w:next w:val="Normal"/>
    <w:autoRedefine/>
    <w:uiPriority w:val="39"/>
    <w:unhideWhenUsed/>
    <w:rsid w:val="005779C4"/>
    <w:pPr>
      <w:spacing w:after="100"/>
      <w:ind w:left="440"/>
    </w:pPr>
  </w:style>
  <w:style w:type="character" w:styleId="UnresolvedMention">
    <w:name w:val="Unresolved Mention"/>
    <w:basedOn w:val="DefaultParagraphFont"/>
    <w:uiPriority w:val="99"/>
    <w:semiHidden/>
    <w:unhideWhenUsed/>
    <w:rsid w:val="00433320"/>
    <w:rPr>
      <w:color w:val="605E5C"/>
      <w:shd w:val="clear" w:color="auto" w:fill="E1DFDD"/>
    </w:rPr>
  </w:style>
  <w:style w:type="paragraph" w:styleId="FootnoteText">
    <w:name w:val="footnote text"/>
    <w:basedOn w:val="Normal"/>
    <w:link w:val="FootnoteTextChar"/>
    <w:uiPriority w:val="99"/>
    <w:semiHidden/>
    <w:unhideWhenUsed/>
    <w:rsid w:val="006F4971"/>
    <w:pPr>
      <w:spacing w:line="240" w:lineRule="auto"/>
    </w:pPr>
    <w:rPr>
      <w:sz w:val="20"/>
      <w:szCs w:val="20"/>
    </w:rPr>
  </w:style>
  <w:style w:type="character" w:customStyle="1" w:styleId="FootnoteTextChar">
    <w:name w:val="Footnote Text Char"/>
    <w:basedOn w:val="DefaultParagraphFont"/>
    <w:link w:val="FootnoteText"/>
    <w:uiPriority w:val="99"/>
    <w:semiHidden/>
    <w:rsid w:val="006F4971"/>
    <w:rPr>
      <w:rFonts w:ascii="Times New Roman" w:hAnsi="Times New Roman"/>
      <w:sz w:val="20"/>
      <w:szCs w:val="20"/>
    </w:rPr>
  </w:style>
  <w:style w:type="character" w:styleId="FootnoteReference">
    <w:name w:val="footnote reference"/>
    <w:basedOn w:val="DefaultParagraphFont"/>
    <w:uiPriority w:val="99"/>
    <w:semiHidden/>
    <w:unhideWhenUsed/>
    <w:rsid w:val="006F4971"/>
    <w:rPr>
      <w:vertAlign w:val="superscript"/>
    </w:rPr>
  </w:style>
  <w:style w:type="paragraph" w:styleId="Caption">
    <w:name w:val="caption"/>
    <w:basedOn w:val="Normal"/>
    <w:next w:val="Normal"/>
    <w:uiPriority w:val="35"/>
    <w:unhideWhenUsed/>
    <w:qFormat/>
    <w:rsid w:val="009462DE"/>
    <w:pPr>
      <w:spacing w:after="200" w:line="240" w:lineRule="auto"/>
      <w:jc w:val="center"/>
    </w:pPr>
    <w:rPr>
      <w:i/>
      <w:iCs/>
      <w:szCs w:val="18"/>
    </w:rPr>
  </w:style>
  <w:style w:type="paragraph" w:styleId="TableofFigures">
    <w:name w:val="table of figures"/>
    <w:basedOn w:val="Normal"/>
    <w:next w:val="Normal"/>
    <w:uiPriority w:val="99"/>
    <w:unhideWhenUsed/>
    <w:rsid w:val="00DB3255"/>
  </w:style>
  <w:style w:type="table" w:styleId="PlainTable5">
    <w:name w:val="Plain Table 5"/>
    <w:basedOn w:val="TableNormal"/>
    <w:uiPriority w:val="45"/>
    <w:rsid w:val="003724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724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04C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2F2B25"/>
    <w:rPr>
      <w:color w:val="954F72" w:themeColor="followedHyperlink"/>
      <w:u w:val="single"/>
    </w:rPr>
  </w:style>
  <w:style w:type="character" w:customStyle="1" w:styleId="apple-tab-span">
    <w:name w:val="apple-tab-span"/>
    <w:basedOn w:val="DefaultParagraphFont"/>
    <w:rsid w:val="00E65BF3"/>
  </w:style>
  <w:style w:type="paragraph" w:styleId="BalloonText">
    <w:name w:val="Balloon Text"/>
    <w:basedOn w:val="Normal"/>
    <w:link w:val="BalloonTextChar"/>
    <w:uiPriority w:val="99"/>
    <w:semiHidden/>
    <w:unhideWhenUsed/>
    <w:rsid w:val="002C14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4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3773">
      <w:bodyDiv w:val="1"/>
      <w:marLeft w:val="0"/>
      <w:marRight w:val="0"/>
      <w:marTop w:val="0"/>
      <w:marBottom w:val="0"/>
      <w:divBdr>
        <w:top w:val="none" w:sz="0" w:space="0" w:color="auto"/>
        <w:left w:val="none" w:sz="0" w:space="0" w:color="auto"/>
        <w:bottom w:val="none" w:sz="0" w:space="0" w:color="auto"/>
        <w:right w:val="none" w:sz="0" w:space="0" w:color="auto"/>
      </w:divBdr>
      <w:divsChild>
        <w:div w:id="1558585820">
          <w:marLeft w:val="0"/>
          <w:marRight w:val="0"/>
          <w:marTop w:val="0"/>
          <w:marBottom w:val="0"/>
          <w:divBdr>
            <w:top w:val="none" w:sz="0" w:space="0" w:color="auto"/>
            <w:left w:val="none" w:sz="0" w:space="0" w:color="auto"/>
            <w:bottom w:val="none" w:sz="0" w:space="0" w:color="auto"/>
            <w:right w:val="none" w:sz="0" w:space="0" w:color="auto"/>
          </w:divBdr>
          <w:divsChild>
            <w:div w:id="96366229">
              <w:marLeft w:val="0"/>
              <w:marRight w:val="0"/>
              <w:marTop w:val="0"/>
              <w:marBottom w:val="0"/>
              <w:divBdr>
                <w:top w:val="none" w:sz="0" w:space="0" w:color="auto"/>
                <w:left w:val="none" w:sz="0" w:space="0" w:color="auto"/>
                <w:bottom w:val="none" w:sz="0" w:space="0" w:color="auto"/>
                <w:right w:val="none" w:sz="0" w:space="0" w:color="auto"/>
              </w:divBdr>
            </w:div>
            <w:div w:id="2004967000">
              <w:marLeft w:val="0"/>
              <w:marRight w:val="0"/>
              <w:marTop w:val="0"/>
              <w:marBottom w:val="0"/>
              <w:divBdr>
                <w:top w:val="none" w:sz="0" w:space="0" w:color="auto"/>
                <w:left w:val="none" w:sz="0" w:space="0" w:color="auto"/>
                <w:bottom w:val="none" w:sz="0" w:space="0" w:color="auto"/>
                <w:right w:val="none" w:sz="0" w:space="0" w:color="auto"/>
              </w:divBdr>
            </w:div>
            <w:div w:id="9456276">
              <w:marLeft w:val="0"/>
              <w:marRight w:val="0"/>
              <w:marTop w:val="0"/>
              <w:marBottom w:val="0"/>
              <w:divBdr>
                <w:top w:val="none" w:sz="0" w:space="0" w:color="auto"/>
                <w:left w:val="none" w:sz="0" w:space="0" w:color="auto"/>
                <w:bottom w:val="none" w:sz="0" w:space="0" w:color="auto"/>
                <w:right w:val="none" w:sz="0" w:space="0" w:color="auto"/>
              </w:divBdr>
            </w:div>
            <w:div w:id="977689522">
              <w:marLeft w:val="0"/>
              <w:marRight w:val="0"/>
              <w:marTop w:val="0"/>
              <w:marBottom w:val="0"/>
              <w:divBdr>
                <w:top w:val="none" w:sz="0" w:space="0" w:color="auto"/>
                <w:left w:val="none" w:sz="0" w:space="0" w:color="auto"/>
                <w:bottom w:val="none" w:sz="0" w:space="0" w:color="auto"/>
                <w:right w:val="none" w:sz="0" w:space="0" w:color="auto"/>
              </w:divBdr>
            </w:div>
            <w:div w:id="1570579493">
              <w:marLeft w:val="0"/>
              <w:marRight w:val="0"/>
              <w:marTop w:val="0"/>
              <w:marBottom w:val="0"/>
              <w:divBdr>
                <w:top w:val="none" w:sz="0" w:space="0" w:color="auto"/>
                <w:left w:val="none" w:sz="0" w:space="0" w:color="auto"/>
                <w:bottom w:val="none" w:sz="0" w:space="0" w:color="auto"/>
                <w:right w:val="none" w:sz="0" w:space="0" w:color="auto"/>
              </w:divBdr>
            </w:div>
            <w:div w:id="700127564">
              <w:marLeft w:val="0"/>
              <w:marRight w:val="0"/>
              <w:marTop w:val="0"/>
              <w:marBottom w:val="0"/>
              <w:divBdr>
                <w:top w:val="none" w:sz="0" w:space="0" w:color="auto"/>
                <w:left w:val="none" w:sz="0" w:space="0" w:color="auto"/>
                <w:bottom w:val="none" w:sz="0" w:space="0" w:color="auto"/>
                <w:right w:val="none" w:sz="0" w:space="0" w:color="auto"/>
              </w:divBdr>
            </w:div>
            <w:div w:id="2068533178">
              <w:marLeft w:val="0"/>
              <w:marRight w:val="0"/>
              <w:marTop w:val="0"/>
              <w:marBottom w:val="0"/>
              <w:divBdr>
                <w:top w:val="none" w:sz="0" w:space="0" w:color="auto"/>
                <w:left w:val="none" w:sz="0" w:space="0" w:color="auto"/>
                <w:bottom w:val="none" w:sz="0" w:space="0" w:color="auto"/>
                <w:right w:val="none" w:sz="0" w:space="0" w:color="auto"/>
              </w:divBdr>
            </w:div>
            <w:div w:id="918487198">
              <w:marLeft w:val="0"/>
              <w:marRight w:val="0"/>
              <w:marTop w:val="0"/>
              <w:marBottom w:val="0"/>
              <w:divBdr>
                <w:top w:val="none" w:sz="0" w:space="0" w:color="auto"/>
                <w:left w:val="none" w:sz="0" w:space="0" w:color="auto"/>
                <w:bottom w:val="none" w:sz="0" w:space="0" w:color="auto"/>
                <w:right w:val="none" w:sz="0" w:space="0" w:color="auto"/>
              </w:divBdr>
            </w:div>
            <w:div w:id="977418461">
              <w:marLeft w:val="0"/>
              <w:marRight w:val="0"/>
              <w:marTop w:val="0"/>
              <w:marBottom w:val="0"/>
              <w:divBdr>
                <w:top w:val="none" w:sz="0" w:space="0" w:color="auto"/>
                <w:left w:val="none" w:sz="0" w:space="0" w:color="auto"/>
                <w:bottom w:val="none" w:sz="0" w:space="0" w:color="auto"/>
                <w:right w:val="none" w:sz="0" w:space="0" w:color="auto"/>
              </w:divBdr>
            </w:div>
            <w:div w:id="201789419">
              <w:marLeft w:val="0"/>
              <w:marRight w:val="0"/>
              <w:marTop w:val="0"/>
              <w:marBottom w:val="0"/>
              <w:divBdr>
                <w:top w:val="none" w:sz="0" w:space="0" w:color="auto"/>
                <w:left w:val="none" w:sz="0" w:space="0" w:color="auto"/>
                <w:bottom w:val="none" w:sz="0" w:space="0" w:color="auto"/>
                <w:right w:val="none" w:sz="0" w:space="0" w:color="auto"/>
              </w:divBdr>
            </w:div>
            <w:div w:id="1043092194">
              <w:marLeft w:val="0"/>
              <w:marRight w:val="0"/>
              <w:marTop w:val="0"/>
              <w:marBottom w:val="0"/>
              <w:divBdr>
                <w:top w:val="none" w:sz="0" w:space="0" w:color="auto"/>
                <w:left w:val="none" w:sz="0" w:space="0" w:color="auto"/>
                <w:bottom w:val="none" w:sz="0" w:space="0" w:color="auto"/>
                <w:right w:val="none" w:sz="0" w:space="0" w:color="auto"/>
              </w:divBdr>
            </w:div>
            <w:div w:id="980040079">
              <w:marLeft w:val="0"/>
              <w:marRight w:val="0"/>
              <w:marTop w:val="0"/>
              <w:marBottom w:val="0"/>
              <w:divBdr>
                <w:top w:val="none" w:sz="0" w:space="0" w:color="auto"/>
                <w:left w:val="none" w:sz="0" w:space="0" w:color="auto"/>
                <w:bottom w:val="none" w:sz="0" w:space="0" w:color="auto"/>
                <w:right w:val="none" w:sz="0" w:space="0" w:color="auto"/>
              </w:divBdr>
            </w:div>
            <w:div w:id="1297444485">
              <w:marLeft w:val="0"/>
              <w:marRight w:val="0"/>
              <w:marTop w:val="0"/>
              <w:marBottom w:val="0"/>
              <w:divBdr>
                <w:top w:val="none" w:sz="0" w:space="0" w:color="auto"/>
                <w:left w:val="none" w:sz="0" w:space="0" w:color="auto"/>
                <w:bottom w:val="none" w:sz="0" w:space="0" w:color="auto"/>
                <w:right w:val="none" w:sz="0" w:space="0" w:color="auto"/>
              </w:divBdr>
            </w:div>
            <w:div w:id="69813878">
              <w:marLeft w:val="0"/>
              <w:marRight w:val="0"/>
              <w:marTop w:val="0"/>
              <w:marBottom w:val="0"/>
              <w:divBdr>
                <w:top w:val="none" w:sz="0" w:space="0" w:color="auto"/>
                <w:left w:val="none" w:sz="0" w:space="0" w:color="auto"/>
                <w:bottom w:val="none" w:sz="0" w:space="0" w:color="auto"/>
                <w:right w:val="none" w:sz="0" w:space="0" w:color="auto"/>
              </w:divBdr>
            </w:div>
            <w:div w:id="1008368329">
              <w:marLeft w:val="0"/>
              <w:marRight w:val="0"/>
              <w:marTop w:val="0"/>
              <w:marBottom w:val="0"/>
              <w:divBdr>
                <w:top w:val="none" w:sz="0" w:space="0" w:color="auto"/>
                <w:left w:val="none" w:sz="0" w:space="0" w:color="auto"/>
                <w:bottom w:val="none" w:sz="0" w:space="0" w:color="auto"/>
                <w:right w:val="none" w:sz="0" w:space="0" w:color="auto"/>
              </w:divBdr>
            </w:div>
            <w:div w:id="597762768">
              <w:marLeft w:val="0"/>
              <w:marRight w:val="0"/>
              <w:marTop w:val="0"/>
              <w:marBottom w:val="0"/>
              <w:divBdr>
                <w:top w:val="none" w:sz="0" w:space="0" w:color="auto"/>
                <w:left w:val="none" w:sz="0" w:space="0" w:color="auto"/>
                <w:bottom w:val="none" w:sz="0" w:space="0" w:color="auto"/>
                <w:right w:val="none" w:sz="0" w:space="0" w:color="auto"/>
              </w:divBdr>
            </w:div>
            <w:div w:id="121310467">
              <w:marLeft w:val="0"/>
              <w:marRight w:val="0"/>
              <w:marTop w:val="0"/>
              <w:marBottom w:val="0"/>
              <w:divBdr>
                <w:top w:val="none" w:sz="0" w:space="0" w:color="auto"/>
                <w:left w:val="none" w:sz="0" w:space="0" w:color="auto"/>
                <w:bottom w:val="none" w:sz="0" w:space="0" w:color="auto"/>
                <w:right w:val="none" w:sz="0" w:space="0" w:color="auto"/>
              </w:divBdr>
            </w:div>
            <w:div w:id="908344493">
              <w:marLeft w:val="0"/>
              <w:marRight w:val="0"/>
              <w:marTop w:val="0"/>
              <w:marBottom w:val="0"/>
              <w:divBdr>
                <w:top w:val="none" w:sz="0" w:space="0" w:color="auto"/>
                <w:left w:val="none" w:sz="0" w:space="0" w:color="auto"/>
                <w:bottom w:val="none" w:sz="0" w:space="0" w:color="auto"/>
                <w:right w:val="none" w:sz="0" w:space="0" w:color="auto"/>
              </w:divBdr>
            </w:div>
            <w:div w:id="1179196852">
              <w:marLeft w:val="0"/>
              <w:marRight w:val="0"/>
              <w:marTop w:val="0"/>
              <w:marBottom w:val="0"/>
              <w:divBdr>
                <w:top w:val="none" w:sz="0" w:space="0" w:color="auto"/>
                <w:left w:val="none" w:sz="0" w:space="0" w:color="auto"/>
                <w:bottom w:val="none" w:sz="0" w:space="0" w:color="auto"/>
                <w:right w:val="none" w:sz="0" w:space="0" w:color="auto"/>
              </w:divBdr>
            </w:div>
            <w:div w:id="304699857">
              <w:marLeft w:val="0"/>
              <w:marRight w:val="0"/>
              <w:marTop w:val="0"/>
              <w:marBottom w:val="0"/>
              <w:divBdr>
                <w:top w:val="none" w:sz="0" w:space="0" w:color="auto"/>
                <w:left w:val="none" w:sz="0" w:space="0" w:color="auto"/>
                <w:bottom w:val="none" w:sz="0" w:space="0" w:color="auto"/>
                <w:right w:val="none" w:sz="0" w:space="0" w:color="auto"/>
              </w:divBdr>
            </w:div>
            <w:div w:id="1073553628">
              <w:marLeft w:val="0"/>
              <w:marRight w:val="0"/>
              <w:marTop w:val="0"/>
              <w:marBottom w:val="0"/>
              <w:divBdr>
                <w:top w:val="none" w:sz="0" w:space="0" w:color="auto"/>
                <w:left w:val="none" w:sz="0" w:space="0" w:color="auto"/>
                <w:bottom w:val="none" w:sz="0" w:space="0" w:color="auto"/>
                <w:right w:val="none" w:sz="0" w:space="0" w:color="auto"/>
              </w:divBdr>
            </w:div>
            <w:div w:id="668288316">
              <w:marLeft w:val="0"/>
              <w:marRight w:val="0"/>
              <w:marTop w:val="0"/>
              <w:marBottom w:val="0"/>
              <w:divBdr>
                <w:top w:val="none" w:sz="0" w:space="0" w:color="auto"/>
                <w:left w:val="none" w:sz="0" w:space="0" w:color="auto"/>
                <w:bottom w:val="none" w:sz="0" w:space="0" w:color="auto"/>
                <w:right w:val="none" w:sz="0" w:space="0" w:color="auto"/>
              </w:divBdr>
            </w:div>
            <w:div w:id="789277287">
              <w:marLeft w:val="0"/>
              <w:marRight w:val="0"/>
              <w:marTop w:val="0"/>
              <w:marBottom w:val="0"/>
              <w:divBdr>
                <w:top w:val="none" w:sz="0" w:space="0" w:color="auto"/>
                <w:left w:val="none" w:sz="0" w:space="0" w:color="auto"/>
                <w:bottom w:val="none" w:sz="0" w:space="0" w:color="auto"/>
                <w:right w:val="none" w:sz="0" w:space="0" w:color="auto"/>
              </w:divBdr>
            </w:div>
            <w:div w:id="632827018">
              <w:marLeft w:val="0"/>
              <w:marRight w:val="0"/>
              <w:marTop w:val="0"/>
              <w:marBottom w:val="0"/>
              <w:divBdr>
                <w:top w:val="none" w:sz="0" w:space="0" w:color="auto"/>
                <w:left w:val="none" w:sz="0" w:space="0" w:color="auto"/>
                <w:bottom w:val="none" w:sz="0" w:space="0" w:color="auto"/>
                <w:right w:val="none" w:sz="0" w:space="0" w:color="auto"/>
              </w:divBdr>
            </w:div>
            <w:div w:id="864830323">
              <w:marLeft w:val="0"/>
              <w:marRight w:val="0"/>
              <w:marTop w:val="0"/>
              <w:marBottom w:val="0"/>
              <w:divBdr>
                <w:top w:val="none" w:sz="0" w:space="0" w:color="auto"/>
                <w:left w:val="none" w:sz="0" w:space="0" w:color="auto"/>
                <w:bottom w:val="none" w:sz="0" w:space="0" w:color="auto"/>
                <w:right w:val="none" w:sz="0" w:space="0" w:color="auto"/>
              </w:divBdr>
            </w:div>
            <w:div w:id="687021352">
              <w:marLeft w:val="0"/>
              <w:marRight w:val="0"/>
              <w:marTop w:val="0"/>
              <w:marBottom w:val="0"/>
              <w:divBdr>
                <w:top w:val="none" w:sz="0" w:space="0" w:color="auto"/>
                <w:left w:val="none" w:sz="0" w:space="0" w:color="auto"/>
                <w:bottom w:val="none" w:sz="0" w:space="0" w:color="auto"/>
                <w:right w:val="none" w:sz="0" w:space="0" w:color="auto"/>
              </w:divBdr>
            </w:div>
            <w:div w:id="286666145">
              <w:marLeft w:val="0"/>
              <w:marRight w:val="0"/>
              <w:marTop w:val="0"/>
              <w:marBottom w:val="0"/>
              <w:divBdr>
                <w:top w:val="none" w:sz="0" w:space="0" w:color="auto"/>
                <w:left w:val="none" w:sz="0" w:space="0" w:color="auto"/>
                <w:bottom w:val="none" w:sz="0" w:space="0" w:color="auto"/>
                <w:right w:val="none" w:sz="0" w:space="0" w:color="auto"/>
              </w:divBdr>
            </w:div>
            <w:div w:id="228613554">
              <w:marLeft w:val="0"/>
              <w:marRight w:val="0"/>
              <w:marTop w:val="0"/>
              <w:marBottom w:val="0"/>
              <w:divBdr>
                <w:top w:val="none" w:sz="0" w:space="0" w:color="auto"/>
                <w:left w:val="none" w:sz="0" w:space="0" w:color="auto"/>
                <w:bottom w:val="none" w:sz="0" w:space="0" w:color="auto"/>
                <w:right w:val="none" w:sz="0" w:space="0" w:color="auto"/>
              </w:divBdr>
            </w:div>
            <w:div w:id="4743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778">
      <w:bodyDiv w:val="1"/>
      <w:marLeft w:val="0"/>
      <w:marRight w:val="0"/>
      <w:marTop w:val="0"/>
      <w:marBottom w:val="0"/>
      <w:divBdr>
        <w:top w:val="none" w:sz="0" w:space="0" w:color="auto"/>
        <w:left w:val="none" w:sz="0" w:space="0" w:color="auto"/>
        <w:bottom w:val="none" w:sz="0" w:space="0" w:color="auto"/>
        <w:right w:val="none" w:sz="0" w:space="0" w:color="auto"/>
      </w:divBdr>
    </w:div>
    <w:div w:id="54277309">
      <w:bodyDiv w:val="1"/>
      <w:marLeft w:val="0"/>
      <w:marRight w:val="0"/>
      <w:marTop w:val="0"/>
      <w:marBottom w:val="0"/>
      <w:divBdr>
        <w:top w:val="none" w:sz="0" w:space="0" w:color="auto"/>
        <w:left w:val="none" w:sz="0" w:space="0" w:color="auto"/>
        <w:bottom w:val="none" w:sz="0" w:space="0" w:color="auto"/>
        <w:right w:val="none" w:sz="0" w:space="0" w:color="auto"/>
      </w:divBdr>
    </w:div>
    <w:div w:id="56131228">
      <w:bodyDiv w:val="1"/>
      <w:marLeft w:val="0"/>
      <w:marRight w:val="0"/>
      <w:marTop w:val="0"/>
      <w:marBottom w:val="0"/>
      <w:divBdr>
        <w:top w:val="none" w:sz="0" w:space="0" w:color="auto"/>
        <w:left w:val="none" w:sz="0" w:space="0" w:color="auto"/>
        <w:bottom w:val="none" w:sz="0" w:space="0" w:color="auto"/>
        <w:right w:val="none" w:sz="0" w:space="0" w:color="auto"/>
      </w:divBdr>
    </w:div>
    <w:div w:id="61756070">
      <w:bodyDiv w:val="1"/>
      <w:marLeft w:val="0"/>
      <w:marRight w:val="0"/>
      <w:marTop w:val="0"/>
      <w:marBottom w:val="0"/>
      <w:divBdr>
        <w:top w:val="none" w:sz="0" w:space="0" w:color="auto"/>
        <w:left w:val="none" w:sz="0" w:space="0" w:color="auto"/>
        <w:bottom w:val="none" w:sz="0" w:space="0" w:color="auto"/>
        <w:right w:val="none" w:sz="0" w:space="0" w:color="auto"/>
      </w:divBdr>
    </w:div>
    <w:div w:id="64686167">
      <w:bodyDiv w:val="1"/>
      <w:marLeft w:val="0"/>
      <w:marRight w:val="0"/>
      <w:marTop w:val="0"/>
      <w:marBottom w:val="0"/>
      <w:divBdr>
        <w:top w:val="none" w:sz="0" w:space="0" w:color="auto"/>
        <w:left w:val="none" w:sz="0" w:space="0" w:color="auto"/>
        <w:bottom w:val="none" w:sz="0" w:space="0" w:color="auto"/>
        <w:right w:val="none" w:sz="0" w:space="0" w:color="auto"/>
      </w:divBdr>
      <w:divsChild>
        <w:div w:id="753863741">
          <w:marLeft w:val="0"/>
          <w:marRight w:val="0"/>
          <w:marTop w:val="0"/>
          <w:marBottom w:val="0"/>
          <w:divBdr>
            <w:top w:val="none" w:sz="0" w:space="0" w:color="auto"/>
            <w:left w:val="none" w:sz="0" w:space="0" w:color="auto"/>
            <w:bottom w:val="none" w:sz="0" w:space="0" w:color="auto"/>
            <w:right w:val="none" w:sz="0" w:space="0" w:color="auto"/>
          </w:divBdr>
          <w:divsChild>
            <w:div w:id="140319569">
              <w:marLeft w:val="0"/>
              <w:marRight w:val="0"/>
              <w:marTop w:val="0"/>
              <w:marBottom w:val="0"/>
              <w:divBdr>
                <w:top w:val="none" w:sz="0" w:space="0" w:color="auto"/>
                <w:left w:val="none" w:sz="0" w:space="0" w:color="auto"/>
                <w:bottom w:val="none" w:sz="0" w:space="0" w:color="auto"/>
                <w:right w:val="none" w:sz="0" w:space="0" w:color="auto"/>
              </w:divBdr>
            </w:div>
            <w:div w:id="275870129">
              <w:marLeft w:val="0"/>
              <w:marRight w:val="0"/>
              <w:marTop w:val="0"/>
              <w:marBottom w:val="0"/>
              <w:divBdr>
                <w:top w:val="none" w:sz="0" w:space="0" w:color="auto"/>
                <w:left w:val="none" w:sz="0" w:space="0" w:color="auto"/>
                <w:bottom w:val="none" w:sz="0" w:space="0" w:color="auto"/>
                <w:right w:val="none" w:sz="0" w:space="0" w:color="auto"/>
              </w:divBdr>
            </w:div>
            <w:div w:id="952058314">
              <w:marLeft w:val="0"/>
              <w:marRight w:val="0"/>
              <w:marTop w:val="0"/>
              <w:marBottom w:val="0"/>
              <w:divBdr>
                <w:top w:val="none" w:sz="0" w:space="0" w:color="auto"/>
                <w:left w:val="none" w:sz="0" w:space="0" w:color="auto"/>
                <w:bottom w:val="none" w:sz="0" w:space="0" w:color="auto"/>
                <w:right w:val="none" w:sz="0" w:space="0" w:color="auto"/>
              </w:divBdr>
            </w:div>
            <w:div w:id="27225776">
              <w:marLeft w:val="0"/>
              <w:marRight w:val="0"/>
              <w:marTop w:val="0"/>
              <w:marBottom w:val="0"/>
              <w:divBdr>
                <w:top w:val="none" w:sz="0" w:space="0" w:color="auto"/>
                <w:left w:val="none" w:sz="0" w:space="0" w:color="auto"/>
                <w:bottom w:val="none" w:sz="0" w:space="0" w:color="auto"/>
                <w:right w:val="none" w:sz="0" w:space="0" w:color="auto"/>
              </w:divBdr>
            </w:div>
            <w:div w:id="6687188">
              <w:marLeft w:val="0"/>
              <w:marRight w:val="0"/>
              <w:marTop w:val="0"/>
              <w:marBottom w:val="0"/>
              <w:divBdr>
                <w:top w:val="none" w:sz="0" w:space="0" w:color="auto"/>
                <w:left w:val="none" w:sz="0" w:space="0" w:color="auto"/>
                <w:bottom w:val="none" w:sz="0" w:space="0" w:color="auto"/>
                <w:right w:val="none" w:sz="0" w:space="0" w:color="auto"/>
              </w:divBdr>
            </w:div>
            <w:div w:id="161312069">
              <w:marLeft w:val="0"/>
              <w:marRight w:val="0"/>
              <w:marTop w:val="0"/>
              <w:marBottom w:val="0"/>
              <w:divBdr>
                <w:top w:val="none" w:sz="0" w:space="0" w:color="auto"/>
                <w:left w:val="none" w:sz="0" w:space="0" w:color="auto"/>
                <w:bottom w:val="none" w:sz="0" w:space="0" w:color="auto"/>
                <w:right w:val="none" w:sz="0" w:space="0" w:color="auto"/>
              </w:divBdr>
            </w:div>
            <w:div w:id="547423038">
              <w:marLeft w:val="0"/>
              <w:marRight w:val="0"/>
              <w:marTop w:val="0"/>
              <w:marBottom w:val="0"/>
              <w:divBdr>
                <w:top w:val="none" w:sz="0" w:space="0" w:color="auto"/>
                <w:left w:val="none" w:sz="0" w:space="0" w:color="auto"/>
                <w:bottom w:val="none" w:sz="0" w:space="0" w:color="auto"/>
                <w:right w:val="none" w:sz="0" w:space="0" w:color="auto"/>
              </w:divBdr>
            </w:div>
            <w:div w:id="2073115165">
              <w:marLeft w:val="0"/>
              <w:marRight w:val="0"/>
              <w:marTop w:val="0"/>
              <w:marBottom w:val="0"/>
              <w:divBdr>
                <w:top w:val="none" w:sz="0" w:space="0" w:color="auto"/>
                <w:left w:val="none" w:sz="0" w:space="0" w:color="auto"/>
                <w:bottom w:val="none" w:sz="0" w:space="0" w:color="auto"/>
                <w:right w:val="none" w:sz="0" w:space="0" w:color="auto"/>
              </w:divBdr>
            </w:div>
            <w:div w:id="24715791">
              <w:marLeft w:val="0"/>
              <w:marRight w:val="0"/>
              <w:marTop w:val="0"/>
              <w:marBottom w:val="0"/>
              <w:divBdr>
                <w:top w:val="none" w:sz="0" w:space="0" w:color="auto"/>
                <w:left w:val="none" w:sz="0" w:space="0" w:color="auto"/>
                <w:bottom w:val="none" w:sz="0" w:space="0" w:color="auto"/>
                <w:right w:val="none" w:sz="0" w:space="0" w:color="auto"/>
              </w:divBdr>
            </w:div>
            <w:div w:id="542134243">
              <w:marLeft w:val="0"/>
              <w:marRight w:val="0"/>
              <w:marTop w:val="0"/>
              <w:marBottom w:val="0"/>
              <w:divBdr>
                <w:top w:val="none" w:sz="0" w:space="0" w:color="auto"/>
                <w:left w:val="none" w:sz="0" w:space="0" w:color="auto"/>
                <w:bottom w:val="none" w:sz="0" w:space="0" w:color="auto"/>
                <w:right w:val="none" w:sz="0" w:space="0" w:color="auto"/>
              </w:divBdr>
            </w:div>
            <w:div w:id="1404916126">
              <w:marLeft w:val="0"/>
              <w:marRight w:val="0"/>
              <w:marTop w:val="0"/>
              <w:marBottom w:val="0"/>
              <w:divBdr>
                <w:top w:val="none" w:sz="0" w:space="0" w:color="auto"/>
                <w:left w:val="none" w:sz="0" w:space="0" w:color="auto"/>
                <w:bottom w:val="none" w:sz="0" w:space="0" w:color="auto"/>
                <w:right w:val="none" w:sz="0" w:space="0" w:color="auto"/>
              </w:divBdr>
            </w:div>
            <w:div w:id="863714103">
              <w:marLeft w:val="0"/>
              <w:marRight w:val="0"/>
              <w:marTop w:val="0"/>
              <w:marBottom w:val="0"/>
              <w:divBdr>
                <w:top w:val="none" w:sz="0" w:space="0" w:color="auto"/>
                <w:left w:val="none" w:sz="0" w:space="0" w:color="auto"/>
                <w:bottom w:val="none" w:sz="0" w:space="0" w:color="auto"/>
                <w:right w:val="none" w:sz="0" w:space="0" w:color="auto"/>
              </w:divBdr>
            </w:div>
            <w:div w:id="1114052931">
              <w:marLeft w:val="0"/>
              <w:marRight w:val="0"/>
              <w:marTop w:val="0"/>
              <w:marBottom w:val="0"/>
              <w:divBdr>
                <w:top w:val="none" w:sz="0" w:space="0" w:color="auto"/>
                <w:left w:val="none" w:sz="0" w:space="0" w:color="auto"/>
                <w:bottom w:val="none" w:sz="0" w:space="0" w:color="auto"/>
                <w:right w:val="none" w:sz="0" w:space="0" w:color="auto"/>
              </w:divBdr>
            </w:div>
            <w:div w:id="874466424">
              <w:marLeft w:val="0"/>
              <w:marRight w:val="0"/>
              <w:marTop w:val="0"/>
              <w:marBottom w:val="0"/>
              <w:divBdr>
                <w:top w:val="none" w:sz="0" w:space="0" w:color="auto"/>
                <w:left w:val="none" w:sz="0" w:space="0" w:color="auto"/>
                <w:bottom w:val="none" w:sz="0" w:space="0" w:color="auto"/>
                <w:right w:val="none" w:sz="0" w:space="0" w:color="auto"/>
              </w:divBdr>
            </w:div>
            <w:div w:id="707223775">
              <w:marLeft w:val="0"/>
              <w:marRight w:val="0"/>
              <w:marTop w:val="0"/>
              <w:marBottom w:val="0"/>
              <w:divBdr>
                <w:top w:val="none" w:sz="0" w:space="0" w:color="auto"/>
                <w:left w:val="none" w:sz="0" w:space="0" w:color="auto"/>
                <w:bottom w:val="none" w:sz="0" w:space="0" w:color="auto"/>
                <w:right w:val="none" w:sz="0" w:space="0" w:color="auto"/>
              </w:divBdr>
            </w:div>
            <w:div w:id="2010087264">
              <w:marLeft w:val="0"/>
              <w:marRight w:val="0"/>
              <w:marTop w:val="0"/>
              <w:marBottom w:val="0"/>
              <w:divBdr>
                <w:top w:val="none" w:sz="0" w:space="0" w:color="auto"/>
                <w:left w:val="none" w:sz="0" w:space="0" w:color="auto"/>
                <w:bottom w:val="none" w:sz="0" w:space="0" w:color="auto"/>
                <w:right w:val="none" w:sz="0" w:space="0" w:color="auto"/>
              </w:divBdr>
            </w:div>
            <w:div w:id="578709159">
              <w:marLeft w:val="0"/>
              <w:marRight w:val="0"/>
              <w:marTop w:val="0"/>
              <w:marBottom w:val="0"/>
              <w:divBdr>
                <w:top w:val="none" w:sz="0" w:space="0" w:color="auto"/>
                <w:left w:val="none" w:sz="0" w:space="0" w:color="auto"/>
                <w:bottom w:val="none" w:sz="0" w:space="0" w:color="auto"/>
                <w:right w:val="none" w:sz="0" w:space="0" w:color="auto"/>
              </w:divBdr>
            </w:div>
            <w:div w:id="1300497375">
              <w:marLeft w:val="0"/>
              <w:marRight w:val="0"/>
              <w:marTop w:val="0"/>
              <w:marBottom w:val="0"/>
              <w:divBdr>
                <w:top w:val="none" w:sz="0" w:space="0" w:color="auto"/>
                <w:left w:val="none" w:sz="0" w:space="0" w:color="auto"/>
                <w:bottom w:val="none" w:sz="0" w:space="0" w:color="auto"/>
                <w:right w:val="none" w:sz="0" w:space="0" w:color="auto"/>
              </w:divBdr>
            </w:div>
            <w:div w:id="2024932793">
              <w:marLeft w:val="0"/>
              <w:marRight w:val="0"/>
              <w:marTop w:val="0"/>
              <w:marBottom w:val="0"/>
              <w:divBdr>
                <w:top w:val="none" w:sz="0" w:space="0" w:color="auto"/>
                <w:left w:val="none" w:sz="0" w:space="0" w:color="auto"/>
                <w:bottom w:val="none" w:sz="0" w:space="0" w:color="auto"/>
                <w:right w:val="none" w:sz="0" w:space="0" w:color="auto"/>
              </w:divBdr>
            </w:div>
            <w:div w:id="492649343">
              <w:marLeft w:val="0"/>
              <w:marRight w:val="0"/>
              <w:marTop w:val="0"/>
              <w:marBottom w:val="0"/>
              <w:divBdr>
                <w:top w:val="none" w:sz="0" w:space="0" w:color="auto"/>
                <w:left w:val="none" w:sz="0" w:space="0" w:color="auto"/>
                <w:bottom w:val="none" w:sz="0" w:space="0" w:color="auto"/>
                <w:right w:val="none" w:sz="0" w:space="0" w:color="auto"/>
              </w:divBdr>
            </w:div>
            <w:div w:id="25255548">
              <w:marLeft w:val="0"/>
              <w:marRight w:val="0"/>
              <w:marTop w:val="0"/>
              <w:marBottom w:val="0"/>
              <w:divBdr>
                <w:top w:val="none" w:sz="0" w:space="0" w:color="auto"/>
                <w:left w:val="none" w:sz="0" w:space="0" w:color="auto"/>
                <w:bottom w:val="none" w:sz="0" w:space="0" w:color="auto"/>
                <w:right w:val="none" w:sz="0" w:space="0" w:color="auto"/>
              </w:divBdr>
            </w:div>
            <w:div w:id="1314679983">
              <w:marLeft w:val="0"/>
              <w:marRight w:val="0"/>
              <w:marTop w:val="0"/>
              <w:marBottom w:val="0"/>
              <w:divBdr>
                <w:top w:val="none" w:sz="0" w:space="0" w:color="auto"/>
                <w:left w:val="none" w:sz="0" w:space="0" w:color="auto"/>
                <w:bottom w:val="none" w:sz="0" w:space="0" w:color="auto"/>
                <w:right w:val="none" w:sz="0" w:space="0" w:color="auto"/>
              </w:divBdr>
            </w:div>
            <w:div w:id="662010458">
              <w:marLeft w:val="0"/>
              <w:marRight w:val="0"/>
              <w:marTop w:val="0"/>
              <w:marBottom w:val="0"/>
              <w:divBdr>
                <w:top w:val="none" w:sz="0" w:space="0" w:color="auto"/>
                <w:left w:val="none" w:sz="0" w:space="0" w:color="auto"/>
                <w:bottom w:val="none" w:sz="0" w:space="0" w:color="auto"/>
                <w:right w:val="none" w:sz="0" w:space="0" w:color="auto"/>
              </w:divBdr>
            </w:div>
            <w:div w:id="1983459707">
              <w:marLeft w:val="0"/>
              <w:marRight w:val="0"/>
              <w:marTop w:val="0"/>
              <w:marBottom w:val="0"/>
              <w:divBdr>
                <w:top w:val="none" w:sz="0" w:space="0" w:color="auto"/>
                <w:left w:val="none" w:sz="0" w:space="0" w:color="auto"/>
                <w:bottom w:val="none" w:sz="0" w:space="0" w:color="auto"/>
                <w:right w:val="none" w:sz="0" w:space="0" w:color="auto"/>
              </w:divBdr>
            </w:div>
            <w:div w:id="1681816561">
              <w:marLeft w:val="0"/>
              <w:marRight w:val="0"/>
              <w:marTop w:val="0"/>
              <w:marBottom w:val="0"/>
              <w:divBdr>
                <w:top w:val="none" w:sz="0" w:space="0" w:color="auto"/>
                <w:left w:val="none" w:sz="0" w:space="0" w:color="auto"/>
                <w:bottom w:val="none" w:sz="0" w:space="0" w:color="auto"/>
                <w:right w:val="none" w:sz="0" w:space="0" w:color="auto"/>
              </w:divBdr>
            </w:div>
            <w:div w:id="1825047367">
              <w:marLeft w:val="0"/>
              <w:marRight w:val="0"/>
              <w:marTop w:val="0"/>
              <w:marBottom w:val="0"/>
              <w:divBdr>
                <w:top w:val="none" w:sz="0" w:space="0" w:color="auto"/>
                <w:left w:val="none" w:sz="0" w:space="0" w:color="auto"/>
                <w:bottom w:val="none" w:sz="0" w:space="0" w:color="auto"/>
                <w:right w:val="none" w:sz="0" w:space="0" w:color="auto"/>
              </w:divBdr>
            </w:div>
            <w:div w:id="1036782114">
              <w:marLeft w:val="0"/>
              <w:marRight w:val="0"/>
              <w:marTop w:val="0"/>
              <w:marBottom w:val="0"/>
              <w:divBdr>
                <w:top w:val="none" w:sz="0" w:space="0" w:color="auto"/>
                <w:left w:val="none" w:sz="0" w:space="0" w:color="auto"/>
                <w:bottom w:val="none" w:sz="0" w:space="0" w:color="auto"/>
                <w:right w:val="none" w:sz="0" w:space="0" w:color="auto"/>
              </w:divBdr>
            </w:div>
            <w:div w:id="951282813">
              <w:marLeft w:val="0"/>
              <w:marRight w:val="0"/>
              <w:marTop w:val="0"/>
              <w:marBottom w:val="0"/>
              <w:divBdr>
                <w:top w:val="none" w:sz="0" w:space="0" w:color="auto"/>
                <w:left w:val="none" w:sz="0" w:space="0" w:color="auto"/>
                <w:bottom w:val="none" w:sz="0" w:space="0" w:color="auto"/>
                <w:right w:val="none" w:sz="0" w:space="0" w:color="auto"/>
              </w:divBdr>
            </w:div>
            <w:div w:id="710810739">
              <w:marLeft w:val="0"/>
              <w:marRight w:val="0"/>
              <w:marTop w:val="0"/>
              <w:marBottom w:val="0"/>
              <w:divBdr>
                <w:top w:val="none" w:sz="0" w:space="0" w:color="auto"/>
                <w:left w:val="none" w:sz="0" w:space="0" w:color="auto"/>
                <w:bottom w:val="none" w:sz="0" w:space="0" w:color="auto"/>
                <w:right w:val="none" w:sz="0" w:space="0" w:color="auto"/>
              </w:divBdr>
            </w:div>
            <w:div w:id="1899314084">
              <w:marLeft w:val="0"/>
              <w:marRight w:val="0"/>
              <w:marTop w:val="0"/>
              <w:marBottom w:val="0"/>
              <w:divBdr>
                <w:top w:val="none" w:sz="0" w:space="0" w:color="auto"/>
                <w:left w:val="none" w:sz="0" w:space="0" w:color="auto"/>
                <w:bottom w:val="none" w:sz="0" w:space="0" w:color="auto"/>
                <w:right w:val="none" w:sz="0" w:space="0" w:color="auto"/>
              </w:divBdr>
            </w:div>
            <w:div w:id="276985783">
              <w:marLeft w:val="0"/>
              <w:marRight w:val="0"/>
              <w:marTop w:val="0"/>
              <w:marBottom w:val="0"/>
              <w:divBdr>
                <w:top w:val="none" w:sz="0" w:space="0" w:color="auto"/>
                <w:left w:val="none" w:sz="0" w:space="0" w:color="auto"/>
                <w:bottom w:val="none" w:sz="0" w:space="0" w:color="auto"/>
                <w:right w:val="none" w:sz="0" w:space="0" w:color="auto"/>
              </w:divBdr>
            </w:div>
            <w:div w:id="1564413000">
              <w:marLeft w:val="0"/>
              <w:marRight w:val="0"/>
              <w:marTop w:val="0"/>
              <w:marBottom w:val="0"/>
              <w:divBdr>
                <w:top w:val="none" w:sz="0" w:space="0" w:color="auto"/>
                <w:left w:val="none" w:sz="0" w:space="0" w:color="auto"/>
                <w:bottom w:val="none" w:sz="0" w:space="0" w:color="auto"/>
                <w:right w:val="none" w:sz="0" w:space="0" w:color="auto"/>
              </w:divBdr>
            </w:div>
            <w:div w:id="1120493518">
              <w:marLeft w:val="0"/>
              <w:marRight w:val="0"/>
              <w:marTop w:val="0"/>
              <w:marBottom w:val="0"/>
              <w:divBdr>
                <w:top w:val="none" w:sz="0" w:space="0" w:color="auto"/>
                <w:left w:val="none" w:sz="0" w:space="0" w:color="auto"/>
                <w:bottom w:val="none" w:sz="0" w:space="0" w:color="auto"/>
                <w:right w:val="none" w:sz="0" w:space="0" w:color="auto"/>
              </w:divBdr>
            </w:div>
            <w:div w:id="248973386">
              <w:marLeft w:val="0"/>
              <w:marRight w:val="0"/>
              <w:marTop w:val="0"/>
              <w:marBottom w:val="0"/>
              <w:divBdr>
                <w:top w:val="none" w:sz="0" w:space="0" w:color="auto"/>
                <w:left w:val="none" w:sz="0" w:space="0" w:color="auto"/>
                <w:bottom w:val="none" w:sz="0" w:space="0" w:color="auto"/>
                <w:right w:val="none" w:sz="0" w:space="0" w:color="auto"/>
              </w:divBdr>
            </w:div>
            <w:div w:id="57170138">
              <w:marLeft w:val="0"/>
              <w:marRight w:val="0"/>
              <w:marTop w:val="0"/>
              <w:marBottom w:val="0"/>
              <w:divBdr>
                <w:top w:val="none" w:sz="0" w:space="0" w:color="auto"/>
                <w:left w:val="none" w:sz="0" w:space="0" w:color="auto"/>
                <w:bottom w:val="none" w:sz="0" w:space="0" w:color="auto"/>
                <w:right w:val="none" w:sz="0" w:space="0" w:color="auto"/>
              </w:divBdr>
            </w:div>
            <w:div w:id="1229070106">
              <w:marLeft w:val="0"/>
              <w:marRight w:val="0"/>
              <w:marTop w:val="0"/>
              <w:marBottom w:val="0"/>
              <w:divBdr>
                <w:top w:val="none" w:sz="0" w:space="0" w:color="auto"/>
                <w:left w:val="none" w:sz="0" w:space="0" w:color="auto"/>
                <w:bottom w:val="none" w:sz="0" w:space="0" w:color="auto"/>
                <w:right w:val="none" w:sz="0" w:space="0" w:color="auto"/>
              </w:divBdr>
            </w:div>
            <w:div w:id="1253972252">
              <w:marLeft w:val="0"/>
              <w:marRight w:val="0"/>
              <w:marTop w:val="0"/>
              <w:marBottom w:val="0"/>
              <w:divBdr>
                <w:top w:val="none" w:sz="0" w:space="0" w:color="auto"/>
                <w:left w:val="none" w:sz="0" w:space="0" w:color="auto"/>
                <w:bottom w:val="none" w:sz="0" w:space="0" w:color="auto"/>
                <w:right w:val="none" w:sz="0" w:space="0" w:color="auto"/>
              </w:divBdr>
            </w:div>
            <w:div w:id="1287664030">
              <w:marLeft w:val="0"/>
              <w:marRight w:val="0"/>
              <w:marTop w:val="0"/>
              <w:marBottom w:val="0"/>
              <w:divBdr>
                <w:top w:val="none" w:sz="0" w:space="0" w:color="auto"/>
                <w:left w:val="none" w:sz="0" w:space="0" w:color="auto"/>
                <w:bottom w:val="none" w:sz="0" w:space="0" w:color="auto"/>
                <w:right w:val="none" w:sz="0" w:space="0" w:color="auto"/>
              </w:divBdr>
            </w:div>
            <w:div w:id="300576681">
              <w:marLeft w:val="0"/>
              <w:marRight w:val="0"/>
              <w:marTop w:val="0"/>
              <w:marBottom w:val="0"/>
              <w:divBdr>
                <w:top w:val="none" w:sz="0" w:space="0" w:color="auto"/>
                <w:left w:val="none" w:sz="0" w:space="0" w:color="auto"/>
                <w:bottom w:val="none" w:sz="0" w:space="0" w:color="auto"/>
                <w:right w:val="none" w:sz="0" w:space="0" w:color="auto"/>
              </w:divBdr>
            </w:div>
            <w:div w:id="1256748104">
              <w:marLeft w:val="0"/>
              <w:marRight w:val="0"/>
              <w:marTop w:val="0"/>
              <w:marBottom w:val="0"/>
              <w:divBdr>
                <w:top w:val="none" w:sz="0" w:space="0" w:color="auto"/>
                <w:left w:val="none" w:sz="0" w:space="0" w:color="auto"/>
                <w:bottom w:val="none" w:sz="0" w:space="0" w:color="auto"/>
                <w:right w:val="none" w:sz="0" w:space="0" w:color="auto"/>
              </w:divBdr>
            </w:div>
            <w:div w:id="3700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2348">
      <w:bodyDiv w:val="1"/>
      <w:marLeft w:val="0"/>
      <w:marRight w:val="0"/>
      <w:marTop w:val="0"/>
      <w:marBottom w:val="0"/>
      <w:divBdr>
        <w:top w:val="none" w:sz="0" w:space="0" w:color="auto"/>
        <w:left w:val="none" w:sz="0" w:space="0" w:color="auto"/>
        <w:bottom w:val="none" w:sz="0" w:space="0" w:color="auto"/>
        <w:right w:val="none" w:sz="0" w:space="0" w:color="auto"/>
      </w:divBdr>
    </w:div>
    <w:div w:id="77025466">
      <w:bodyDiv w:val="1"/>
      <w:marLeft w:val="0"/>
      <w:marRight w:val="0"/>
      <w:marTop w:val="0"/>
      <w:marBottom w:val="0"/>
      <w:divBdr>
        <w:top w:val="none" w:sz="0" w:space="0" w:color="auto"/>
        <w:left w:val="none" w:sz="0" w:space="0" w:color="auto"/>
        <w:bottom w:val="none" w:sz="0" w:space="0" w:color="auto"/>
        <w:right w:val="none" w:sz="0" w:space="0" w:color="auto"/>
      </w:divBdr>
    </w:div>
    <w:div w:id="98378685">
      <w:bodyDiv w:val="1"/>
      <w:marLeft w:val="0"/>
      <w:marRight w:val="0"/>
      <w:marTop w:val="0"/>
      <w:marBottom w:val="0"/>
      <w:divBdr>
        <w:top w:val="none" w:sz="0" w:space="0" w:color="auto"/>
        <w:left w:val="none" w:sz="0" w:space="0" w:color="auto"/>
        <w:bottom w:val="none" w:sz="0" w:space="0" w:color="auto"/>
        <w:right w:val="none" w:sz="0" w:space="0" w:color="auto"/>
      </w:divBdr>
    </w:div>
    <w:div w:id="112604929">
      <w:bodyDiv w:val="1"/>
      <w:marLeft w:val="0"/>
      <w:marRight w:val="0"/>
      <w:marTop w:val="0"/>
      <w:marBottom w:val="0"/>
      <w:divBdr>
        <w:top w:val="none" w:sz="0" w:space="0" w:color="auto"/>
        <w:left w:val="none" w:sz="0" w:space="0" w:color="auto"/>
        <w:bottom w:val="none" w:sz="0" w:space="0" w:color="auto"/>
        <w:right w:val="none" w:sz="0" w:space="0" w:color="auto"/>
      </w:divBdr>
      <w:divsChild>
        <w:div w:id="1139424424">
          <w:marLeft w:val="0"/>
          <w:marRight w:val="0"/>
          <w:marTop w:val="0"/>
          <w:marBottom w:val="0"/>
          <w:divBdr>
            <w:top w:val="none" w:sz="0" w:space="0" w:color="auto"/>
            <w:left w:val="none" w:sz="0" w:space="0" w:color="auto"/>
            <w:bottom w:val="none" w:sz="0" w:space="0" w:color="auto"/>
            <w:right w:val="none" w:sz="0" w:space="0" w:color="auto"/>
          </w:divBdr>
          <w:divsChild>
            <w:div w:id="2044207671">
              <w:marLeft w:val="0"/>
              <w:marRight w:val="0"/>
              <w:marTop w:val="0"/>
              <w:marBottom w:val="0"/>
              <w:divBdr>
                <w:top w:val="none" w:sz="0" w:space="0" w:color="auto"/>
                <w:left w:val="none" w:sz="0" w:space="0" w:color="auto"/>
                <w:bottom w:val="none" w:sz="0" w:space="0" w:color="auto"/>
                <w:right w:val="none" w:sz="0" w:space="0" w:color="auto"/>
              </w:divBdr>
            </w:div>
            <w:div w:id="516776652">
              <w:marLeft w:val="0"/>
              <w:marRight w:val="0"/>
              <w:marTop w:val="0"/>
              <w:marBottom w:val="0"/>
              <w:divBdr>
                <w:top w:val="none" w:sz="0" w:space="0" w:color="auto"/>
                <w:left w:val="none" w:sz="0" w:space="0" w:color="auto"/>
                <w:bottom w:val="none" w:sz="0" w:space="0" w:color="auto"/>
                <w:right w:val="none" w:sz="0" w:space="0" w:color="auto"/>
              </w:divBdr>
            </w:div>
            <w:div w:id="1313296471">
              <w:marLeft w:val="0"/>
              <w:marRight w:val="0"/>
              <w:marTop w:val="0"/>
              <w:marBottom w:val="0"/>
              <w:divBdr>
                <w:top w:val="none" w:sz="0" w:space="0" w:color="auto"/>
                <w:left w:val="none" w:sz="0" w:space="0" w:color="auto"/>
                <w:bottom w:val="none" w:sz="0" w:space="0" w:color="auto"/>
                <w:right w:val="none" w:sz="0" w:space="0" w:color="auto"/>
              </w:divBdr>
            </w:div>
            <w:div w:id="1155340404">
              <w:marLeft w:val="0"/>
              <w:marRight w:val="0"/>
              <w:marTop w:val="0"/>
              <w:marBottom w:val="0"/>
              <w:divBdr>
                <w:top w:val="none" w:sz="0" w:space="0" w:color="auto"/>
                <w:left w:val="none" w:sz="0" w:space="0" w:color="auto"/>
                <w:bottom w:val="none" w:sz="0" w:space="0" w:color="auto"/>
                <w:right w:val="none" w:sz="0" w:space="0" w:color="auto"/>
              </w:divBdr>
            </w:div>
            <w:div w:id="582491220">
              <w:marLeft w:val="0"/>
              <w:marRight w:val="0"/>
              <w:marTop w:val="0"/>
              <w:marBottom w:val="0"/>
              <w:divBdr>
                <w:top w:val="none" w:sz="0" w:space="0" w:color="auto"/>
                <w:left w:val="none" w:sz="0" w:space="0" w:color="auto"/>
                <w:bottom w:val="none" w:sz="0" w:space="0" w:color="auto"/>
                <w:right w:val="none" w:sz="0" w:space="0" w:color="auto"/>
              </w:divBdr>
            </w:div>
            <w:div w:id="1360855509">
              <w:marLeft w:val="0"/>
              <w:marRight w:val="0"/>
              <w:marTop w:val="0"/>
              <w:marBottom w:val="0"/>
              <w:divBdr>
                <w:top w:val="none" w:sz="0" w:space="0" w:color="auto"/>
                <w:left w:val="none" w:sz="0" w:space="0" w:color="auto"/>
                <w:bottom w:val="none" w:sz="0" w:space="0" w:color="auto"/>
                <w:right w:val="none" w:sz="0" w:space="0" w:color="auto"/>
              </w:divBdr>
            </w:div>
            <w:div w:id="1082608214">
              <w:marLeft w:val="0"/>
              <w:marRight w:val="0"/>
              <w:marTop w:val="0"/>
              <w:marBottom w:val="0"/>
              <w:divBdr>
                <w:top w:val="none" w:sz="0" w:space="0" w:color="auto"/>
                <w:left w:val="none" w:sz="0" w:space="0" w:color="auto"/>
                <w:bottom w:val="none" w:sz="0" w:space="0" w:color="auto"/>
                <w:right w:val="none" w:sz="0" w:space="0" w:color="auto"/>
              </w:divBdr>
            </w:div>
            <w:div w:id="1796025187">
              <w:marLeft w:val="0"/>
              <w:marRight w:val="0"/>
              <w:marTop w:val="0"/>
              <w:marBottom w:val="0"/>
              <w:divBdr>
                <w:top w:val="none" w:sz="0" w:space="0" w:color="auto"/>
                <w:left w:val="none" w:sz="0" w:space="0" w:color="auto"/>
                <w:bottom w:val="none" w:sz="0" w:space="0" w:color="auto"/>
                <w:right w:val="none" w:sz="0" w:space="0" w:color="auto"/>
              </w:divBdr>
            </w:div>
            <w:div w:id="287855450">
              <w:marLeft w:val="0"/>
              <w:marRight w:val="0"/>
              <w:marTop w:val="0"/>
              <w:marBottom w:val="0"/>
              <w:divBdr>
                <w:top w:val="none" w:sz="0" w:space="0" w:color="auto"/>
                <w:left w:val="none" w:sz="0" w:space="0" w:color="auto"/>
                <w:bottom w:val="none" w:sz="0" w:space="0" w:color="auto"/>
                <w:right w:val="none" w:sz="0" w:space="0" w:color="auto"/>
              </w:divBdr>
            </w:div>
            <w:div w:id="1244291836">
              <w:marLeft w:val="0"/>
              <w:marRight w:val="0"/>
              <w:marTop w:val="0"/>
              <w:marBottom w:val="0"/>
              <w:divBdr>
                <w:top w:val="none" w:sz="0" w:space="0" w:color="auto"/>
                <w:left w:val="none" w:sz="0" w:space="0" w:color="auto"/>
                <w:bottom w:val="none" w:sz="0" w:space="0" w:color="auto"/>
                <w:right w:val="none" w:sz="0" w:space="0" w:color="auto"/>
              </w:divBdr>
            </w:div>
            <w:div w:id="87123053">
              <w:marLeft w:val="0"/>
              <w:marRight w:val="0"/>
              <w:marTop w:val="0"/>
              <w:marBottom w:val="0"/>
              <w:divBdr>
                <w:top w:val="none" w:sz="0" w:space="0" w:color="auto"/>
                <w:left w:val="none" w:sz="0" w:space="0" w:color="auto"/>
                <w:bottom w:val="none" w:sz="0" w:space="0" w:color="auto"/>
                <w:right w:val="none" w:sz="0" w:space="0" w:color="auto"/>
              </w:divBdr>
            </w:div>
            <w:div w:id="1337271321">
              <w:marLeft w:val="0"/>
              <w:marRight w:val="0"/>
              <w:marTop w:val="0"/>
              <w:marBottom w:val="0"/>
              <w:divBdr>
                <w:top w:val="none" w:sz="0" w:space="0" w:color="auto"/>
                <w:left w:val="none" w:sz="0" w:space="0" w:color="auto"/>
                <w:bottom w:val="none" w:sz="0" w:space="0" w:color="auto"/>
                <w:right w:val="none" w:sz="0" w:space="0" w:color="auto"/>
              </w:divBdr>
            </w:div>
            <w:div w:id="14470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8851">
      <w:bodyDiv w:val="1"/>
      <w:marLeft w:val="0"/>
      <w:marRight w:val="0"/>
      <w:marTop w:val="0"/>
      <w:marBottom w:val="0"/>
      <w:divBdr>
        <w:top w:val="none" w:sz="0" w:space="0" w:color="auto"/>
        <w:left w:val="none" w:sz="0" w:space="0" w:color="auto"/>
        <w:bottom w:val="none" w:sz="0" w:space="0" w:color="auto"/>
        <w:right w:val="none" w:sz="0" w:space="0" w:color="auto"/>
      </w:divBdr>
      <w:divsChild>
        <w:div w:id="715813479">
          <w:marLeft w:val="0"/>
          <w:marRight w:val="0"/>
          <w:marTop w:val="0"/>
          <w:marBottom w:val="0"/>
          <w:divBdr>
            <w:top w:val="none" w:sz="0" w:space="0" w:color="auto"/>
            <w:left w:val="none" w:sz="0" w:space="0" w:color="auto"/>
            <w:bottom w:val="none" w:sz="0" w:space="0" w:color="auto"/>
            <w:right w:val="none" w:sz="0" w:space="0" w:color="auto"/>
          </w:divBdr>
          <w:divsChild>
            <w:div w:id="1232302831">
              <w:marLeft w:val="0"/>
              <w:marRight w:val="0"/>
              <w:marTop w:val="0"/>
              <w:marBottom w:val="0"/>
              <w:divBdr>
                <w:top w:val="none" w:sz="0" w:space="0" w:color="auto"/>
                <w:left w:val="none" w:sz="0" w:space="0" w:color="auto"/>
                <w:bottom w:val="none" w:sz="0" w:space="0" w:color="auto"/>
                <w:right w:val="none" w:sz="0" w:space="0" w:color="auto"/>
              </w:divBdr>
            </w:div>
            <w:div w:id="1503862210">
              <w:marLeft w:val="0"/>
              <w:marRight w:val="0"/>
              <w:marTop w:val="0"/>
              <w:marBottom w:val="0"/>
              <w:divBdr>
                <w:top w:val="none" w:sz="0" w:space="0" w:color="auto"/>
                <w:left w:val="none" w:sz="0" w:space="0" w:color="auto"/>
                <w:bottom w:val="none" w:sz="0" w:space="0" w:color="auto"/>
                <w:right w:val="none" w:sz="0" w:space="0" w:color="auto"/>
              </w:divBdr>
            </w:div>
            <w:div w:id="723914751">
              <w:marLeft w:val="0"/>
              <w:marRight w:val="0"/>
              <w:marTop w:val="0"/>
              <w:marBottom w:val="0"/>
              <w:divBdr>
                <w:top w:val="none" w:sz="0" w:space="0" w:color="auto"/>
                <w:left w:val="none" w:sz="0" w:space="0" w:color="auto"/>
                <w:bottom w:val="none" w:sz="0" w:space="0" w:color="auto"/>
                <w:right w:val="none" w:sz="0" w:space="0" w:color="auto"/>
              </w:divBdr>
            </w:div>
            <w:div w:id="789587008">
              <w:marLeft w:val="0"/>
              <w:marRight w:val="0"/>
              <w:marTop w:val="0"/>
              <w:marBottom w:val="0"/>
              <w:divBdr>
                <w:top w:val="none" w:sz="0" w:space="0" w:color="auto"/>
                <w:left w:val="none" w:sz="0" w:space="0" w:color="auto"/>
                <w:bottom w:val="none" w:sz="0" w:space="0" w:color="auto"/>
                <w:right w:val="none" w:sz="0" w:space="0" w:color="auto"/>
              </w:divBdr>
            </w:div>
            <w:div w:id="768040930">
              <w:marLeft w:val="0"/>
              <w:marRight w:val="0"/>
              <w:marTop w:val="0"/>
              <w:marBottom w:val="0"/>
              <w:divBdr>
                <w:top w:val="none" w:sz="0" w:space="0" w:color="auto"/>
                <w:left w:val="none" w:sz="0" w:space="0" w:color="auto"/>
                <w:bottom w:val="none" w:sz="0" w:space="0" w:color="auto"/>
                <w:right w:val="none" w:sz="0" w:space="0" w:color="auto"/>
              </w:divBdr>
            </w:div>
            <w:div w:id="184755603">
              <w:marLeft w:val="0"/>
              <w:marRight w:val="0"/>
              <w:marTop w:val="0"/>
              <w:marBottom w:val="0"/>
              <w:divBdr>
                <w:top w:val="none" w:sz="0" w:space="0" w:color="auto"/>
                <w:left w:val="none" w:sz="0" w:space="0" w:color="auto"/>
                <w:bottom w:val="none" w:sz="0" w:space="0" w:color="auto"/>
                <w:right w:val="none" w:sz="0" w:space="0" w:color="auto"/>
              </w:divBdr>
            </w:div>
            <w:div w:id="134808492">
              <w:marLeft w:val="0"/>
              <w:marRight w:val="0"/>
              <w:marTop w:val="0"/>
              <w:marBottom w:val="0"/>
              <w:divBdr>
                <w:top w:val="none" w:sz="0" w:space="0" w:color="auto"/>
                <w:left w:val="none" w:sz="0" w:space="0" w:color="auto"/>
                <w:bottom w:val="none" w:sz="0" w:space="0" w:color="auto"/>
                <w:right w:val="none" w:sz="0" w:space="0" w:color="auto"/>
              </w:divBdr>
            </w:div>
            <w:div w:id="1733697866">
              <w:marLeft w:val="0"/>
              <w:marRight w:val="0"/>
              <w:marTop w:val="0"/>
              <w:marBottom w:val="0"/>
              <w:divBdr>
                <w:top w:val="none" w:sz="0" w:space="0" w:color="auto"/>
                <w:left w:val="none" w:sz="0" w:space="0" w:color="auto"/>
                <w:bottom w:val="none" w:sz="0" w:space="0" w:color="auto"/>
                <w:right w:val="none" w:sz="0" w:space="0" w:color="auto"/>
              </w:divBdr>
            </w:div>
            <w:div w:id="804083109">
              <w:marLeft w:val="0"/>
              <w:marRight w:val="0"/>
              <w:marTop w:val="0"/>
              <w:marBottom w:val="0"/>
              <w:divBdr>
                <w:top w:val="none" w:sz="0" w:space="0" w:color="auto"/>
                <w:left w:val="none" w:sz="0" w:space="0" w:color="auto"/>
                <w:bottom w:val="none" w:sz="0" w:space="0" w:color="auto"/>
                <w:right w:val="none" w:sz="0" w:space="0" w:color="auto"/>
              </w:divBdr>
            </w:div>
            <w:div w:id="7372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7786">
      <w:bodyDiv w:val="1"/>
      <w:marLeft w:val="0"/>
      <w:marRight w:val="0"/>
      <w:marTop w:val="0"/>
      <w:marBottom w:val="0"/>
      <w:divBdr>
        <w:top w:val="none" w:sz="0" w:space="0" w:color="auto"/>
        <w:left w:val="none" w:sz="0" w:space="0" w:color="auto"/>
        <w:bottom w:val="none" w:sz="0" w:space="0" w:color="auto"/>
        <w:right w:val="none" w:sz="0" w:space="0" w:color="auto"/>
      </w:divBdr>
    </w:div>
    <w:div w:id="141506910">
      <w:bodyDiv w:val="1"/>
      <w:marLeft w:val="0"/>
      <w:marRight w:val="0"/>
      <w:marTop w:val="0"/>
      <w:marBottom w:val="0"/>
      <w:divBdr>
        <w:top w:val="none" w:sz="0" w:space="0" w:color="auto"/>
        <w:left w:val="none" w:sz="0" w:space="0" w:color="auto"/>
        <w:bottom w:val="none" w:sz="0" w:space="0" w:color="auto"/>
        <w:right w:val="none" w:sz="0" w:space="0" w:color="auto"/>
      </w:divBdr>
    </w:div>
    <w:div w:id="142940721">
      <w:bodyDiv w:val="1"/>
      <w:marLeft w:val="0"/>
      <w:marRight w:val="0"/>
      <w:marTop w:val="0"/>
      <w:marBottom w:val="0"/>
      <w:divBdr>
        <w:top w:val="none" w:sz="0" w:space="0" w:color="auto"/>
        <w:left w:val="none" w:sz="0" w:space="0" w:color="auto"/>
        <w:bottom w:val="none" w:sz="0" w:space="0" w:color="auto"/>
        <w:right w:val="none" w:sz="0" w:space="0" w:color="auto"/>
      </w:divBdr>
    </w:div>
    <w:div w:id="183830343">
      <w:bodyDiv w:val="1"/>
      <w:marLeft w:val="0"/>
      <w:marRight w:val="0"/>
      <w:marTop w:val="0"/>
      <w:marBottom w:val="0"/>
      <w:divBdr>
        <w:top w:val="none" w:sz="0" w:space="0" w:color="auto"/>
        <w:left w:val="none" w:sz="0" w:space="0" w:color="auto"/>
        <w:bottom w:val="none" w:sz="0" w:space="0" w:color="auto"/>
        <w:right w:val="none" w:sz="0" w:space="0" w:color="auto"/>
      </w:divBdr>
    </w:div>
    <w:div w:id="192694611">
      <w:bodyDiv w:val="1"/>
      <w:marLeft w:val="0"/>
      <w:marRight w:val="0"/>
      <w:marTop w:val="0"/>
      <w:marBottom w:val="0"/>
      <w:divBdr>
        <w:top w:val="none" w:sz="0" w:space="0" w:color="auto"/>
        <w:left w:val="none" w:sz="0" w:space="0" w:color="auto"/>
        <w:bottom w:val="none" w:sz="0" w:space="0" w:color="auto"/>
        <w:right w:val="none" w:sz="0" w:space="0" w:color="auto"/>
      </w:divBdr>
      <w:divsChild>
        <w:div w:id="1020820988">
          <w:marLeft w:val="0"/>
          <w:marRight w:val="0"/>
          <w:marTop w:val="600"/>
          <w:marBottom w:val="300"/>
          <w:divBdr>
            <w:top w:val="none" w:sz="0" w:space="0" w:color="auto"/>
            <w:left w:val="none" w:sz="0" w:space="0" w:color="auto"/>
            <w:bottom w:val="single" w:sz="6" w:space="7" w:color="EEEEEE"/>
            <w:right w:val="none" w:sz="0" w:space="0" w:color="auto"/>
          </w:divBdr>
        </w:div>
      </w:divsChild>
    </w:div>
    <w:div w:id="201286324">
      <w:bodyDiv w:val="1"/>
      <w:marLeft w:val="0"/>
      <w:marRight w:val="0"/>
      <w:marTop w:val="0"/>
      <w:marBottom w:val="0"/>
      <w:divBdr>
        <w:top w:val="none" w:sz="0" w:space="0" w:color="auto"/>
        <w:left w:val="none" w:sz="0" w:space="0" w:color="auto"/>
        <w:bottom w:val="none" w:sz="0" w:space="0" w:color="auto"/>
        <w:right w:val="none" w:sz="0" w:space="0" w:color="auto"/>
      </w:divBdr>
    </w:div>
    <w:div w:id="233859368">
      <w:bodyDiv w:val="1"/>
      <w:marLeft w:val="0"/>
      <w:marRight w:val="0"/>
      <w:marTop w:val="0"/>
      <w:marBottom w:val="0"/>
      <w:divBdr>
        <w:top w:val="none" w:sz="0" w:space="0" w:color="auto"/>
        <w:left w:val="none" w:sz="0" w:space="0" w:color="auto"/>
        <w:bottom w:val="none" w:sz="0" w:space="0" w:color="auto"/>
        <w:right w:val="none" w:sz="0" w:space="0" w:color="auto"/>
      </w:divBdr>
    </w:div>
    <w:div w:id="278800888">
      <w:bodyDiv w:val="1"/>
      <w:marLeft w:val="0"/>
      <w:marRight w:val="0"/>
      <w:marTop w:val="0"/>
      <w:marBottom w:val="0"/>
      <w:divBdr>
        <w:top w:val="none" w:sz="0" w:space="0" w:color="auto"/>
        <w:left w:val="none" w:sz="0" w:space="0" w:color="auto"/>
        <w:bottom w:val="none" w:sz="0" w:space="0" w:color="auto"/>
        <w:right w:val="none" w:sz="0" w:space="0" w:color="auto"/>
      </w:divBdr>
    </w:div>
    <w:div w:id="283586021">
      <w:bodyDiv w:val="1"/>
      <w:marLeft w:val="0"/>
      <w:marRight w:val="0"/>
      <w:marTop w:val="0"/>
      <w:marBottom w:val="0"/>
      <w:divBdr>
        <w:top w:val="none" w:sz="0" w:space="0" w:color="auto"/>
        <w:left w:val="none" w:sz="0" w:space="0" w:color="auto"/>
        <w:bottom w:val="none" w:sz="0" w:space="0" w:color="auto"/>
        <w:right w:val="none" w:sz="0" w:space="0" w:color="auto"/>
      </w:divBdr>
    </w:div>
    <w:div w:id="315694549">
      <w:bodyDiv w:val="1"/>
      <w:marLeft w:val="0"/>
      <w:marRight w:val="0"/>
      <w:marTop w:val="0"/>
      <w:marBottom w:val="0"/>
      <w:divBdr>
        <w:top w:val="none" w:sz="0" w:space="0" w:color="auto"/>
        <w:left w:val="none" w:sz="0" w:space="0" w:color="auto"/>
        <w:bottom w:val="none" w:sz="0" w:space="0" w:color="auto"/>
        <w:right w:val="none" w:sz="0" w:space="0" w:color="auto"/>
      </w:divBdr>
    </w:div>
    <w:div w:id="330109112">
      <w:bodyDiv w:val="1"/>
      <w:marLeft w:val="0"/>
      <w:marRight w:val="0"/>
      <w:marTop w:val="0"/>
      <w:marBottom w:val="0"/>
      <w:divBdr>
        <w:top w:val="none" w:sz="0" w:space="0" w:color="auto"/>
        <w:left w:val="none" w:sz="0" w:space="0" w:color="auto"/>
        <w:bottom w:val="none" w:sz="0" w:space="0" w:color="auto"/>
        <w:right w:val="none" w:sz="0" w:space="0" w:color="auto"/>
      </w:divBdr>
    </w:div>
    <w:div w:id="332530861">
      <w:bodyDiv w:val="1"/>
      <w:marLeft w:val="0"/>
      <w:marRight w:val="0"/>
      <w:marTop w:val="0"/>
      <w:marBottom w:val="0"/>
      <w:divBdr>
        <w:top w:val="none" w:sz="0" w:space="0" w:color="auto"/>
        <w:left w:val="none" w:sz="0" w:space="0" w:color="auto"/>
        <w:bottom w:val="none" w:sz="0" w:space="0" w:color="auto"/>
        <w:right w:val="none" w:sz="0" w:space="0" w:color="auto"/>
      </w:divBdr>
    </w:div>
    <w:div w:id="343752102">
      <w:bodyDiv w:val="1"/>
      <w:marLeft w:val="0"/>
      <w:marRight w:val="0"/>
      <w:marTop w:val="0"/>
      <w:marBottom w:val="0"/>
      <w:divBdr>
        <w:top w:val="none" w:sz="0" w:space="0" w:color="auto"/>
        <w:left w:val="none" w:sz="0" w:space="0" w:color="auto"/>
        <w:bottom w:val="none" w:sz="0" w:space="0" w:color="auto"/>
        <w:right w:val="none" w:sz="0" w:space="0" w:color="auto"/>
      </w:divBdr>
      <w:divsChild>
        <w:div w:id="661932838">
          <w:marLeft w:val="0"/>
          <w:marRight w:val="0"/>
          <w:marTop w:val="0"/>
          <w:marBottom w:val="0"/>
          <w:divBdr>
            <w:top w:val="none" w:sz="0" w:space="0" w:color="auto"/>
            <w:left w:val="none" w:sz="0" w:space="0" w:color="auto"/>
            <w:bottom w:val="none" w:sz="0" w:space="0" w:color="auto"/>
            <w:right w:val="none" w:sz="0" w:space="0" w:color="auto"/>
          </w:divBdr>
          <w:divsChild>
            <w:div w:id="456804574">
              <w:marLeft w:val="0"/>
              <w:marRight w:val="0"/>
              <w:marTop w:val="0"/>
              <w:marBottom w:val="0"/>
              <w:divBdr>
                <w:top w:val="none" w:sz="0" w:space="0" w:color="auto"/>
                <w:left w:val="none" w:sz="0" w:space="0" w:color="auto"/>
                <w:bottom w:val="none" w:sz="0" w:space="0" w:color="auto"/>
                <w:right w:val="none" w:sz="0" w:space="0" w:color="auto"/>
              </w:divBdr>
            </w:div>
            <w:div w:id="117841888">
              <w:marLeft w:val="0"/>
              <w:marRight w:val="0"/>
              <w:marTop w:val="0"/>
              <w:marBottom w:val="0"/>
              <w:divBdr>
                <w:top w:val="none" w:sz="0" w:space="0" w:color="auto"/>
                <w:left w:val="none" w:sz="0" w:space="0" w:color="auto"/>
                <w:bottom w:val="none" w:sz="0" w:space="0" w:color="auto"/>
                <w:right w:val="none" w:sz="0" w:space="0" w:color="auto"/>
              </w:divBdr>
            </w:div>
            <w:div w:id="1837960094">
              <w:marLeft w:val="0"/>
              <w:marRight w:val="0"/>
              <w:marTop w:val="0"/>
              <w:marBottom w:val="0"/>
              <w:divBdr>
                <w:top w:val="none" w:sz="0" w:space="0" w:color="auto"/>
                <w:left w:val="none" w:sz="0" w:space="0" w:color="auto"/>
                <w:bottom w:val="none" w:sz="0" w:space="0" w:color="auto"/>
                <w:right w:val="none" w:sz="0" w:space="0" w:color="auto"/>
              </w:divBdr>
            </w:div>
            <w:div w:id="1211961025">
              <w:marLeft w:val="0"/>
              <w:marRight w:val="0"/>
              <w:marTop w:val="0"/>
              <w:marBottom w:val="0"/>
              <w:divBdr>
                <w:top w:val="none" w:sz="0" w:space="0" w:color="auto"/>
                <w:left w:val="none" w:sz="0" w:space="0" w:color="auto"/>
                <w:bottom w:val="none" w:sz="0" w:space="0" w:color="auto"/>
                <w:right w:val="none" w:sz="0" w:space="0" w:color="auto"/>
              </w:divBdr>
            </w:div>
            <w:div w:id="2110809402">
              <w:marLeft w:val="0"/>
              <w:marRight w:val="0"/>
              <w:marTop w:val="0"/>
              <w:marBottom w:val="0"/>
              <w:divBdr>
                <w:top w:val="none" w:sz="0" w:space="0" w:color="auto"/>
                <w:left w:val="none" w:sz="0" w:space="0" w:color="auto"/>
                <w:bottom w:val="none" w:sz="0" w:space="0" w:color="auto"/>
                <w:right w:val="none" w:sz="0" w:space="0" w:color="auto"/>
              </w:divBdr>
            </w:div>
            <w:div w:id="459567982">
              <w:marLeft w:val="0"/>
              <w:marRight w:val="0"/>
              <w:marTop w:val="0"/>
              <w:marBottom w:val="0"/>
              <w:divBdr>
                <w:top w:val="none" w:sz="0" w:space="0" w:color="auto"/>
                <w:left w:val="none" w:sz="0" w:space="0" w:color="auto"/>
                <w:bottom w:val="none" w:sz="0" w:space="0" w:color="auto"/>
                <w:right w:val="none" w:sz="0" w:space="0" w:color="auto"/>
              </w:divBdr>
            </w:div>
            <w:div w:id="2084258969">
              <w:marLeft w:val="0"/>
              <w:marRight w:val="0"/>
              <w:marTop w:val="0"/>
              <w:marBottom w:val="0"/>
              <w:divBdr>
                <w:top w:val="none" w:sz="0" w:space="0" w:color="auto"/>
                <w:left w:val="none" w:sz="0" w:space="0" w:color="auto"/>
                <w:bottom w:val="none" w:sz="0" w:space="0" w:color="auto"/>
                <w:right w:val="none" w:sz="0" w:space="0" w:color="auto"/>
              </w:divBdr>
            </w:div>
            <w:div w:id="1280407531">
              <w:marLeft w:val="0"/>
              <w:marRight w:val="0"/>
              <w:marTop w:val="0"/>
              <w:marBottom w:val="0"/>
              <w:divBdr>
                <w:top w:val="none" w:sz="0" w:space="0" w:color="auto"/>
                <w:left w:val="none" w:sz="0" w:space="0" w:color="auto"/>
                <w:bottom w:val="none" w:sz="0" w:space="0" w:color="auto"/>
                <w:right w:val="none" w:sz="0" w:space="0" w:color="auto"/>
              </w:divBdr>
            </w:div>
            <w:div w:id="654452312">
              <w:marLeft w:val="0"/>
              <w:marRight w:val="0"/>
              <w:marTop w:val="0"/>
              <w:marBottom w:val="0"/>
              <w:divBdr>
                <w:top w:val="none" w:sz="0" w:space="0" w:color="auto"/>
                <w:left w:val="none" w:sz="0" w:space="0" w:color="auto"/>
                <w:bottom w:val="none" w:sz="0" w:space="0" w:color="auto"/>
                <w:right w:val="none" w:sz="0" w:space="0" w:color="auto"/>
              </w:divBdr>
            </w:div>
            <w:div w:id="74519133">
              <w:marLeft w:val="0"/>
              <w:marRight w:val="0"/>
              <w:marTop w:val="0"/>
              <w:marBottom w:val="0"/>
              <w:divBdr>
                <w:top w:val="none" w:sz="0" w:space="0" w:color="auto"/>
                <w:left w:val="none" w:sz="0" w:space="0" w:color="auto"/>
                <w:bottom w:val="none" w:sz="0" w:space="0" w:color="auto"/>
                <w:right w:val="none" w:sz="0" w:space="0" w:color="auto"/>
              </w:divBdr>
            </w:div>
            <w:div w:id="2091342913">
              <w:marLeft w:val="0"/>
              <w:marRight w:val="0"/>
              <w:marTop w:val="0"/>
              <w:marBottom w:val="0"/>
              <w:divBdr>
                <w:top w:val="none" w:sz="0" w:space="0" w:color="auto"/>
                <w:left w:val="none" w:sz="0" w:space="0" w:color="auto"/>
                <w:bottom w:val="none" w:sz="0" w:space="0" w:color="auto"/>
                <w:right w:val="none" w:sz="0" w:space="0" w:color="auto"/>
              </w:divBdr>
            </w:div>
            <w:div w:id="1172062665">
              <w:marLeft w:val="0"/>
              <w:marRight w:val="0"/>
              <w:marTop w:val="0"/>
              <w:marBottom w:val="0"/>
              <w:divBdr>
                <w:top w:val="none" w:sz="0" w:space="0" w:color="auto"/>
                <w:left w:val="none" w:sz="0" w:space="0" w:color="auto"/>
                <w:bottom w:val="none" w:sz="0" w:space="0" w:color="auto"/>
                <w:right w:val="none" w:sz="0" w:space="0" w:color="auto"/>
              </w:divBdr>
            </w:div>
            <w:div w:id="1214341991">
              <w:marLeft w:val="0"/>
              <w:marRight w:val="0"/>
              <w:marTop w:val="0"/>
              <w:marBottom w:val="0"/>
              <w:divBdr>
                <w:top w:val="none" w:sz="0" w:space="0" w:color="auto"/>
                <w:left w:val="none" w:sz="0" w:space="0" w:color="auto"/>
                <w:bottom w:val="none" w:sz="0" w:space="0" w:color="auto"/>
                <w:right w:val="none" w:sz="0" w:space="0" w:color="auto"/>
              </w:divBdr>
            </w:div>
            <w:div w:id="212155233">
              <w:marLeft w:val="0"/>
              <w:marRight w:val="0"/>
              <w:marTop w:val="0"/>
              <w:marBottom w:val="0"/>
              <w:divBdr>
                <w:top w:val="none" w:sz="0" w:space="0" w:color="auto"/>
                <w:left w:val="none" w:sz="0" w:space="0" w:color="auto"/>
                <w:bottom w:val="none" w:sz="0" w:space="0" w:color="auto"/>
                <w:right w:val="none" w:sz="0" w:space="0" w:color="auto"/>
              </w:divBdr>
            </w:div>
            <w:div w:id="370573191">
              <w:marLeft w:val="0"/>
              <w:marRight w:val="0"/>
              <w:marTop w:val="0"/>
              <w:marBottom w:val="0"/>
              <w:divBdr>
                <w:top w:val="none" w:sz="0" w:space="0" w:color="auto"/>
                <w:left w:val="none" w:sz="0" w:space="0" w:color="auto"/>
                <w:bottom w:val="none" w:sz="0" w:space="0" w:color="auto"/>
                <w:right w:val="none" w:sz="0" w:space="0" w:color="auto"/>
              </w:divBdr>
            </w:div>
            <w:div w:id="114981088">
              <w:marLeft w:val="0"/>
              <w:marRight w:val="0"/>
              <w:marTop w:val="0"/>
              <w:marBottom w:val="0"/>
              <w:divBdr>
                <w:top w:val="none" w:sz="0" w:space="0" w:color="auto"/>
                <w:left w:val="none" w:sz="0" w:space="0" w:color="auto"/>
                <w:bottom w:val="none" w:sz="0" w:space="0" w:color="auto"/>
                <w:right w:val="none" w:sz="0" w:space="0" w:color="auto"/>
              </w:divBdr>
            </w:div>
            <w:div w:id="1115371847">
              <w:marLeft w:val="0"/>
              <w:marRight w:val="0"/>
              <w:marTop w:val="0"/>
              <w:marBottom w:val="0"/>
              <w:divBdr>
                <w:top w:val="none" w:sz="0" w:space="0" w:color="auto"/>
                <w:left w:val="none" w:sz="0" w:space="0" w:color="auto"/>
                <w:bottom w:val="none" w:sz="0" w:space="0" w:color="auto"/>
                <w:right w:val="none" w:sz="0" w:space="0" w:color="auto"/>
              </w:divBdr>
            </w:div>
            <w:div w:id="37510233">
              <w:marLeft w:val="0"/>
              <w:marRight w:val="0"/>
              <w:marTop w:val="0"/>
              <w:marBottom w:val="0"/>
              <w:divBdr>
                <w:top w:val="none" w:sz="0" w:space="0" w:color="auto"/>
                <w:left w:val="none" w:sz="0" w:space="0" w:color="auto"/>
                <w:bottom w:val="none" w:sz="0" w:space="0" w:color="auto"/>
                <w:right w:val="none" w:sz="0" w:space="0" w:color="auto"/>
              </w:divBdr>
            </w:div>
            <w:div w:id="1401781640">
              <w:marLeft w:val="0"/>
              <w:marRight w:val="0"/>
              <w:marTop w:val="0"/>
              <w:marBottom w:val="0"/>
              <w:divBdr>
                <w:top w:val="none" w:sz="0" w:space="0" w:color="auto"/>
                <w:left w:val="none" w:sz="0" w:space="0" w:color="auto"/>
                <w:bottom w:val="none" w:sz="0" w:space="0" w:color="auto"/>
                <w:right w:val="none" w:sz="0" w:space="0" w:color="auto"/>
              </w:divBdr>
            </w:div>
            <w:div w:id="22218896">
              <w:marLeft w:val="0"/>
              <w:marRight w:val="0"/>
              <w:marTop w:val="0"/>
              <w:marBottom w:val="0"/>
              <w:divBdr>
                <w:top w:val="none" w:sz="0" w:space="0" w:color="auto"/>
                <w:left w:val="none" w:sz="0" w:space="0" w:color="auto"/>
                <w:bottom w:val="none" w:sz="0" w:space="0" w:color="auto"/>
                <w:right w:val="none" w:sz="0" w:space="0" w:color="auto"/>
              </w:divBdr>
            </w:div>
            <w:div w:id="171067164">
              <w:marLeft w:val="0"/>
              <w:marRight w:val="0"/>
              <w:marTop w:val="0"/>
              <w:marBottom w:val="0"/>
              <w:divBdr>
                <w:top w:val="none" w:sz="0" w:space="0" w:color="auto"/>
                <w:left w:val="none" w:sz="0" w:space="0" w:color="auto"/>
                <w:bottom w:val="none" w:sz="0" w:space="0" w:color="auto"/>
                <w:right w:val="none" w:sz="0" w:space="0" w:color="auto"/>
              </w:divBdr>
            </w:div>
            <w:div w:id="617372713">
              <w:marLeft w:val="0"/>
              <w:marRight w:val="0"/>
              <w:marTop w:val="0"/>
              <w:marBottom w:val="0"/>
              <w:divBdr>
                <w:top w:val="none" w:sz="0" w:space="0" w:color="auto"/>
                <w:left w:val="none" w:sz="0" w:space="0" w:color="auto"/>
                <w:bottom w:val="none" w:sz="0" w:space="0" w:color="auto"/>
                <w:right w:val="none" w:sz="0" w:space="0" w:color="auto"/>
              </w:divBdr>
            </w:div>
            <w:div w:id="805851176">
              <w:marLeft w:val="0"/>
              <w:marRight w:val="0"/>
              <w:marTop w:val="0"/>
              <w:marBottom w:val="0"/>
              <w:divBdr>
                <w:top w:val="none" w:sz="0" w:space="0" w:color="auto"/>
                <w:left w:val="none" w:sz="0" w:space="0" w:color="auto"/>
                <w:bottom w:val="none" w:sz="0" w:space="0" w:color="auto"/>
                <w:right w:val="none" w:sz="0" w:space="0" w:color="auto"/>
              </w:divBdr>
            </w:div>
            <w:div w:id="474298367">
              <w:marLeft w:val="0"/>
              <w:marRight w:val="0"/>
              <w:marTop w:val="0"/>
              <w:marBottom w:val="0"/>
              <w:divBdr>
                <w:top w:val="none" w:sz="0" w:space="0" w:color="auto"/>
                <w:left w:val="none" w:sz="0" w:space="0" w:color="auto"/>
                <w:bottom w:val="none" w:sz="0" w:space="0" w:color="auto"/>
                <w:right w:val="none" w:sz="0" w:space="0" w:color="auto"/>
              </w:divBdr>
            </w:div>
            <w:div w:id="1055278158">
              <w:marLeft w:val="0"/>
              <w:marRight w:val="0"/>
              <w:marTop w:val="0"/>
              <w:marBottom w:val="0"/>
              <w:divBdr>
                <w:top w:val="none" w:sz="0" w:space="0" w:color="auto"/>
                <w:left w:val="none" w:sz="0" w:space="0" w:color="auto"/>
                <w:bottom w:val="none" w:sz="0" w:space="0" w:color="auto"/>
                <w:right w:val="none" w:sz="0" w:space="0" w:color="auto"/>
              </w:divBdr>
            </w:div>
            <w:div w:id="92828642">
              <w:marLeft w:val="0"/>
              <w:marRight w:val="0"/>
              <w:marTop w:val="0"/>
              <w:marBottom w:val="0"/>
              <w:divBdr>
                <w:top w:val="none" w:sz="0" w:space="0" w:color="auto"/>
                <w:left w:val="none" w:sz="0" w:space="0" w:color="auto"/>
                <w:bottom w:val="none" w:sz="0" w:space="0" w:color="auto"/>
                <w:right w:val="none" w:sz="0" w:space="0" w:color="auto"/>
              </w:divBdr>
            </w:div>
            <w:div w:id="1329408402">
              <w:marLeft w:val="0"/>
              <w:marRight w:val="0"/>
              <w:marTop w:val="0"/>
              <w:marBottom w:val="0"/>
              <w:divBdr>
                <w:top w:val="none" w:sz="0" w:space="0" w:color="auto"/>
                <w:left w:val="none" w:sz="0" w:space="0" w:color="auto"/>
                <w:bottom w:val="none" w:sz="0" w:space="0" w:color="auto"/>
                <w:right w:val="none" w:sz="0" w:space="0" w:color="auto"/>
              </w:divBdr>
            </w:div>
            <w:div w:id="1357658640">
              <w:marLeft w:val="0"/>
              <w:marRight w:val="0"/>
              <w:marTop w:val="0"/>
              <w:marBottom w:val="0"/>
              <w:divBdr>
                <w:top w:val="none" w:sz="0" w:space="0" w:color="auto"/>
                <w:left w:val="none" w:sz="0" w:space="0" w:color="auto"/>
                <w:bottom w:val="none" w:sz="0" w:space="0" w:color="auto"/>
                <w:right w:val="none" w:sz="0" w:space="0" w:color="auto"/>
              </w:divBdr>
            </w:div>
            <w:div w:id="101189096">
              <w:marLeft w:val="0"/>
              <w:marRight w:val="0"/>
              <w:marTop w:val="0"/>
              <w:marBottom w:val="0"/>
              <w:divBdr>
                <w:top w:val="none" w:sz="0" w:space="0" w:color="auto"/>
                <w:left w:val="none" w:sz="0" w:space="0" w:color="auto"/>
                <w:bottom w:val="none" w:sz="0" w:space="0" w:color="auto"/>
                <w:right w:val="none" w:sz="0" w:space="0" w:color="auto"/>
              </w:divBdr>
            </w:div>
            <w:div w:id="286349912">
              <w:marLeft w:val="0"/>
              <w:marRight w:val="0"/>
              <w:marTop w:val="0"/>
              <w:marBottom w:val="0"/>
              <w:divBdr>
                <w:top w:val="none" w:sz="0" w:space="0" w:color="auto"/>
                <w:left w:val="none" w:sz="0" w:space="0" w:color="auto"/>
                <w:bottom w:val="none" w:sz="0" w:space="0" w:color="auto"/>
                <w:right w:val="none" w:sz="0" w:space="0" w:color="auto"/>
              </w:divBdr>
            </w:div>
            <w:div w:id="936425">
              <w:marLeft w:val="0"/>
              <w:marRight w:val="0"/>
              <w:marTop w:val="0"/>
              <w:marBottom w:val="0"/>
              <w:divBdr>
                <w:top w:val="none" w:sz="0" w:space="0" w:color="auto"/>
                <w:left w:val="none" w:sz="0" w:space="0" w:color="auto"/>
                <w:bottom w:val="none" w:sz="0" w:space="0" w:color="auto"/>
                <w:right w:val="none" w:sz="0" w:space="0" w:color="auto"/>
              </w:divBdr>
            </w:div>
            <w:div w:id="282345214">
              <w:marLeft w:val="0"/>
              <w:marRight w:val="0"/>
              <w:marTop w:val="0"/>
              <w:marBottom w:val="0"/>
              <w:divBdr>
                <w:top w:val="none" w:sz="0" w:space="0" w:color="auto"/>
                <w:left w:val="none" w:sz="0" w:space="0" w:color="auto"/>
                <w:bottom w:val="none" w:sz="0" w:space="0" w:color="auto"/>
                <w:right w:val="none" w:sz="0" w:space="0" w:color="auto"/>
              </w:divBdr>
            </w:div>
            <w:div w:id="542407612">
              <w:marLeft w:val="0"/>
              <w:marRight w:val="0"/>
              <w:marTop w:val="0"/>
              <w:marBottom w:val="0"/>
              <w:divBdr>
                <w:top w:val="none" w:sz="0" w:space="0" w:color="auto"/>
                <w:left w:val="none" w:sz="0" w:space="0" w:color="auto"/>
                <w:bottom w:val="none" w:sz="0" w:space="0" w:color="auto"/>
                <w:right w:val="none" w:sz="0" w:space="0" w:color="auto"/>
              </w:divBdr>
            </w:div>
            <w:div w:id="414860225">
              <w:marLeft w:val="0"/>
              <w:marRight w:val="0"/>
              <w:marTop w:val="0"/>
              <w:marBottom w:val="0"/>
              <w:divBdr>
                <w:top w:val="none" w:sz="0" w:space="0" w:color="auto"/>
                <w:left w:val="none" w:sz="0" w:space="0" w:color="auto"/>
                <w:bottom w:val="none" w:sz="0" w:space="0" w:color="auto"/>
                <w:right w:val="none" w:sz="0" w:space="0" w:color="auto"/>
              </w:divBdr>
            </w:div>
            <w:div w:id="1890458181">
              <w:marLeft w:val="0"/>
              <w:marRight w:val="0"/>
              <w:marTop w:val="0"/>
              <w:marBottom w:val="0"/>
              <w:divBdr>
                <w:top w:val="none" w:sz="0" w:space="0" w:color="auto"/>
                <w:left w:val="none" w:sz="0" w:space="0" w:color="auto"/>
                <w:bottom w:val="none" w:sz="0" w:space="0" w:color="auto"/>
                <w:right w:val="none" w:sz="0" w:space="0" w:color="auto"/>
              </w:divBdr>
            </w:div>
            <w:div w:id="1242251670">
              <w:marLeft w:val="0"/>
              <w:marRight w:val="0"/>
              <w:marTop w:val="0"/>
              <w:marBottom w:val="0"/>
              <w:divBdr>
                <w:top w:val="none" w:sz="0" w:space="0" w:color="auto"/>
                <w:left w:val="none" w:sz="0" w:space="0" w:color="auto"/>
                <w:bottom w:val="none" w:sz="0" w:space="0" w:color="auto"/>
                <w:right w:val="none" w:sz="0" w:space="0" w:color="auto"/>
              </w:divBdr>
            </w:div>
            <w:div w:id="1174608405">
              <w:marLeft w:val="0"/>
              <w:marRight w:val="0"/>
              <w:marTop w:val="0"/>
              <w:marBottom w:val="0"/>
              <w:divBdr>
                <w:top w:val="none" w:sz="0" w:space="0" w:color="auto"/>
                <w:left w:val="none" w:sz="0" w:space="0" w:color="auto"/>
                <w:bottom w:val="none" w:sz="0" w:space="0" w:color="auto"/>
                <w:right w:val="none" w:sz="0" w:space="0" w:color="auto"/>
              </w:divBdr>
            </w:div>
            <w:div w:id="789202566">
              <w:marLeft w:val="0"/>
              <w:marRight w:val="0"/>
              <w:marTop w:val="0"/>
              <w:marBottom w:val="0"/>
              <w:divBdr>
                <w:top w:val="none" w:sz="0" w:space="0" w:color="auto"/>
                <w:left w:val="none" w:sz="0" w:space="0" w:color="auto"/>
                <w:bottom w:val="none" w:sz="0" w:space="0" w:color="auto"/>
                <w:right w:val="none" w:sz="0" w:space="0" w:color="auto"/>
              </w:divBdr>
            </w:div>
            <w:div w:id="417020861">
              <w:marLeft w:val="0"/>
              <w:marRight w:val="0"/>
              <w:marTop w:val="0"/>
              <w:marBottom w:val="0"/>
              <w:divBdr>
                <w:top w:val="none" w:sz="0" w:space="0" w:color="auto"/>
                <w:left w:val="none" w:sz="0" w:space="0" w:color="auto"/>
                <w:bottom w:val="none" w:sz="0" w:space="0" w:color="auto"/>
                <w:right w:val="none" w:sz="0" w:space="0" w:color="auto"/>
              </w:divBdr>
            </w:div>
            <w:div w:id="16290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5615">
      <w:bodyDiv w:val="1"/>
      <w:marLeft w:val="0"/>
      <w:marRight w:val="0"/>
      <w:marTop w:val="0"/>
      <w:marBottom w:val="0"/>
      <w:divBdr>
        <w:top w:val="none" w:sz="0" w:space="0" w:color="auto"/>
        <w:left w:val="none" w:sz="0" w:space="0" w:color="auto"/>
        <w:bottom w:val="none" w:sz="0" w:space="0" w:color="auto"/>
        <w:right w:val="none" w:sz="0" w:space="0" w:color="auto"/>
      </w:divBdr>
    </w:div>
    <w:div w:id="363480889">
      <w:bodyDiv w:val="1"/>
      <w:marLeft w:val="0"/>
      <w:marRight w:val="0"/>
      <w:marTop w:val="0"/>
      <w:marBottom w:val="0"/>
      <w:divBdr>
        <w:top w:val="none" w:sz="0" w:space="0" w:color="auto"/>
        <w:left w:val="none" w:sz="0" w:space="0" w:color="auto"/>
        <w:bottom w:val="none" w:sz="0" w:space="0" w:color="auto"/>
        <w:right w:val="none" w:sz="0" w:space="0" w:color="auto"/>
      </w:divBdr>
    </w:div>
    <w:div w:id="363792286">
      <w:bodyDiv w:val="1"/>
      <w:marLeft w:val="0"/>
      <w:marRight w:val="0"/>
      <w:marTop w:val="0"/>
      <w:marBottom w:val="0"/>
      <w:divBdr>
        <w:top w:val="none" w:sz="0" w:space="0" w:color="auto"/>
        <w:left w:val="none" w:sz="0" w:space="0" w:color="auto"/>
        <w:bottom w:val="none" w:sz="0" w:space="0" w:color="auto"/>
        <w:right w:val="none" w:sz="0" w:space="0" w:color="auto"/>
      </w:divBdr>
    </w:div>
    <w:div w:id="376123163">
      <w:bodyDiv w:val="1"/>
      <w:marLeft w:val="0"/>
      <w:marRight w:val="0"/>
      <w:marTop w:val="0"/>
      <w:marBottom w:val="0"/>
      <w:divBdr>
        <w:top w:val="none" w:sz="0" w:space="0" w:color="auto"/>
        <w:left w:val="none" w:sz="0" w:space="0" w:color="auto"/>
        <w:bottom w:val="none" w:sz="0" w:space="0" w:color="auto"/>
        <w:right w:val="none" w:sz="0" w:space="0" w:color="auto"/>
      </w:divBdr>
    </w:div>
    <w:div w:id="376320095">
      <w:bodyDiv w:val="1"/>
      <w:marLeft w:val="0"/>
      <w:marRight w:val="0"/>
      <w:marTop w:val="0"/>
      <w:marBottom w:val="0"/>
      <w:divBdr>
        <w:top w:val="none" w:sz="0" w:space="0" w:color="auto"/>
        <w:left w:val="none" w:sz="0" w:space="0" w:color="auto"/>
        <w:bottom w:val="none" w:sz="0" w:space="0" w:color="auto"/>
        <w:right w:val="none" w:sz="0" w:space="0" w:color="auto"/>
      </w:divBdr>
      <w:divsChild>
        <w:div w:id="145167962">
          <w:marLeft w:val="0"/>
          <w:marRight w:val="0"/>
          <w:marTop w:val="0"/>
          <w:marBottom w:val="0"/>
          <w:divBdr>
            <w:top w:val="none" w:sz="0" w:space="0" w:color="auto"/>
            <w:left w:val="none" w:sz="0" w:space="0" w:color="auto"/>
            <w:bottom w:val="none" w:sz="0" w:space="0" w:color="auto"/>
            <w:right w:val="none" w:sz="0" w:space="0" w:color="auto"/>
          </w:divBdr>
          <w:divsChild>
            <w:div w:id="1048457979">
              <w:marLeft w:val="0"/>
              <w:marRight w:val="0"/>
              <w:marTop w:val="0"/>
              <w:marBottom w:val="0"/>
              <w:divBdr>
                <w:top w:val="none" w:sz="0" w:space="0" w:color="auto"/>
                <w:left w:val="none" w:sz="0" w:space="0" w:color="auto"/>
                <w:bottom w:val="none" w:sz="0" w:space="0" w:color="auto"/>
                <w:right w:val="none" w:sz="0" w:space="0" w:color="auto"/>
              </w:divBdr>
            </w:div>
            <w:div w:id="1698971924">
              <w:marLeft w:val="0"/>
              <w:marRight w:val="0"/>
              <w:marTop w:val="0"/>
              <w:marBottom w:val="0"/>
              <w:divBdr>
                <w:top w:val="none" w:sz="0" w:space="0" w:color="auto"/>
                <w:left w:val="none" w:sz="0" w:space="0" w:color="auto"/>
                <w:bottom w:val="none" w:sz="0" w:space="0" w:color="auto"/>
                <w:right w:val="none" w:sz="0" w:space="0" w:color="auto"/>
              </w:divBdr>
            </w:div>
            <w:div w:id="713430369">
              <w:marLeft w:val="0"/>
              <w:marRight w:val="0"/>
              <w:marTop w:val="0"/>
              <w:marBottom w:val="0"/>
              <w:divBdr>
                <w:top w:val="none" w:sz="0" w:space="0" w:color="auto"/>
                <w:left w:val="none" w:sz="0" w:space="0" w:color="auto"/>
                <w:bottom w:val="none" w:sz="0" w:space="0" w:color="auto"/>
                <w:right w:val="none" w:sz="0" w:space="0" w:color="auto"/>
              </w:divBdr>
            </w:div>
            <w:div w:id="1094015181">
              <w:marLeft w:val="0"/>
              <w:marRight w:val="0"/>
              <w:marTop w:val="0"/>
              <w:marBottom w:val="0"/>
              <w:divBdr>
                <w:top w:val="none" w:sz="0" w:space="0" w:color="auto"/>
                <w:left w:val="none" w:sz="0" w:space="0" w:color="auto"/>
                <w:bottom w:val="none" w:sz="0" w:space="0" w:color="auto"/>
                <w:right w:val="none" w:sz="0" w:space="0" w:color="auto"/>
              </w:divBdr>
            </w:div>
            <w:div w:id="1357779855">
              <w:marLeft w:val="0"/>
              <w:marRight w:val="0"/>
              <w:marTop w:val="0"/>
              <w:marBottom w:val="0"/>
              <w:divBdr>
                <w:top w:val="none" w:sz="0" w:space="0" w:color="auto"/>
                <w:left w:val="none" w:sz="0" w:space="0" w:color="auto"/>
                <w:bottom w:val="none" w:sz="0" w:space="0" w:color="auto"/>
                <w:right w:val="none" w:sz="0" w:space="0" w:color="auto"/>
              </w:divBdr>
            </w:div>
            <w:div w:id="1746300347">
              <w:marLeft w:val="0"/>
              <w:marRight w:val="0"/>
              <w:marTop w:val="0"/>
              <w:marBottom w:val="0"/>
              <w:divBdr>
                <w:top w:val="none" w:sz="0" w:space="0" w:color="auto"/>
                <w:left w:val="none" w:sz="0" w:space="0" w:color="auto"/>
                <w:bottom w:val="none" w:sz="0" w:space="0" w:color="auto"/>
                <w:right w:val="none" w:sz="0" w:space="0" w:color="auto"/>
              </w:divBdr>
            </w:div>
            <w:div w:id="1075125037">
              <w:marLeft w:val="0"/>
              <w:marRight w:val="0"/>
              <w:marTop w:val="0"/>
              <w:marBottom w:val="0"/>
              <w:divBdr>
                <w:top w:val="none" w:sz="0" w:space="0" w:color="auto"/>
                <w:left w:val="none" w:sz="0" w:space="0" w:color="auto"/>
                <w:bottom w:val="none" w:sz="0" w:space="0" w:color="auto"/>
                <w:right w:val="none" w:sz="0" w:space="0" w:color="auto"/>
              </w:divBdr>
            </w:div>
            <w:div w:id="286744627">
              <w:marLeft w:val="0"/>
              <w:marRight w:val="0"/>
              <w:marTop w:val="0"/>
              <w:marBottom w:val="0"/>
              <w:divBdr>
                <w:top w:val="none" w:sz="0" w:space="0" w:color="auto"/>
                <w:left w:val="none" w:sz="0" w:space="0" w:color="auto"/>
                <w:bottom w:val="none" w:sz="0" w:space="0" w:color="auto"/>
                <w:right w:val="none" w:sz="0" w:space="0" w:color="auto"/>
              </w:divBdr>
            </w:div>
            <w:div w:id="7238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2156">
      <w:bodyDiv w:val="1"/>
      <w:marLeft w:val="0"/>
      <w:marRight w:val="0"/>
      <w:marTop w:val="0"/>
      <w:marBottom w:val="0"/>
      <w:divBdr>
        <w:top w:val="none" w:sz="0" w:space="0" w:color="auto"/>
        <w:left w:val="none" w:sz="0" w:space="0" w:color="auto"/>
        <w:bottom w:val="none" w:sz="0" w:space="0" w:color="auto"/>
        <w:right w:val="none" w:sz="0" w:space="0" w:color="auto"/>
      </w:divBdr>
    </w:div>
    <w:div w:id="395204868">
      <w:bodyDiv w:val="1"/>
      <w:marLeft w:val="0"/>
      <w:marRight w:val="0"/>
      <w:marTop w:val="0"/>
      <w:marBottom w:val="0"/>
      <w:divBdr>
        <w:top w:val="none" w:sz="0" w:space="0" w:color="auto"/>
        <w:left w:val="none" w:sz="0" w:space="0" w:color="auto"/>
        <w:bottom w:val="none" w:sz="0" w:space="0" w:color="auto"/>
        <w:right w:val="none" w:sz="0" w:space="0" w:color="auto"/>
      </w:divBdr>
    </w:div>
    <w:div w:id="399450694">
      <w:bodyDiv w:val="1"/>
      <w:marLeft w:val="0"/>
      <w:marRight w:val="0"/>
      <w:marTop w:val="0"/>
      <w:marBottom w:val="0"/>
      <w:divBdr>
        <w:top w:val="none" w:sz="0" w:space="0" w:color="auto"/>
        <w:left w:val="none" w:sz="0" w:space="0" w:color="auto"/>
        <w:bottom w:val="none" w:sz="0" w:space="0" w:color="auto"/>
        <w:right w:val="none" w:sz="0" w:space="0" w:color="auto"/>
      </w:divBdr>
    </w:div>
    <w:div w:id="403066328">
      <w:bodyDiv w:val="1"/>
      <w:marLeft w:val="0"/>
      <w:marRight w:val="0"/>
      <w:marTop w:val="0"/>
      <w:marBottom w:val="0"/>
      <w:divBdr>
        <w:top w:val="none" w:sz="0" w:space="0" w:color="auto"/>
        <w:left w:val="none" w:sz="0" w:space="0" w:color="auto"/>
        <w:bottom w:val="none" w:sz="0" w:space="0" w:color="auto"/>
        <w:right w:val="none" w:sz="0" w:space="0" w:color="auto"/>
      </w:divBdr>
    </w:div>
    <w:div w:id="417556232">
      <w:bodyDiv w:val="1"/>
      <w:marLeft w:val="0"/>
      <w:marRight w:val="0"/>
      <w:marTop w:val="0"/>
      <w:marBottom w:val="0"/>
      <w:divBdr>
        <w:top w:val="none" w:sz="0" w:space="0" w:color="auto"/>
        <w:left w:val="none" w:sz="0" w:space="0" w:color="auto"/>
        <w:bottom w:val="none" w:sz="0" w:space="0" w:color="auto"/>
        <w:right w:val="none" w:sz="0" w:space="0" w:color="auto"/>
      </w:divBdr>
      <w:divsChild>
        <w:div w:id="1647080540">
          <w:marLeft w:val="0"/>
          <w:marRight w:val="0"/>
          <w:marTop w:val="0"/>
          <w:marBottom w:val="0"/>
          <w:divBdr>
            <w:top w:val="none" w:sz="0" w:space="0" w:color="auto"/>
            <w:left w:val="none" w:sz="0" w:space="0" w:color="auto"/>
            <w:bottom w:val="none" w:sz="0" w:space="0" w:color="auto"/>
            <w:right w:val="none" w:sz="0" w:space="0" w:color="auto"/>
          </w:divBdr>
          <w:divsChild>
            <w:div w:id="585070018">
              <w:marLeft w:val="0"/>
              <w:marRight w:val="0"/>
              <w:marTop w:val="0"/>
              <w:marBottom w:val="0"/>
              <w:divBdr>
                <w:top w:val="none" w:sz="0" w:space="0" w:color="auto"/>
                <w:left w:val="none" w:sz="0" w:space="0" w:color="auto"/>
                <w:bottom w:val="none" w:sz="0" w:space="0" w:color="auto"/>
                <w:right w:val="none" w:sz="0" w:space="0" w:color="auto"/>
              </w:divBdr>
            </w:div>
            <w:div w:id="1317493723">
              <w:marLeft w:val="0"/>
              <w:marRight w:val="0"/>
              <w:marTop w:val="0"/>
              <w:marBottom w:val="0"/>
              <w:divBdr>
                <w:top w:val="none" w:sz="0" w:space="0" w:color="auto"/>
                <w:left w:val="none" w:sz="0" w:space="0" w:color="auto"/>
                <w:bottom w:val="none" w:sz="0" w:space="0" w:color="auto"/>
                <w:right w:val="none" w:sz="0" w:space="0" w:color="auto"/>
              </w:divBdr>
            </w:div>
            <w:div w:id="2064332974">
              <w:marLeft w:val="0"/>
              <w:marRight w:val="0"/>
              <w:marTop w:val="0"/>
              <w:marBottom w:val="0"/>
              <w:divBdr>
                <w:top w:val="none" w:sz="0" w:space="0" w:color="auto"/>
                <w:left w:val="none" w:sz="0" w:space="0" w:color="auto"/>
                <w:bottom w:val="none" w:sz="0" w:space="0" w:color="auto"/>
                <w:right w:val="none" w:sz="0" w:space="0" w:color="auto"/>
              </w:divBdr>
            </w:div>
            <w:div w:id="259070856">
              <w:marLeft w:val="0"/>
              <w:marRight w:val="0"/>
              <w:marTop w:val="0"/>
              <w:marBottom w:val="0"/>
              <w:divBdr>
                <w:top w:val="none" w:sz="0" w:space="0" w:color="auto"/>
                <w:left w:val="none" w:sz="0" w:space="0" w:color="auto"/>
                <w:bottom w:val="none" w:sz="0" w:space="0" w:color="auto"/>
                <w:right w:val="none" w:sz="0" w:space="0" w:color="auto"/>
              </w:divBdr>
            </w:div>
            <w:div w:id="882909179">
              <w:marLeft w:val="0"/>
              <w:marRight w:val="0"/>
              <w:marTop w:val="0"/>
              <w:marBottom w:val="0"/>
              <w:divBdr>
                <w:top w:val="none" w:sz="0" w:space="0" w:color="auto"/>
                <w:left w:val="none" w:sz="0" w:space="0" w:color="auto"/>
                <w:bottom w:val="none" w:sz="0" w:space="0" w:color="auto"/>
                <w:right w:val="none" w:sz="0" w:space="0" w:color="auto"/>
              </w:divBdr>
            </w:div>
            <w:div w:id="1623225905">
              <w:marLeft w:val="0"/>
              <w:marRight w:val="0"/>
              <w:marTop w:val="0"/>
              <w:marBottom w:val="0"/>
              <w:divBdr>
                <w:top w:val="none" w:sz="0" w:space="0" w:color="auto"/>
                <w:left w:val="none" w:sz="0" w:space="0" w:color="auto"/>
                <w:bottom w:val="none" w:sz="0" w:space="0" w:color="auto"/>
                <w:right w:val="none" w:sz="0" w:space="0" w:color="auto"/>
              </w:divBdr>
            </w:div>
            <w:div w:id="1490973553">
              <w:marLeft w:val="0"/>
              <w:marRight w:val="0"/>
              <w:marTop w:val="0"/>
              <w:marBottom w:val="0"/>
              <w:divBdr>
                <w:top w:val="none" w:sz="0" w:space="0" w:color="auto"/>
                <w:left w:val="none" w:sz="0" w:space="0" w:color="auto"/>
                <w:bottom w:val="none" w:sz="0" w:space="0" w:color="auto"/>
                <w:right w:val="none" w:sz="0" w:space="0" w:color="auto"/>
              </w:divBdr>
            </w:div>
            <w:div w:id="1439525263">
              <w:marLeft w:val="0"/>
              <w:marRight w:val="0"/>
              <w:marTop w:val="0"/>
              <w:marBottom w:val="0"/>
              <w:divBdr>
                <w:top w:val="none" w:sz="0" w:space="0" w:color="auto"/>
                <w:left w:val="none" w:sz="0" w:space="0" w:color="auto"/>
                <w:bottom w:val="none" w:sz="0" w:space="0" w:color="auto"/>
                <w:right w:val="none" w:sz="0" w:space="0" w:color="auto"/>
              </w:divBdr>
            </w:div>
            <w:div w:id="1080567888">
              <w:marLeft w:val="0"/>
              <w:marRight w:val="0"/>
              <w:marTop w:val="0"/>
              <w:marBottom w:val="0"/>
              <w:divBdr>
                <w:top w:val="none" w:sz="0" w:space="0" w:color="auto"/>
                <w:left w:val="none" w:sz="0" w:space="0" w:color="auto"/>
                <w:bottom w:val="none" w:sz="0" w:space="0" w:color="auto"/>
                <w:right w:val="none" w:sz="0" w:space="0" w:color="auto"/>
              </w:divBdr>
            </w:div>
            <w:div w:id="121657088">
              <w:marLeft w:val="0"/>
              <w:marRight w:val="0"/>
              <w:marTop w:val="0"/>
              <w:marBottom w:val="0"/>
              <w:divBdr>
                <w:top w:val="none" w:sz="0" w:space="0" w:color="auto"/>
                <w:left w:val="none" w:sz="0" w:space="0" w:color="auto"/>
                <w:bottom w:val="none" w:sz="0" w:space="0" w:color="auto"/>
                <w:right w:val="none" w:sz="0" w:space="0" w:color="auto"/>
              </w:divBdr>
            </w:div>
            <w:div w:id="1094590651">
              <w:marLeft w:val="0"/>
              <w:marRight w:val="0"/>
              <w:marTop w:val="0"/>
              <w:marBottom w:val="0"/>
              <w:divBdr>
                <w:top w:val="none" w:sz="0" w:space="0" w:color="auto"/>
                <w:left w:val="none" w:sz="0" w:space="0" w:color="auto"/>
                <w:bottom w:val="none" w:sz="0" w:space="0" w:color="auto"/>
                <w:right w:val="none" w:sz="0" w:space="0" w:color="auto"/>
              </w:divBdr>
            </w:div>
            <w:div w:id="1028795958">
              <w:marLeft w:val="0"/>
              <w:marRight w:val="0"/>
              <w:marTop w:val="0"/>
              <w:marBottom w:val="0"/>
              <w:divBdr>
                <w:top w:val="none" w:sz="0" w:space="0" w:color="auto"/>
                <w:left w:val="none" w:sz="0" w:space="0" w:color="auto"/>
                <w:bottom w:val="none" w:sz="0" w:space="0" w:color="auto"/>
                <w:right w:val="none" w:sz="0" w:space="0" w:color="auto"/>
              </w:divBdr>
            </w:div>
            <w:div w:id="1443921218">
              <w:marLeft w:val="0"/>
              <w:marRight w:val="0"/>
              <w:marTop w:val="0"/>
              <w:marBottom w:val="0"/>
              <w:divBdr>
                <w:top w:val="none" w:sz="0" w:space="0" w:color="auto"/>
                <w:left w:val="none" w:sz="0" w:space="0" w:color="auto"/>
                <w:bottom w:val="none" w:sz="0" w:space="0" w:color="auto"/>
                <w:right w:val="none" w:sz="0" w:space="0" w:color="auto"/>
              </w:divBdr>
            </w:div>
            <w:div w:id="142501851">
              <w:marLeft w:val="0"/>
              <w:marRight w:val="0"/>
              <w:marTop w:val="0"/>
              <w:marBottom w:val="0"/>
              <w:divBdr>
                <w:top w:val="none" w:sz="0" w:space="0" w:color="auto"/>
                <w:left w:val="none" w:sz="0" w:space="0" w:color="auto"/>
                <w:bottom w:val="none" w:sz="0" w:space="0" w:color="auto"/>
                <w:right w:val="none" w:sz="0" w:space="0" w:color="auto"/>
              </w:divBdr>
            </w:div>
            <w:div w:id="1858733152">
              <w:marLeft w:val="0"/>
              <w:marRight w:val="0"/>
              <w:marTop w:val="0"/>
              <w:marBottom w:val="0"/>
              <w:divBdr>
                <w:top w:val="none" w:sz="0" w:space="0" w:color="auto"/>
                <w:left w:val="none" w:sz="0" w:space="0" w:color="auto"/>
                <w:bottom w:val="none" w:sz="0" w:space="0" w:color="auto"/>
                <w:right w:val="none" w:sz="0" w:space="0" w:color="auto"/>
              </w:divBdr>
            </w:div>
            <w:div w:id="1341589963">
              <w:marLeft w:val="0"/>
              <w:marRight w:val="0"/>
              <w:marTop w:val="0"/>
              <w:marBottom w:val="0"/>
              <w:divBdr>
                <w:top w:val="none" w:sz="0" w:space="0" w:color="auto"/>
                <w:left w:val="none" w:sz="0" w:space="0" w:color="auto"/>
                <w:bottom w:val="none" w:sz="0" w:space="0" w:color="auto"/>
                <w:right w:val="none" w:sz="0" w:space="0" w:color="auto"/>
              </w:divBdr>
            </w:div>
            <w:div w:id="722141986">
              <w:marLeft w:val="0"/>
              <w:marRight w:val="0"/>
              <w:marTop w:val="0"/>
              <w:marBottom w:val="0"/>
              <w:divBdr>
                <w:top w:val="none" w:sz="0" w:space="0" w:color="auto"/>
                <w:left w:val="none" w:sz="0" w:space="0" w:color="auto"/>
                <w:bottom w:val="none" w:sz="0" w:space="0" w:color="auto"/>
                <w:right w:val="none" w:sz="0" w:space="0" w:color="auto"/>
              </w:divBdr>
            </w:div>
            <w:div w:id="929703597">
              <w:marLeft w:val="0"/>
              <w:marRight w:val="0"/>
              <w:marTop w:val="0"/>
              <w:marBottom w:val="0"/>
              <w:divBdr>
                <w:top w:val="none" w:sz="0" w:space="0" w:color="auto"/>
                <w:left w:val="none" w:sz="0" w:space="0" w:color="auto"/>
                <w:bottom w:val="none" w:sz="0" w:space="0" w:color="auto"/>
                <w:right w:val="none" w:sz="0" w:space="0" w:color="auto"/>
              </w:divBdr>
            </w:div>
            <w:div w:id="1023631669">
              <w:marLeft w:val="0"/>
              <w:marRight w:val="0"/>
              <w:marTop w:val="0"/>
              <w:marBottom w:val="0"/>
              <w:divBdr>
                <w:top w:val="none" w:sz="0" w:space="0" w:color="auto"/>
                <w:left w:val="none" w:sz="0" w:space="0" w:color="auto"/>
                <w:bottom w:val="none" w:sz="0" w:space="0" w:color="auto"/>
                <w:right w:val="none" w:sz="0" w:space="0" w:color="auto"/>
              </w:divBdr>
            </w:div>
            <w:div w:id="1333683010">
              <w:marLeft w:val="0"/>
              <w:marRight w:val="0"/>
              <w:marTop w:val="0"/>
              <w:marBottom w:val="0"/>
              <w:divBdr>
                <w:top w:val="none" w:sz="0" w:space="0" w:color="auto"/>
                <w:left w:val="none" w:sz="0" w:space="0" w:color="auto"/>
                <w:bottom w:val="none" w:sz="0" w:space="0" w:color="auto"/>
                <w:right w:val="none" w:sz="0" w:space="0" w:color="auto"/>
              </w:divBdr>
            </w:div>
            <w:div w:id="2107068110">
              <w:marLeft w:val="0"/>
              <w:marRight w:val="0"/>
              <w:marTop w:val="0"/>
              <w:marBottom w:val="0"/>
              <w:divBdr>
                <w:top w:val="none" w:sz="0" w:space="0" w:color="auto"/>
                <w:left w:val="none" w:sz="0" w:space="0" w:color="auto"/>
                <w:bottom w:val="none" w:sz="0" w:space="0" w:color="auto"/>
                <w:right w:val="none" w:sz="0" w:space="0" w:color="auto"/>
              </w:divBdr>
            </w:div>
            <w:div w:id="1228220870">
              <w:marLeft w:val="0"/>
              <w:marRight w:val="0"/>
              <w:marTop w:val="0"/>
              <w:marBottom w:val="0"/>
              <w:divBdr>
                <w:top w:val="none" w:sz="0" w:space="0" w:color="auto"/>
                <w:left w:val="none" w:sz="0" w:space="0" w:color="auto"/>
                <w:bottom w:val="none" w:sz="0" w:space="0" w:color="auto"/>
                <w:right w:val="none" w:sz="0" w:space="0" w:color="auto"/>
              </w:divBdr>
            </w:div>
            <w:div w:id="875578125">
              <w:marLeft w:val="0"/>
              <w:marRight w:val="0"/>
              <w:marTop w:val="0"/>
              <w:marBottom w:val="0"/>
              <w:divBdr>
                <w:top w:val="none" w:sz="0" w:space="0" w:color="auto"/>
                <w:left w:val="none" w:sz="0" w:space="0" w:color="auto"/>
                <w:bottom w:val="none" w:sz="0" w:space="0" w:color="auto"/>
                <w:right w:val="none" w:sz="0" w:space="0" w:color="auto"/>
              </w:divBdr>
            </w:div>
            <w:div w:id="1987663103">
              <w:marLeft w:val="0"/>
              <w:marRight w:val="0"/>
              <w:marTop w:val="0"/>
              <w:marBottom w:val="0"/>
              <w:divBdr>
                <w:top w:val="none" w:sz="0" w:space="0" w:color="auto"/>
                <w:left w:val="none" w:sz="0" w:space="0" w:color="auto"/>
                <w:bottom w:val="none" w:sz="0" w:space="0" w:color="auto"/>
                <w:right w:val="none" w:sz="0" w:space="0" w:color="auto"/>
              </w:divBdr>
            </w:div>
            <w:div w:id="1610773211">
              <w:marLeft w:val="0"/>
              <w:marRight w:val="0"/>
              <w:marTop w:val="0"/>
              <w:marBottom w:val="0"/>
              <w:divBdr>
                <w:top w:val="none" w:sz="0" w:space="0" w:color="auto"/>
                <w:left w:val="none" w:sz="0" w:space="0" w:color="auto"/>
                <w:bottom w:val="none" w:sz="0" w:space="0" w:color="auto"/>
                <w:right w:val="none" w:sz="0" w:space="0" w:color="auto"/>
              </w:divBdr>
            </w:div>
            <w:div w:id="1514224751">
              <w:marLeft w:val="0"/>
              <w:marRight w:val="0"/>
              <w:marTop w:val="0"/>
              <w:marBottom w:val="0"/>
              <w:divBdr>
                <w:top w:val="none" w:sz="0" w:space="0" w:color="auto"/>
                <w:left w:val="none" w:sz="0" w:space="0" w:color="auto"/>
                <w:bottom w:val="none" w:sz="0" w:space="0" w:color="auto"/>
                <w:right w:val="none" w:sz="0" w:space="0" w:color="auto"/>
              </w:divBdr>
            </w:div>
            <w:div w:id="331227406">
              <w:marLeft w:val="0"/>
              <w:marRight w:val="0"/>
              <w:marTop w:val="0"/>
              <w:marBottom w:val="0"/>
              <w:divBdr>
                <w:top w:val="none" w:sz="0" w:space="0" w:color="auto"/>
                <w:left w:val="none" w:sz="0" w:space="0" w:color="auto"/>
                <w:bottom w:val="none" w:sz="0" w:space="0" w:color="auto"/>
                <w:right w:val="none" w:sz="0" w:space="0" w:color="auto"/>
              </w:divBdr>
            </w:div>
            <w:div w:id="494540874">
              <w:marLeft w:val="0"/>
              <w:marRight w:val="0"/>
              <w:marTop w:val="0"/>
              <w:marBottom w:val="0"/>
              <w:divBdr>
                <w:top w:val="none" w:sz="0" w:space="0" w:color="auto"/>
                <w:left w:val="none" w:sz="0" w:space="0" w:color="auto"/>
                <w:bottom w:val="none" w:sz="0" w:space="0" w:color="auto"/>
                <w:right w:val="none" w:sz="0" w:space="0" w:color="auto"/>
              </w:divBdr>
            </w:div>
            <w:div w:id="1581865153">
              <w:marLeft w:val="0"/>
              <w:marRight w:val="0"/>
              <w:marTop w:val="0"/>
              <w:marBottom w:val="0"/>
              <w:divBdr>
                <w:top w:val="none" w:sz="0" w:space="0" w:color="auto"/>
                <w:left w:val="none" w:sz="0" w:space="0" w:color="auto"/>
                <w:bottom w:val="none" w:sz="0" w:space="0" w:color="auto"/>
                <w:right w:val="none" w:sz="0" w:space="0" w:color="auto"/>
              </w:divBdr>
            </w:div>
            <w:div w:id="399719619">
              <w:marLeft w:val="0"/>
              <w:marRight w:val="0"/>
              <w:marTop w:val="0"/>
              <w:marBottom w:val="0"/>
              <w:divBdr>
                <w:top w:val="none" w:sz="0" w:space="0" w:color="auto"/>
                <w:left w:val="none" w:sz="0" w:space="0" w:color="auto"/>
                <w:bottom w:val="none" w:sz="0" w:space="0" w:color="auto"/>
                <w:right w:val="none" w:sz="0" w:space="0" w:color="auto"/>
              </w:divBdr>
            </w:div>
            <w:div w:id="681203992">
              <w:marLeft w:val="0"/>
              <w:marRight w:val="0"/>
              <w:marTop w:val="0"/>
              <w:marBottom w:val="0"/>
              <w:divBdr>
                <w:top w:val="none" w:sz="0" w:space="0" w:color="auto"/>
                <w:left w:val="none" w:sz="0" w:space="0" w:color="auto"/>
                <w:bottom w:val="none" w:sz="0" w:space="0" w:color="auto"/>
                <w:right w:val="none" w:sz="0" w:space="0" w:color="auto"/>
              </w:divBdr>
            </w:div>
            <w:div w:id="458693755">
              <w:marLeft w:val="0"/>
              <w:marRight w:val="0"/>
              <w:marTop w:val="0"/>
              <w:marBottom w:val="0"/>
              <w:divBdr>
                <w:top w:val="none" w:sz="0" w:space="0" w:color="auto"/>
                <w:left w:val="none" w:sz="0" w:space="0" w:color="auto"/>
                <w:bottom w:val="none" w:sz="0" w:space="0" w:color="auto"/>
                <w:right w:val="none" w:sz="0" w:space="0" w:color="auto"/>
              </w:divBdr>
            </w:div>
            <w:div w:id="592275485">
              <w:marLeft w:val="0"/>
              <w:marRight w:val="0"/>
              <w:marTop w:val="0"/>
              <w:marBottom w:val="0"/>
              <w:divBdr>
                <w:top w:val="none" w:sz="0" w:space="0" w:color="auto"/>
                <w:left w:val="none" w:sz="0" w:space="0" w:color="auto"/>
                <w:bottom w:val="none" w:sz="0" w:space="0" w:color="auto"/>
                <w:right w:val="none" w:sz="0" w:space="0" w:color="auto"/>
              </w:divBdr>
            </w:div>
            <w:div w:id="945501414">
              <w:marLeft w:val="0"/>
              <w:marRight w:val="0"/>
              <w:marTop w:val="0"/>
              <w:marBottom w:val="0"/>
              <w:divBdr>
                <w:top w:val="none" w:sz="0" w:space="0" w:color="auto"/>
                <w:left w:val="none" w:sz="0" w:space="0" w:color="auto"/>
                <w:bottom w:val="none" w:sz="0" w:space="0" w:color="auto"/>
                <w:right w:val="none" w:sz="0" w:space="0" w:color="auto"/>
              </w:divBdr>
            </w:div>
            <w:div w:id="3751455">
              <w:marLeft w:val="0"/>
              <w:marRight w:val="0"/>
              <w:marTop w:val="0"/>
              <w:marBottom w:val="0"/>
              <w:divBdr>
                <w:top w:val="none" w:sz="0" w:space="0" w:color="auto"/>
                <w:left w:val="none" w:sz="0" w:space="0" w:color="auto"/>
                <w:bottom w:val="none" w:sz="0" w:space="0" w:color="auto"/>
                <w:right w:val="none" w:sz="0" w:space="0" w:color="auto"/>
              </w:divBdr>
            </w:div>
            <w:div w:id="852261865">
              <w:marLeft w:val="0"/>
              <w:marRight w:val="0"/>
              <w:marTop w:val="0"/>
              <w:marBottom w:val="0"/>
              <w:divBdr>
                <w:top w:val="none" w:sz="0" w:space="0" w:color="auto"/>
                <w:left w:val="none" w:sz="0" w:space="0" w:color="auto"/>
                <w:bottom w:val="none" w:sz="0" w:space="0" w:color="auto"/>
                <w:right w:val="none" w:sz="0" w:space="0" w:color="auto"/>
              </w:divBdr>
            </w:div>
            <w:div w:id="1021248799">
              <w:marLeft w:val="0"/>
              <w:marRight w:val="0"/>
              <w:marTop w:val="0"/>
              <w:marBottom w:val="0"/>
              <w:divBdr>
                <w:top w:val="none" w:sz="0" w:space="0" w:color="auto"/>
                <w:left w:val="none" w:sz="0" w:space="0" w:color="auto"/>
                <w:bottom w:val="none" w:sz="0" w:space="0" w:color="auto"/>
                <w:right w:val="none" w:sz="0" w:space="0" w:color="auto"/>
              </w:divBdr>
            </w:div>
            <w:div w:id="86122070">
              <w:marLeft w:val="0"/>
              <w:marRight w:val="0"/>
              <w:marTop w:val="0"/>
              <w:marBottom w:val="0"/>
              <w:divBdr>
                <w:top w:val="none" w:sz="0" w:space="0" w:color="auto"/>
                <w:left w:val="none" w:sz="0" w:space="0" w:color="auto"/>
                <w:bottom w:val="none" w:sz="0" w:space="0" w:color="auto"/>
                <w:right w:val="none" w:sz="0" w:space="0" w:color="auto"/>
              </w:divBdr>
            </w:div>
            <w:div w:id="1505316329">
              <w:marLeft w:val="0"/>
              <w:marRight w:val="0"/>
              <w:marTop w:val="0"/>
              <w:marBottom w:val="0"/>
              <w:divBdr>
                <w:top w:val="none" w:sz="0" w:space="0" w:color="auto"/>
                <w:left w:val="none" w:sz="0" w:space="0" w:color="auto"/>
                <w:bottom w:val="none" w:sz="0" w:space="0" w:color="auto"/>
                <w:right w:val="none" w:sz="0" w:space="0" w:color="auto"/>
              </w:divBdr>
            </w:div>
            <w:div w:id="2049718013">
              <w:marLeft w:val="0"/>
              <w:marRight w:val="0"/>
              <w:marTop w:val="0"/>
              <w:marBottom w:val="0"/>
              <w:divBdr>
                <w:top w:val="none" w:sz="0" w:space="0" w:color="auto"/>
                <w:left w:val="none" w:sz="0" w:space="0" w:color="auto"/>
                <w:bottom w:val="none" w:sz="0" w:space="0" w:color="auto"/>
                <w:right w:val="none" w:sz="0" w:space="0" w:color="auto"/>
              </w:divBdr>
            </w:div>
            <w:div w:id="710762519">
              <w:marLeft w:val="0"/>
              <w:marRight w:val="0"/>
              <w:marTop w:val="0"/>
              <w:marBottom w:val="0"/>
              <w:divBdr>
                <w:top w:val="none" w:sz="0" w:space="0" w:color="auto"/>
                <w:left w:val="none" w:sz="0" w:space="0" w:color="auto"/>
                <w:bottom w:val="none" w:sz="0" w:space="0" w:color="auto"/>
                <w:right w:val="none" w:sz="0" w:space="0" w:color="auto"/>
              </w:divBdr>
            </w:div>
            <w:div w:id="161355901">
              <w:marLeft w:val="0"/>
              <w:marRight w:val="0"/>
              <w:marTop w:val="0"/>
              <w:marBottom w:val="0"/>
              <w:divBdr>
                <w:top w:val="none" w:sz="0" w:space="0" w:color="auto"/>
                <w:left w:val="none" w:sz="0" w:space="0" w:color="auto"/>
                <w:bottom w:val="none" w:sz="0" w:space="0" w:color="auto"/>
                <w:right w:val="none" w:sz="0" w:space="0" w:color="auto"/>
              </w:divBdr>
            </w:div>
            <w:div w:id="2054183724">
              <w:marLeft w:val="0"/>
              <w:marRight w:val="0"/>
              <w:marTop w:val="0"/>
              <w:marBottom w:val="0"/>
              <w:divBdr>
                <w:top w:val="none" w:sz="0" w:space="0" w:color="auto"/>
                <w:left w:val="none" w:sz="0" w:space="0" w:color="auto"/>
                <w:bottom w:val="none" w:sz="0" w:space="0" w:color="auto"/>
                <w:right w:val="none" w:sz="0" w:space="0" w:color="auto"/>
              </w:divBdr>
            </w:div>
            <w:div w:id="1513686342">
              <w:marLeft w:val="0"/>
              <w:marRight w:val="0"/>
              <w:marTop w:val="0"/>
              <w:marBottom w:val="0"/>
              <w:divBdr>
                <w:top w:val="none" w:sz="0" w:space="0" w:color="auto"/>
                <w:left w:val="none" w:sz="0" w:space="0" w:color="auto"/>
                <w:bottom w:val="none" w:sz="0" w:space="0" w:color="auto"/>
                <w:right w:val="none" w:sz="0" w:space="0" w:color="auto"/>
              </w:divBdr>
            </w:div>
            <w:div w:id="1256135322">
              <w:marLeft w:val="0"/>
              <w:marRight w:val="0"/>
              <w:marTop w:val="0"/>
              <w:marBottom w:val="0"/>
              <w:divBdr>
                <w:top w:val="none" w:sz="0" w:space="0" w:color="auto"/>
                <w:left w:val="none" w:sz="0" w:space="0" w:color="auto"/>
                <w:bottom w:val="none" w:sz="0" w:space="0" w:color="auto"/>
                <w:right w:val="none" w:sz="0" w:space="0" w:color="auto"/>
              </w:divBdr>
            </w:div>
            <w:div w:id="546070364">
              <w:marLeft w:val="0"/>
              <w:marRight w:val="0"/>
              <w:marTop w:val="0"/>
              <w:marBottom w:val="0"/>
              <w:divBdr>
                <w:top w:val="none" w:sz="0" w:space="0" w:color="auto"/>
                <w:left w:val="none" w:sz="0" w:space="0" w:color="auto"/>
                <w:bottom w:val="none" w:sz="0" w:space="0" w:color="auto"/>
                <w:right w:val="none" w:sz="0" w:space="0" w:color="auto"/>
              </w:divBdr>
            </w:div>
            <w:div w:id="63072297">
              <w:marLeft w:val="0"/>
              <w:marRight w:val="0"/>
              <w:marTop w:val="0"/>
              <w:marBottom w:val="0"/>
              <w:divBdr>
                <w:top w:val="none" w:sz="0" w:space="0" w:color="auto"/>
                <w:left w:val="none" w:sz="0" w:space="0" w:color="auto"/>
                <w:bottom w:val="none" w:sz="0" w:space="0" w:color="auto"/>
                <w:right w:val="none" w:sz="0" w:space="0" w:color="auto"/>
              </w:divBdr>
            </w:div>
            <w:div w:id="344133562">
              <w:marLeft w:val="0"/>
              <w:marRight w:val="0"/>
              <w:marTop w:val="0"/>
              <w:marBottom w:val="0"/>
              <w:divBdr>
                <w:top w:val="none" w:sz="0" w:space="0" w:color="auto"/>
                <w:left w:val="none" w:sz="0" w:space="0" w:color="auto"/>
                <w:bottom w:val="none" w:sz="0" w:space="0" w:color="auto"/>
                <w:right w:val="none" w:sz="0" w:space="0" w:color="auto"/>
              </w:divBdr>
            </w:div>
            <w:div w:id="1457604881">
              <w:marLeft w:val="0"/>
              <w:marRight w:val="0"/>
              <w:marTop w:val="0"/>
              <w:marBottom w:val="0"/>
              <w:divBdr>
                <w:top w:val="none" w:sz="0" w:space="0" w:color="auto"/>
                <w:left w:val="none" w:sz="0" w:space="0" w:color="auto"/>
                <w:bottom w:val="none" w:sz="0" w:space="0" w:color="auto"/>
                <w:right w:val="none" w:sz="0" w:space="0" w:color="auto"/>
              </w:divBdr>
            </w:div>
            <w:div w:id="468934670">
              <w:marLeft w:val="0"/>
              <w:marRight w:val="0"/>
              <w:marTop w:val="0"/>
              <w:marBottom w:val="0"/>
              <w:divBdr>
                <w:top w:val="none" w:sz="0" w:space="0" w:color="auto"/>
                <w:left w:val="none" w:sz="0" w:space="0" w:color="auto"/>
                <w:bottom w:val="none" w:sz="0" w:space="0" w:color="auto"/>
                <w:right w:val="none" w:sz="0" w:space="0" w:color="auto"/>
              </w:divBdr>
            </w:div>
            <w:div w:id="214124575">
              <w:marLeft w:val="0"/>
              <w:marRight w:val="0"/>
              <w:marTop w:val="0"/>
              <w:marBottom w:val="0"/>
              <w:divBdr>
                <w:top w:val="none" w:sz="0" w:space="0" w:color="auto"/>
                <w:left w:val="none" w:sz="0" w:space="0" w:color="auto"/>
                <w:bottom w:val="none" w:sz="0" w:space="0" w:color="auto"/>
                <w:right w:val="none" w:sz="0" w:space="0" w:color="auto"/>
              </w:divBdr>
            </w:div>
            <w:div w:id="2040813509">
              <w:marLeft w:val="0"/>
              <w:marRight w:val="0"/>
              <w:marTop w:val="0"/>
              <w:marBottom w:val="0"/>
              <w:divBdr>
                <w:top w:val="none" w:sz="0" w:space="0" w:color="auto"/>
                <w:left w:val="none" w:sz="0" w:space="0" w:color="auto"/>
                <w:bottom w:val="none" w:sz="0" w:space="0" w:color="auto"/>
                <w:right w:val="none" w:sz="0" w:space="0" w:color="auto"/>
              </w:divBdr>
            </w:div>
            <w:div w:id="840435521">
              <w:marLeft w:val="0"/>
              <w:marRight w:val="0"/>
              <w:marTop w:val="0"/>
              <w:marBottom w:val="0"/>
              <w:divBdr>
                <w:top w:val="none" w:sz="0" w:space="0" w:color="auto"/>
                <w:left w:val="none" w:sz="0" w:space="0" w:color="auto"/>
                <w:bottom w:val="none" w:sz="0" w:space="0" w:color="auto"/>
                <w:right w:val="none" w:sz="0" w:space="0" w:color="auto"/>
              </w:divBdr>
            </w:div>
            <w:div w:id="1172064936">
              <w:marLeft w:val="0"/>
              <w:marRight w:val="0"/>
              <w:marTop w:val="0"/>
              <w:marBottom w:val="0"/>
              <w:divBdr>
                <w:top w:val="none" w:sz="0" w:space="0" w:color="auto"/>
                <w:left w:val="none" w:sz="0" w:space="0" w:color="auto"/>
                <w:bottom w:val="none" w:sz="0" w:space="0" w:color="auto"/>
                <w:right w:val="none" w:sz="0" w:space="0" w:color="auto"/>
              </w:divBdr>
            </w:div>
            <w:div w:id="1006326626">
              <w:marLeft w:val="0"/>
              <w:marRight w:val="0"/>
              <w:marTop w:val="0"/>
              <w:marBottom w:val="0"/>
              <w:divBdr>
                <w:top w:val="none" w:sz="0" w:space="0" w:color="auto"/>
                <w:left w:val="none" w:sz="0" w:space="0" w:color="auto"/>
                <w:bottom w:val="none" w:sz="0" w:space="0" w:color="auto"/>
                <w:right w:val="none" w:sz="0" w:space="0" w:color="auto"/>
              </w:divBdr>
            </w:div>
            <w:div w:id="1981382314">
              <w:marLeft w:val="0"/>
              <w:marRight w:val="0"/>
              <w:marTop w:val="0"/>
              <w:marBottom w:val="0"/>
              <w:divBdr>
                <w:top w:val="none" w:sz="0" w:space="0" w:color="auto"/>
                <w:left w:val="none" w:sz="0" w:space="0" w:color="auto"/>
                <w:bottom w:val="none" w:sz="0" w:space="0" w:color="auto"/>
                <w:right w:val="none" w:sz="0" w:space="0" w:color="auto"/>
              </w:divBdr>
            </w:div>
            <w:div w:id="1527911032">
              <w:marLeft w:val="0"/>
              <w:marRight w:val="0"/>
              <w:marTop w:val="0"/>
              <w:marBottom w:val="0"/>
              <w:divBdr>
                <w:top w:val="none" w:sz="0" w:space="0" w:color="auto"/>
                <w:left w:val="none" w:sz="0" w:space="0" w:color="auto"/>
                <w:bottom w:val="none" w:sz="0" w:space="0" w:color="auto"/>
                <w:right w:val="none" w:sz="0" w:space="0" w:color="auto"/>
              </w:divBdr>
            </w:div>
            <w:div w:id="578176406">
              <w:marLeft w:val="0"/>
              <w:marRight w:val="0"/>
              <w:marTop w:val="0"/>
              <w:marBottom w:val="0"/>
              <w:divBdr>
                <w:top w:val="none" w:sz="0" w:space="0" w:color="auto"/>
                <w:left w:val="none" w:sz="0" w:space="0" w:color="auto"/>
                <w:bottom w:val="none" w:sz="0" w:space="0" w:color="auto"/>
                <w:right w:val="none" w:sz="0" w:space="0" w:color="auto"/>
              </w:divBdr>
            </w:div>
            <w:div w:id="733699518">
              <w:marLeft w:val="0"/>
              <w:marRight w:val="0"/>
              <w:marTop w:val="0"/>
              <w:marBottom w:val="0"/>
              <w:divBdr>
                <w:top w:val="none" w:sz="0" w:space="0" w:color="auto"/>
                <w:left w:val="none" w:sz="0" w:space="0" w:color="auto"/>
                <w:bottom w:val="none" w:sz="0" w:space="0" w:color="auto"/>
                <w:right w:val="none" w:sz="0" w:space="0" w:color="auto"/>
              </w:divBdr>
            </w:div>
            <w:div w:id="1900749198">
              <w:marLeft w:val="0"/>
              <w:marRight w:val="0"/>
              <w:marTop w:val="0"/>
              <w:marBottom w:val="0"/>
              <w:divBdr>
                <w:top w:val="none" w:sz="0" w:space="0" w:color="auto"/>
                <w:left w:val="none" w:sz="0" w:space="0" w:color="auto"/>
                <w:bottom w:val="none" w:sz="0" w:space="0" w:color="auto"/>
                <w:right w:val="none" w:sz="0" w:space="0" w:color="auto"/>
              </w:divBdr>
            </w:div>
            <w:div w:id="1137990142">
              <w:marLeft w:val="0"/>
              <w:marRight w:val="0"/>
              <w:marTop w:val="0"/>
              <w:marBottom w:val="0"/>
              <w:divBdr>
                <w:top w:val="none" w:sz="0" w:space="0" w:color="auto"/>
                <w:left w:val="none" w:sz="0" w:space="0" w:color="auto"/>
                <w:bottom w:val="none" w:sz="0" w:space="0" w:color="auto"/>
                <w:right w:val="none" w:sz="0" w:space="0" w:color="auto"/>
              </w:divBdr>
            </w:div>
            <w:div w:id="103351554">
              <w:marLeft w:val="0"/>
              <w:marRight w:val="0"/>
              <w:marTop w:val="0"/>
              <w:marBottom w:val="0"/>
              <w:divBdr>
                <w:top w:val="none" w:sz="0" w:space="0" w:color="auto"/>
                <w:left w:val="none" w:sz="0" w:space="0" w:color="auto"/>
                <w:bottom w:val="none" w:sz="0" w:space="0" w:color="auto"/>
                <w:right w:val="none" w:sz="0" w:space="0" w:color="auto"/>
              </w:divBdr>
            </w:div>
            <w:div w:id="591084036">
              <w:marLeft w:val="0"/>
              <w:marRight w:val="0"/>
              <w:marTop w:val="0"/>
              <w:marBottom w:val="0"/>
              <w:divBdr>
                <w:top w:val="none" w:sz="0" w:space="0" w:color="auto"/>
                <w:left w:val="none" w:sz="0" w:space="0" w:color="auto"/>
                <w:bottom w:val="none" w:sz="0" w:space="0" w:color="auto"/>
                <w:right w:val="none" w:sz="0" w:space="0" w:color="auto"/>
              </w:divBdr>
            </w:div>
            <w:div w:id="995761382">
              <w:marLeft w:val="0"/>
              <w:marRight w:val="0"/>
              <w:marTop w:val="0"/>
              <w:marBottom w:val="0"/>
              <w:divBdr>
                <w:top w:val="none" w:sz="0" w:space="0" w:color="auto"/>
                <w:left w:val="none" w:sz="0" w:space="0" w:color="auto"/>
                <w:bottom w:val="none" w:sz="0" w:space="0" w:color="auto"/>
                <w:right w:val="none" w:sz="0" w:space="0" w:color="auto"/>
              </w:divBdr>
            </w:div>
            <w:div w:id="620965850">
              <w:marLeft w:val="0"/>
              <w:marRight w:val="0"/>
              <w:marTop w:val="0"/>
              <w:marBottom w:val="0"/>
              <w:divBdr>
                <w:top w:val="none" w:sz="0" w:space="0" w:color="auto"/>
                <w:left w:val="none" w:sz="0" w:space="0" w:color="auto"/>
                <w:bottom w:val="none" w:sz="0" w:space="0" w:color="auto"/>
                <w:right w:val="none" w:sz="0" w:space="0" w:color="auto"/>
              </w:divBdr>
            </w:div>
            <w:div w:id="1428188795">
              <w:marLeft w:val="0"/>
              <w:marRight w:val="0"/>
              <w:marTop w:val="0"/>
              <w:marBottom w:val="0"/>
              <w:divBdr>
                <w:top w:val="none" w:sz="0" w:space="0" w:color="auto"/>
                <w:left w:val="none" w:sz="0" w:space="0" w:color="auto"/>
                <w:bottom w:val="none" w:sz="0" w:space="0" w:color="auto"/>
                <w:right w:val="none" w:sz="0" w:space="0" w:color="auto"/>
              </w:divBdr>
            </w:div>
            <w:div w:id="183516101">
              <w:marLeft w:val="0"/>
              <w:marRight w:val="0"/>
              <w:marTop w:val="0"/>
              <w:marBottom w:val="0"/>
              <w:divBdr>
                <w:top w:val="none" w:sz="0" w:space="0" w:color="auto"/>
                <w:left w:val="none" w:sz="0" w:space="0" w:color="auto"/>
                <w:bottom w:val="none" w:sz="0" w:space="0" w:color="auto"/>
                <w:right w:val="none" w:sz="0" w:space="0" w:color="auto"/>
              </w:divBdr>
            </w:div>
            <w:div w:id="499932351">
              <w:marLeft w:val="0"/>
              <w:marRight w:val="0"/>
              <w:marTop w:val="0"/>
              <w:marBottom w:val="0"/>
              <w:divBdr>
                <w:top w:val="none" w:sz="0" w:space="0" w:color="auto"/>
                <w:left w:val="none" w:sz="0" w:space="0" w:color="auto"/>
                <w:bottom w:val="none" w:sz="0" w:space="0" w:color="auto"/>
                <w:right w:val="none" w:sz="0" w:space="0" w:color="auto"/>
              </w:divBdr>
            </w:div>
            <w:div w:id="573321329">
              <w:marLeft w:val="0"/>
              <w:marRight w:val="0"/>
              <w:marTop w:val="0"/>
              <w:marBottom w:val="0"/>
              <w:divBdr>
                <w:top w:val="none" w:sz="0" w:space="0" w:color="auto"/>
                <w:left w:val="none" w:sz="0" w:space="0" w:color="auto"/>
                <w:bottom w:val="none" w:sz="0" w:space="0" w:color="auto"/>
                <w:right w:val="none" w:sz="0" w:space="0" w:color="auto"/>
              </w:divBdr>
            </w:div>
            <w:div w:id="2004549771">
              <w:marLeft w:val="0"/>
              <w:marRight w:val="0"/>
              <w:marTop w:val="0"/>
              <w:marBottom w:val="0"/>
              <w:divBdr>
                <w:top w:val="none" w:sz="0" w:space="0" w:color="auto"/>
                <w:left w:val="none" w:sz="0" w:space="0" w:color="auto"/>
                <w:bottom w:val="none" w:sz="0" w:space="0" w:color="auto"/>
                <w:right w:val="none" w:sz="0" w:space="0" w:color="auto"/>
              </w:divBdr>
            </w:div>
            <w:div w:id="1832746668">
              <w:marLeft w:val="0"/>
              <w:marRight w:val="0"/>
              <w:marTop w:val="0"/>
              <w:marBottom w:val="0"/>
              <w:divBdr>
                <w:top w:val="none" w:sz="0" w:space="0" w:color="auto"/>
                <w:left w:val="none" w:sz="0" w:space="0" w:color="auto"/>
                <w:bottom w:val="none" w:sz="0" w:space="0" w:color="auto"/>
                <w:right w:val="none" w:sz="0" w:space="0" w:color="auto"/>
              </w:divBdr>
            </w:div>
            <w:div w:id="950088878">
              <w:marLeft w:val="0"/>
              <w:marRight w:val="0"/>
              <w:marTop w:val="0"/>
              <w:marBottom w:val="0"/>
              <w:divBdr>
                <w:top w:val="none" w:sz="0" w:space="0" w:color="auto"/>
                <w:left w:val="none" w:sz="0" w:space="0" w:color="auto"/>
                <w:bottom w:val="none" w:sz="0" w:space="0" w:color="auto"/>
                <w:right w:val="none" w:sz="0" w:space="0" w:color="auto"/>
              </w:divBdr>
            </w:div>
            <w:div w:id="413625388">
              <w:marLeft w:val="0"/>
              <w:marRight w:val="0"/>
              <w:marTop w:val="0"/>
              <w:marBottom w:val="0"/>
              <w:divBdr>
                <w:top w:val="none" w:sz="0" w:space="0" w:color="auto"/>
                <w:left w:val="none" w:sz="0" w:space="0" w:color="auto"/>
                <w:bottom w:val="none" w:sz="0" w:space="0" w:color="auto"/>
                <w:right w:val="none" w:sz="0" w:space="0" w:color="auto"/>
              </w:divBdr>
            </w:div>
            <w:div w:id="19782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1639">
      <w:bodyDiv w:val="1"/>
      <w:marLeft w:val="0"/>
      <w:marRight w:val="0"/>
      <w:marTop w:val="0"/>
      <w:marBottom w:val="0"/>
      <w:divBdr>
        <w:top w:val="none" w:sz="0" w:space="0" w:color="auto"/>
        <w:left w:val="none" w:sz="0" w:space="0" w:color="auto"/>
        <w:bottom w:val="none" w:sz="0" w:space="0" w:color="auto"/>
        <w:right w:val="none" w:sz="0" w:space="0" w:color="auto"/>
      </w:divBdr>
    </w:div>
    <w:div w:id="455026728">
      <w:bodyDiv w:val="1"/>
      <w:marLeft w:val="0"/>
      <w:marRight w:val="0"/>
      <w:marTop w:val="0"/>
      <w:marBottom w:val="0"/>
      <w:divBdr>
        <w:top w:val="none" w:sz="0" w:space="0" w:color="auto"/>
        <w:left w:val="none" w:sz="0" w:space="0" w:color="auto"/>
        <w:bottom w:val="none" w:sz="0" w:space="0" w:color="auto"/>
        <w:right w:val="none" w:sz="0" w:space="0" w:color="auto"/>
      </w:divBdr>
    </w:div>
    <w:div w:id="456726044">
      <w:bodyDiv w:val="1"/>
      <w:marLeft w:val="0"/>
      <w:marRight w:val="0"/>
      <w:marTop w:val="0"/>
      <w:marBottom w:val="0"/>
      <w:divBdr>
        <w:top w:val="none" w:sz="0" w:space="0" w:color="auto"/>
        <w:left w:val="none" w:sz="0" w:space="0" w:color="auto"/>
        <w:bottom w:val="none" w:sz="0" w:space="0" w:color="auto"/>
        <w:right w:val="none" w:sz="0" w:space="0" w:color="auto"/>
      </w:divBdr>
    </w:div>
    <w:div w:id="464615842">
      <w:bodyDiv w:val="1"/>
      <w:marLeft w:val="0"/>
      <w:marRight w:val="0"/>
      <w:marTop w:val="0"/>
      <w:marBottom w:val="0"/>
      <w:divBdr>
        <w:top w:val="none" w:sz="0" w:space="0" w:color="auto"/>
        <w:left w:val="none" w:sz="0" w:space="0" w:color="auto"/>
        <w:bottom w:val="none" w:sz="0" w:space="0" w:color="auto"/>
        <w:right w:val="none" w:sz="0" w:space="0" w:color="auto"/>
      </w:divBdr>
    </w:div>
    <w:div w:id="468280665">
      <w:bodyDiv w:val="1"/>
      <w:marLeft w:val="0"/>
      <w:marRight w:val="0"/>
      <w:marTop w:val="0"/>
      <w:marBottom w:val="0"/>
      <w:divBdr>
        <w:top w:val="none" w:sz="0" w:space="0" w:color="auto"/>
        <w:left w:val="none" w:sz="0" w:space="0" w:color="auto"/>
        <w:bottom w:val="none" w:sz="0" w:space="0" w:color="auto"/>
        <w:right w:val="none" w:sz="0" w:space="0" w:color="auto"/>
      </w:divBdr>
    </w:div>
    <w:div w:id="482545406">
      <w:bodyDiv w:val="1"/>
      <w:marLeft w:val="0"/>
      <w:marRight w:val="0"/>
      <w:marTop w:val="0"/>
      <w:marBottom w:val="0"/>
      <w:divBdr>
        <w:top w:val="none" w:sz="0" w:space="0" w:color="auto"/>
        <w:left w:val="none" w:sz="0" w:space="0" w:color="auto"/>
        <w:bottom w:val="none" w:sz="0" w:space="0" w:color="auto"/>
        <w:right w:val="none" w:sz="0" w:space="0" w:color="auto"/>
      </w:divBdr>
      <w:divsChild>
        <w:div w:id="540559159">
          <w:marLeft w:val="0"/>
          <w:marRight w:val="0"/>
          <w:marTop w:val="0"/>
          <w:marBottom w:val="0"/>
          <w:divBdr>
            <w:top w:val="none" w:sz="0" w:space="0" w:color="auto"/>
            <w:left w:val="none" w:sz="0" w:space="0" w:color="auto"/>
            <w:bottom w:val="none" w:sz="0" w:space="0" w:color="auto"/>
            <w:right w:val="none" w:sz="0" w:space="0" w:color="auto"/>
          </w:divBdr>
          <w:divsChild>
            <w:div w:id="622544956">
              <w:marLeft w:val="0"/>
              <w:marRight w:val="0"/>
              <w:marTop w:val="0"/>
              <w:marBottom w:val="0"/>
              <w:divBdr>
                <w:top w:val="none" w:sz="0" w:space="0" w:color="auto"/>
                <w:left w:val="none" w:sz="0" w:space="0" w:color="auto"/>
                <w:bottom w:val="none" w:sz="0" w:space="0" w:color="auto"/>
                <w:right w:val="none" w:sz="0" w:space="0" w:color="auto"/>
              </w:divBdr>
            </w:div>
            <w:div w:id="1031414024">
              <w:marLeft w:val="0"/>
              <w:marRight w:val="0"/>
              <w:marTop w:val="0"/>
              <w:marBottom w:val="0"/>
              <w:divBdr>
                <w:top w:val="none" w:sz="0" w:space="0" w:color="auto"/>
                <w:left w:val="none" w:sz="0" w:space="0" w:color="auto"/>
                <w:bottom w:val="none" w:sz="0" w:space="0" w:color="auto"/>
                <w:right w:val="none" w:sz="0" w:space="0" w:color="auto"/>
              </w:divBdr>
            </w:div>
            <w:div w:id="834303484">
              <w:marLeft w:val="0"/>
              <w:marRight w:val="0"/>
              <w:marTop w:val="0"/>
              <w:marBottom w:val="0"/>
              <w:divBdr>
                <w:top w:val="none" w:sz="0" w:space="0" w:color="auto"/>
                <w:left w:val="none" w:sz="0" w:space="0" w:color="auto"/>
                <w:bottom w:val="none" w:sz="0" w:space="0" w:color="auto"/>
                <w:right w:val="none" w:sz="0" w:space="0" w:color="auto"/>
              </w:divBdr>
            </w:div>
            <w:div w:id="1993562634">
              <w:marLeft w:val="0"/>
              <w:marRight w:val="0"/>
              <w:marTop w:val="0"/>
              <w:marBottom w:val="0"/>
              <w:divBdr>
                <w:top w:val="none" w:sz="0" w:space="0" w:color="auto"/>
                <w:left w:val="none" w:sz="0" w:space="0" w:color="auto"/>
                <w:bottom w:val="none" w:sz="0" w:space="0" w:color="auto"/>
                <w:right w:val="none" w:sz="0" w:space="0" w:color="auto"/>
              </w:divBdr>
            </w:div>
            <w:div w:id="1599099310">
              <w:marLeft w:val="0"/>
              <w:marRight w:val="0"/>
              <w:marTop w:val="0"/>
              <w:marBottom w:val="0"/>
              <w:divBdr>
                <w:top w:val="none" w:sz="0" w:space="0" w:color="auto"/>
                <w:left w:val="none" w:sz="0" w:space="0" w:color="auto"/>
                <w:bottom w:val="none" w:sz="0" w:space="0" w:color="auto"/>
                <w:right w:val="none" w:sz="0" w:space="0" w:color="auto"/>
              </w:divBdr>
            </w:div>
            <w:div w:id="384110803">
              <w:marLeft w:val="0"/>
              <w:marRight w:val="0"/>
              <w:marTop w:val="0"/>
              <w:marBottom w:val="0"/>
              <w:divBdr>
                <w:top w:val="none" w:sz="0" w:space="0" w:color="auto"/>
                <w:left w:val="none" w:sz="0" w:space="0" w:color="auto"/>
                <w:bottom w:val="none" w:sz="0" w:space="0" w:color="auto"/>
                <w:right w:val="none" w:sz="0" w:space="0" w:color="auto"/>
              </w:divBdr>
            </w:div>
            <w:div w:id="1853183312">
              <w:marLeft w:val="0"/>
              <w:marRight w:val="0"/>
              <w:marTop w:val="0"/>
              <w:marBottom w:val="0"/>
              <w:divBdr>
                <w:top w:val="none" w:sz="0" w:space="0" w:color="auto"/>
                <w:left w:val="none" w:sz="0" w:space="0" w:color="auto"/>
                <w:bottom w:val="none" w:sz="0" w:space="0" w:color="auto"/>
                <w:right w:val="none" w:sz="0" w:space="0" w:color="auto"/>
              </w:divBdr>
            </w:div>
            <w:div w:id="39978594">
              <w:marLeft w:val="0"/>
              <w:marRight w:val="0"/>
              <w:marTop w:val="0"/>
              <w:marBottom w:val="0"/>
              <w:divBdr>
                <w:top w:val="none" w:sz="0" w:space="0" w:color="auto"/>
                <w:left w:val="none" w:sz="0" w:space="0" w:color="auto"/>
                <w:bottom w:val="none" w:sz="0" w:space="0" w:color="auto"/>
                <w:right w:val="none" w:sz="0" w:space="0" w:color="auto"/>
              </w:divBdr>
            </w:div>
            <w:div w:id="1862083455">
              <w:marLeft w:val="0"/>
              <w:marRight w:val="0"/>
              <w:marTop w:val="0"/>
              <w:marBottom w:val="0"/>
              <w:divBdr>
                <w:top w:val="none" w:sz="0" w:space="0" w:color="auto"/>
                <w:left w:val="none" w:sz="0" w:space="0" w:color="auto"/>
                <w:bottom w:val="none" w:sz="0" w:space="0" w:color="auto"/>
                <w:right w:val="none" w:sz="0" w:space="0" w:color="auto"/>
              </w:divBdr>
            </w:div>
            <w:div w:id="1346634727">
              <w:marLeft w:val="0"/>
              <w:marRight w:val="0"/>
              <w:marTop w:val="0"/>
              <w:marBottom w:val="0"/>
              <w:divBdr>
                <w:top w:val="none" w:sz="0" w:space="0" w:color="auto"/>
                <w:left w:val="none" w:sz="0" w:space="0" w:color="auto"/>
                <w:bottom w:val="none" w:sz="0" w:space="0" w:color="auto"/>
                <w:right w:val="none" w:sz="0" w:space="0" w:color="auto"/>
              </w:divBdr>
            </w:div>
            <w:div w:id="1235236529">
              <w:marLeft w:val="0"/>
              <w:marRight w:val="0"/>
              <w:marTop w:val="0"/>
              <w:marBottom w:val="0"/>
              <w:divBdr>
                <w:top w:val="none" w:sz="0" w:space="0" w:color="auto"/>
                <w:left w:val="none" w:sz="0" w:space="0" w:color="auto"/>
                <w:bottom w:val="none" w:sz="0" w:space="0" w:color="auto"/>
                <w:right w:val="none" w:sz="0" w:space="0" w:color="auto"/>
              </w:divBdr>
            </w:div>
            <w:div w:id="1124810893">
              <w:marLeft w:val="0"/>
              <w:marRight w:val="0"/>
              <w:marTop w:val="0"/>
              <w:marBottom w:val="0"/>
              <w:divBdr>
                <w:top w:val="none" w:sz="0" w:space="0" w:color="auto"/>
                <w:left w:val="none" w:sz="0" w:space="0" w:color="auto"/>
                <w:bottom w:val="none" w:sz="0" w:space="0" w:color="auto"/>
                <w:right w:val="none" w:sz="0" w:space="0" w:color="auto"/>
              </w:divBdr>
            </w:div>
            <w:div w:id="82264143">
              <w:marLeft w:val="0"/>
              <w:marRight w:val="0"/>
              <w:marTop w:val="0"/>
              <w:marBottom w:val="0"/>
              <w:divBdr>
                <w:top w:val="none" w:sz="0" w:space="0" w:color="auto"/>
                <w:left w:val="none" w:sz="0" w:space="0" w:color="auto"/>
                <w:bottom w:val="none" w:sz="0" w:space="0" w:color="auto"/>
                <w:right w:val="none" w:sz="0" w:space="0" w:color="auto"/>
              </w:divBdr>
            </w:div>
            <w:div w:id="1007825255">
              <w:marLeft w:val="0"/>
              <w:marRight w:val="0"/>
              <w:marTop w:val="0"/>
              <w:marBottom w:val="0"/>
              <w:divBdr>
                <w:top w:val="none" w:sz="0" w:space="0" w:color="auto"/>
                <w:left w:val="none" w:sz="0" w:space="0" w:color="auto"/>
                <w:bottom w:val="none" w:sz="0" w:space="0" w:color="auto"/>
                <w:right w:val="none" w:sz="0" w:space="0" w:color="auto"/>
              </w:divBdr>
            </w:div>
            <w:div w:id="1121152309">
              <w:marLeft w:val="0"/>
              <w:marRight w:val="0"/>
              <w:marTop w:val="0"/>
              <w:marBottom w:val="0"/>
              <w:divBdr>
                <w:top w:val="none" w:sz="0" w:space="0" w:color="auto"/>
                <w:left w:val="none" w:sz="0" w:space="0" w:color="auto"/>
                <w:bottom w:val="none" w:sz="0" w:space="0" w:color="auto"/>
                <w:right w:val="none" w:sz="0" w:space="0" w:color="auto"/>
              </w:divBdr>
            </w:div>
            <w:div w:id="1051156510">
              <w:marLeft w:val="0"/>
              <w:marRight w:val="0"/>
              <w:marTop w:val="0"/>
              <w:marBottom w:val="0"/>
              <w:divBdr>
                <w:top w:val="none" w:sz="0" w:space="0" w:color="auto"/>
                <w:left w:val="none" w:sz="0" w:space="0" w:color="auto"/>
                <w:bottom w:val="none" w:sz="0" w:space="0" w:color="auto"/>
                <w:right w:val="none" w:sz="0" w:space="0" w:color="auto"/>
              </w:divBdr>
            </w:div>
            <w:div w:id="279533612">
              <w:marLeft w:val="0"/>
              <w:marRight w:val="0"/>
              <w:marTop w:val="0"/>
              <w:marBottom w:val="0"/>
              <w:divBdr>
                <w:top w:val="none" w:sz="0" w:space="0" w:color="auto"/>
                <w:left w:val="none" w:sz="0" w:space="0" w:color="auto"/>
                <w:bottom w:val="none" w:sz="0" w:space="0" w:color="auto"/>
                <w:right w:val="none" w:sz="0" w:space="0" w:color="auto"/>
              </w:divBdr>
            </w:div>
            <w:div w:id="814447303">
              <w:marLeft w:val="0"/>
              <w:marRight w:val="0"/>
              <w:marTop w:val="0"/>
              <w:marBottom w:val="0"/>
              <w:divBdr>
                <w:top w:val="none" w:sz="0" w:space="0" w:color="auto"/>
                <w:left w:val="none" w:sz="0" w:space="0" w:color="auto"/>
                <w:bottom w:val="none" w:sz="0" w:space="0" w:color="auto"/>
                <w:right w:val="none" w:sz="0" w:space="0" w:color="auto"/>
              </w:divBdr>
            </w:div>
            <w:div w:id="1133060249">
              <w:marLeft w:val="0"/>
              <w:marRight w:val="0"/>
              <w:marTop w:val="0"/>
              <w:marBottom w:val="0"/>
              <w:divBdr>
                <w:top w:val="none" w:sz="0" w:space="0" w:color="auto"/>
                <w:left w:val="none" w:sz="0" w:space="0" w:color="auto"/>
                <w:bottom w:val="none" w:sz="0" w:space="0" w:color="auto"/>
                <w:right w:val="none" w:sz="0" w:space="0" w:color="auto"/>
              </w:divBdr>
            </w:div>
            <w:div w:id="682243576">
              <w:marLeft w:val="0"/>
              <w:marRight w:val="0"/>
              <w:marTop w:val="0"/>
              <w:marBottom w:val="0"/>
              <w:divBdr>
                <w:top w:val="none" w:sz="0" w:space="0" w:color="auto"/>
                <w:left w:val="none" w:sz="0" w:space="0" w:color="auto"/>
                <w:bottom w:val="none" w:sz="0" w:space="0" w:color="auto"/>
                <w:right w:val="none" w:sz="0" w:space="0" w:color="auto"/>
              </w:divBdr>
            </w:div>
            <w:div w:id="2947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4568">
      <w:bodyDiv w:val="1"/>
      <w:marLeft w:val="0"/>
      <w:marRight w:val="0"/>
      <w:marTop w:val="0"/>
      <w:marBottom w:val="0"/>
      <w:divBdr>
        <w:top w:val="none" w:sz="0" w:space="0" w:color="auto"/>
        <w:left w:val="none" w:sz="0" w:space="0" w:color="auto"/>
        <w:bottom w:val="none" w:sz="0" w:space="0" w:color="auto"/>
        <w:right w:val="none" w:sz="0" w:space="0" w:color="auto"/>
      </w:divBdr>
    </w:div>
    <w:div w:id="495653536">
      <w:bodyDiv w:val="1"/>
      <w:marLeft w:val="0"/>
      <w:marRight w:val="0"/>
      <w:marTop w:val="0"/>
      <w:marBottom w:val="0"/>
      <w:divBdr>
        <w:top w:val="none" w:sz="0" w:space="0" w:color="auto"/>
        <w:left w:val="none" w:sz="0" w:space="0" w:color="auto"/>
        <w:bottom w:val="none" w:sz="0" w:space="0" w:color="auto"/>
        <w:right w:val="none" w:sz="0" w:space="0" w:color="auto"/>
      </w:divBdr>
    </w:div>
    <w:div w:id="501817810">
      <w:bodyDiv w:val="1"/>
      <w:marLeft w:val="0"/>
      <w:marRight w:val="0"/>
      <w:marTop w:val="0"/>
      <w:marBottom w:val="0"/>
      <w:divBdr>
        <w:top w:val="none" w:sz="0" w:space="0" w:color="auto"/>
        <w:left w:val="none" w:sz="0" w:space="0" w:color="auto"/>
        <w:bottom w:val="none" w:sz="0" w:space="0" w:color="auto"/>
        <w:right w:val="none" w:sz="0" w:space="0" w:color="auto"/>
      </w:divBdr>
    </w:div>
    <w:div w:id="532809481">
      <w:bodyDiv w:val="1"/>
      <w:marLeft w:val="0"/>
      <w:marRight w:val="0"/>
      <w:marTop w:val="0"/>
      <w:marBottom w:val="0"/>
      <w:divBdr>
        <w:top w:val="none" w:sz="0" w:space="0" w:color="auto"/>
        <w:left w:val="none" w:sz="0" w:space="0" w:color="auto"/>
        <w:bottom w:val="none" w:sz="0" w:space="0" w:color="auto"/>
        <w:right w:val="none" w:sz="0" w:space="0" w:color="auto"/>
      </w:divBdr>
    </w:div>
    <w:div w:id="537662286">
      <w:bodyDiv w:val="1"/>
      <w:marLeft w:val="0"/>
      <w:marRight w:val="0"/>
      <w:marTop w:val="0"/>
      <w:marBottom w:val="0"/>
      <w:divBdr>
        <w:top w:val="none" w:sz="0" w:space="0" w:color="auto"/>
        <w:left w:val="none" w:sz="0" w:space="0" w:color="auto"/>
        <w:bottom w:val="none" w:sz="0" w:space="0" w:color="auto"/>
        <w:right w:val="none" w:sz="0" w:space="0" w:color="auto"/>
      </w:divBdr>
      <w:divsChild>
        <w:div w:id="616254000">
          <w:marLeft w:val="0"/>
          <w:marRight w:val="0"/>
          <w:marTop w:val="0"/>
          <w:marBottom w:val="0"/>
          <w:divBdr>
            <w:top w:val="none" w:sz="0" w:space="0" w:color="auto"/>
            <w:left w:val="none" w:sz="0" w:space="0" w:color="auto"/>
            <w:bottom w:val="none" w:sz="0" w:space="0" w:color="auto"/>
            <w:right w:val="none" w:sz="0" w:space="0" w:color="auto"/>
          </w:divBdr>
          <w:divsChild>
            <w:div w:id="2055807769">
              <w:marLeft w:val="0"/>
              <w:marRight w:val="0"/>
              <w:marTop w:val="0"/>
              <w:marBottom w:val="0"/>
              <w:divBdr>
                <w:top w:val="none" w:sz="0" w:space="0" w:color="auto"/>
                <w:left w:val="none" w:sz="0" w:space="0" w:color="auto"/>
                <w:bottom w:val="none" w:sz="0" w:space="0" w:color="auto"/>
                <w:right w:val="none" w:sz="0" w:space="0" w:color="auto"/>
              </w:divBdr>
            </w:div>
            <w:div w:id="369036222">
              <w:marLeft w:val="0"/>
              <w:marRight w:val="0"/>
              <w:marTop w:val="0"/>
              <w:marBottom w:val="0"/>
              <w:divBdr>
                <w:top w:val="none" w:sz="0" w:space="0" w:color="auto"/>
                <w:left w:val="none" w:sz="0" w:space="0" w:color="auto"/>
                <w:bottom w:val="none" w:sz="0" w:space="0" w:color="auto"/>
                <w:right w:val="none" w:sz="0" w:space="0" w:color="auto"/>
              </w:divBdr>
            </w:div>
            <w:div w:id="76440662">
              <w:marLeft w:val="0"/>
              <w:marRight w:val="0"/>
              <w:marTop w:val="0"/>
              <w:marBottom w:val="0"/>
              <w:divBdr>
                <w:top w:val="none" w:sz="0" w:space="0" w:color="auto"/>
                <w:left w:val="none" w:sz="0" w:space="0" w:color="auto"/>
                <w:bottom w:val="none" w:sz="0" w:space="0" w:color="auto"/>
                <w:right w:val="none" w:sz="0" w:space="0" w:color="auto"/>
              </w:divBdr>
            </w:div>
            <w:div w:id="1555046089">
              <w:marLeft w:val="0"/>
              <w:marRight w:val="0"/>
              <w:marTop w:val="0"/>
              <w:marBottom w:val="0"/>
              <w:divBdr>
                <w:top w:val="none" w:sz="0" w:space="0" w:color="auto"/>
                <w:left w:val="none" w:sz="0" w:space="0" w:color="auto"/>
                <w:bottom w:val="none" w:sz="0" w:space="0" w:color="auto"/>
                <w:right w:val="none" w:sz="0" w:space="0" w:color="auto"/>
              </w:divBdr>
            </w:div>
            <w:div w:id="363605067">
              <w:marLeft w:val="0"/>
              <w:marRight w:val="0"/>
              <w:marTop w:val="0"/>
              <w:marBottom w:val="0"/>
              <w:divBdr>
                <w:top w:val="none" w:sz="0" w:space="0" w:color="auto"/>
                <w:left w:val="none" w:sz="0" w:space="0" w:color="auto"/>
                <w:bottom w:val="none" w:sz="0" w:space="0" w:color="auto"/>
                <w:right w:val="none" w:sz="0" w:space="0" w:color="auto"/>
              </w:divBdr>
            </w:div>
            <w:div w:id="1146319284">
              <w:marLeft w:val="0"/>
              <w:marRight w:val="0"/>
              <w:marTop w:val="0"/>
              <w:marBottom w:val="0"/>
              <w:divBdr>
                <w:top w:val="none" w:sz="0" w:space="0" w:color="auto"/>
                <w:left w:val="none" w:sz="0" w:space="0" w:color="auto"/>
                <w:bottom w:val="none" w:sz="0" w:space="0" w:color="auto"/>
                <w:right w:val="none" w:sz="0" w:space="0" w:color="auto"/>
              </w:divBdr>
            </w:div>
            <w:div w:id="519662502">
              <w:marLeft w:val="0"/>
              <w:marRight w:val="0"/>
              <w:marTop w:val="0"/>
              <w:marBottom w:val="0"/>
              <w:divBdr>
                <w:top w:val="none" w:sz="0" w:space="0" w:color="auto"/>
                <w:left w:val="none" w:sz="0" w:space="0" w:color="auto"/>
                <w:bottom w:val="none" w:sz="0" w:space="0" w:color="auto"/>
                <w:right w:val="none" w:sz="0" w:space="0" w:color="auto"/>
              </w:divBdr>
            </w:div>
            <w:div w:id="1526214581">
              <w:marLeft w:val="0"/>
              <w:marRight w:val="0"/>
              <w:marTop w:val="0"/>
              <w:marBottom w:val="0"/>
              <w:divBdr>
                <w:top w:val="none" w:sz="0" w:space="0" w:color="auto"/>
                <w:left w:val="none" w:sz="0" w:space="0" w:color="auto"/>
                <w:bottom w:val="none" w:sz="0" w:space="0" w:color="auto"/>
                <w:right w:val="none" w:sz="0" w:space="0" w:color="auto"/>
              </w:divBdr>
            </w:div>
            <w:div w:id="1280723682">
              <w:marLeft w:val="0"/>
              <w:marRight w:val="0"/>
              <w:marTop w:val="0"/>
              <w:marBottom w:val="0"/>
              <w:divBdr>
                <w:top w:val="none" w:sz="0" w:space="0" w:color="auto"/>
                <w:left w:val="none" w:sz="0" w:space="0" w:color="auto"/>
                <w:bottom w:val="none" w:sz="0" w:space="0" w:color="auto"/>
                <w:right w:val="none" w:sz="0" w:space="0" w:color="auto"/>
              </w:divBdr>
            </w:div>
            <w:div w:id="1545949763">
              <w:marLeft w:val="0"/>
              <w:marRight w:val="0"/>
              <w:marTop w:val="0"/>
              <w:marBottom w:val="0"/>
              <w:divBdr>
                <w:top w:val="none" w:sz="0" w:space="0" w:color="auto"/>
                <w:left w:val="none" w:sz="0" w:space="0" w:color="auto"/>
                <w:bottom w:val="none" w:sz="0" w:space="0" w:color="auto"/>
                <w:right w:val="none" w:sz="0" w:space="0" w:color="auto"/>
              </w:divBdr>
            </w:div>
            <w:div w:id="1685984044">
              <w:marLeft w:val="0"/>
              <w:marRight w:val="0"/>
              <w:marTop w:val="0"/>
              <w:marBottom w:val="0"/>
              <w:divBdr>
                <w:top w:val="none" w:sz="0" w:space="0" w:color="auto"/>
                <w:left w:val="none" w:sz="0" w:space="0" w:color="auto"/>
                <w:bottom w:val="none" w:sz="0" w:space="0" w:color="auto"/>
                <w:right w:val="none" w:sz="0" w:space="0" w:color="auto"/>
              </w:divBdr>
            </w:div>
            <w:div w:id="2120753174">
              <w:marLeft w:val="0"/>
              <w:marRight w:val="0"/>
              <w:marTop w:val="0"/>
              <w:marBottom w:val="0"/>
              <w:divBdr>
                <w:top w:val="none" w:sz="0" w:space="0" w:color="auto"/>
                <w:left w:val="none" w:sz="0" w:space="0" w:color="auto"/>
                <w:bottom w:val="none" w:sz="0" w:space="0" w:color="auto"/>
                <w:right w:val="none" w:sz="0" w:space="0" w:color="auto"/>
              </w:divBdr>
            </w:div>
            <w:div w:id="2006081597">
              <w:marLeft w:val="0"/>
              <w:marRight w:val="0"/>
              <w:marTop w:val="0"/>
              <w:marBottom w:val="0"/>
              <w:divBdr>
                <w:top w:val="none" w:sz="0" w:space="0" w:color="auto"/>
                <w:left w:val="none" w:sz="0" w:space="0" w:color="auto"/>
                <w:bottom w:val="none" w:sz="0" w:space="0" w:color="auto"/>
                <w:right w:val="none" w:sz="0" w:space="0" w:color="auto"/>
              </w:divBdr>
            </w:div>
            <w:div w:id="477956901">
              <w:marLeft w:val="0"/>
              <w:marRight w:val="0"/>
              <w:marTop w:val="0"/>
              <w:marBottom w:val="0"/>
              <w:divBdr>
                <w:top w:val="none" w:sz="0" w:space="0" w:color="auto"/>
                <w:left w:val="none" w:sz="0" w:space="0" w:color="auto"/>
                <w:bottom w:val="none" w:sz="0" w:space="0" w:color="auto"/>
                <w:right w:val="none" w:sz="0" w:space="0" w:color="auto"/>
              </w:divBdr>
            </w:div>
            <w:div w:id="140541760">
              <w:marLeft w:val="0"/>
              <w:marRight w:val="0"/>
              <w:marTop w:val="0"/>
              <w:marBottom w:val="0"/>
              <w:divBdr>
                <w:top w:val="none" w:sz="0" w:space="0" w:color="auto"/>
                <w:left w:val="none" w:sz="0" w:space="0" w:color="auto"/>
                <w:bottom w:val="none" w:sz="0" w:space="0" w:color="auto"/>
                <w:right w:val="none" w:sz="0" w:space="0" w:color="auto"/>
              </w:divBdr>
            </w:div>
            <w:div w:id="1941134118">
              <w:marLeft w:val="0"/>
              <w:marRight w:val="0"/>
              <w:marTop w:val="0"/>
              <w:marBottom w:val="0"/>
              <w:divBdr>
                <w:top w:val="none" w:sz="0" w:space="0" w:color="auto"/>
                <w:left w:val="none" w:sz="0" w:space="0" w:color="auto"/>
                <w:bottom w:val="none" w:sz="0" w:space="0" w:color="auto"/>
                <w:right w:val="none" w:sz="0" w:space="0" w:color="auto"/>
              </w:divBdr>
            </w:div>
            <w:div w:id="1994530302">
              <w:marLeft w:val="0"/>
              <w:marRight w:val="0"/>
              <w:marTop w:val="0"/>
              <w:marBottom w:val="0"/>
              <w:divBdr>
                <w:top w:val="none" w:sz="0" w:space="0" w:color="auto"/>
                <w:left w:val="none" w:sz="0" w:space="0" w:color="auto"/>
                <w:bottom w:val="none" w:sz="0" w:space="0" w:color="auto"/>
                <w:right w:val="none" w:sz="0" w:space="0" w:color="auto"/>
              </w:divBdr>
            </w:div>
            <w:div w:id="726033996">
              <w:marLeft w:val="0"/>
              <w:marRight w:val="0"/>
              <w:marTop w:val="0"/>
              <w:marBottom w:val="0"/>
              <w:divBdr>
                <w:top w:val="none" w:sz="0" w:space="0" w:color="auto"/>
                <w:left w:val="none" w:sz="0" w:space="0" w:color="auto"/>
                <w:bottom w:val="none" w:sz="0" w:space="0" w:color="auto"/>
                <w:right w:val="none" w:sz="0" w:space="0" w:color="auto"/>
              </w:divBdr>
            </w:div>
            <w:div w:id="622736516">
              <w:marLeft w:val="0"/>
              <w:marRight w:val="0"/>
              <w:marTop w:val="0"/>
              <w:marBottom w:val="0"/>
              <w:divBdr>
                <w:top w:val="none" w:sz="0" w:space="0" w:color="auto"/>
                <w:left w:val="none" w:sz="0" w:space="0" w:color="auto"/>
                <w:bottom w:val="none" w:sz="0" w:space="0" w:color="auto"/>
                <w:right w:val="none" w:sz="0" w:space="0" w:color="auto"/>
              </w:divBdr>
            </w:div>
            <w:div w:id="1214460005">
              <w:marLeft w:val="0"/>
              <w:marRight w:val="0"/>
              <w:marTop w:val="0"/>
              <w:marBottom w:val="0"/>
              <w:divBdr>
                <w:top w:val="none" w:sz="0" w:space="0" w:color="auto"/>
                <w:left w:val="none" w:sz="0" w:space="0" w:color="auto"/>
                <w:bottom w:val="none" w:sz="0" w:space="0" w:color="auto"/>
                <w:right w:val="none" w:sz="0" w:space="0" w:color="auto"/>
              </w:divBdr>
            </w:div>
            <w:div w:id="805196698">
              <w:marLeft w:val="0"/>
              <w:marRight w:val="0"/>
              <w:marTop w:val="0"/>
              <w:marBottom w:val="0"/>
              <w:divBdr>
                <w:top w:val="none" w:sz="0" w:space="0" w:color="auto"/>
                <w:left w:val="none" w:sz="0" w:space="0" w:color="auto"/>
                <w:bottom w:val="none" w:sz="0" w:space="0" w:color="auto"/>
                <w:right w:val="none" w:sz="0" w:space="0" w:color="auto"/>
              </w:divBdr>
            </w:div>
            <w:div w:id="1270434563">
              <w:marLeft w:val="0"/>
              <w:marRight w:val="0"/>
              <w:marTop w:val="0"/>
              <w:marBottom w:val="0"/>
              <w:divBdr>
                <w:top w:val="none" w:sz="0" w:space="0" w:color="auto"/>
                <w:left w:val="none" w:sz="0" w:space="0" w:color="auto"/>
                <w:bottom w:val="none" w:sz="0" w:space="0" w:color="auto"/>
                <w:right w:val="none" w:sz="0" w:space="0" w:color="auto"/>
              </w:divBdr>
            </w:div>
            <w:div w:id="1597980800">
              <w:marLeft w:val="0"/>
              <w:marRight w:val="0"/>
              <w:marTop w:val="0"/>
              <w:marBottom w:val="0"/>
              <w:divBdr>
                <w:top w:val="none" w:sz="0" w:space="0" w:color="auto"/>
                <w:left w:val="none" w:sz="0" w:space="0" w:color="auto"/>
                <w:bottom w:val="none" w:sz="0" w:space="0" w:color="auto"/>
                <w:right w:val="none" w:sz="0" w:space="0" w:color="auto"/>
              </w:divBdr>
            </w:div>
            <w:div w:id="253394782">
              <w:marLeft w:val="0"/>
              <w:marRight w:val="0"/>
              <w:marTop w:val="0"/>
              <w:marBottom w:val="0"/>
              <w:divBdr>
                <w:top w:val="none" w:sz="0" w:space="0" w:color="auto"/>
                <w:left w:val="none" w:sz="0" w:space="0" w:color="auto"/>
                <w:bottom w:val="none" w:sz="0" w:space="0" w:color="auto"/>
                <w:right w:val="none" w:sz="0" w:space="0" w:color="auto"/>
              </w:divBdr>
            </w:div>
            <w:div w:id="2017077715">
              <w:marLeft w:val="0"/>
              <w:marRight w:val="0"/>
              <w:marTop w:val="0"/>
              <w:marBottom w:val="0"/>
              <w:divBdr>
                <w:top w:val="none" w:sz="0" w:space="0" w:color="auto"/>
                <w:left w:val="none" w:sz="0" w:space="0" w:color="auto"/>
                <w:bottom w:val="none" w:sz="0" w:space="0" w:color="auto"/>
                <w:right w:val="none" w:sz="0" w:space="0" w:color="auto"/>
              </w:divBdr>
            </w:div>
            <w:div w:id="432943692">
              <w:marLeft w:val="0"/>
              <w:marRight w:val="0"/>
              <w:marTop w:val="0"/>
              <w:marBottom w:val="0"/>
              <w:divBdr>
                <w:top w:val="none" w:sz="0" w:space="0" w:color="auto"/>
                <w:left w:val="none" w:sz="0" w:space="0" w:color="auto"/>
                <w:bottom w:val="none" w:sz="0" w:space="0" w:color="auto"/>
                <w:right w:val="none" w:sz="0" w:space="0" w:color="auto"/>
              </w:divBdr>
            </w:div>
            <w:div w:id="468403319">
              <w:marLeft w:val="0"/>
              <w:marRight w:val="0"/>
              <w:marTop w:val="0"/>
              <w:marBottom w:val="0"/>
              <w:divBdr>
                <w:top w:val="none" w:sz="0" w:space="0" w:color="auto"/>
                <w:left w:val="none" w:sz="0" w:space="0" w:color="auto"/>
                <w:bottom w:val="none" w:sz="0" w:space="0" w:color="auto"/>
                <w:right w:val="none" w:sz="0" w:space="0" w:color="auto"/>
              </w:divBdr>
            </w:div>
            <w:div w:id="758601159">
              <w:marLeft w:val="0"/>
              <w:marRight w:val="0"/>
              <w:marTop w:val="0"/>
              <w:marBottom w:val="0"/>
              <w:divBdr>
                <w:top w:val="none" w:sz="0" w:space="0" w:color="auto"/>
                <w:left w:val="none" w:sz="0" w:space="0" w:color="auto"/>
                <w:bottom w:val="none" w:sz="0" w:space="0" w:color="auto"/>
                <w:right w:val="none" w:sz="0" w:space="0" w:color="auto"/>
              </w:divBdr>
            </w:div>
            <w:div w:id="1573857997">
              <w:marLeft w:val="0"/>
              <w:marRight w:val="0"/>
              <w:marTop w:val="0"/>
              <w:marBottom w:val="0"/>
              <w:divBdr>
                <w:top w:val="none" w:sz="0" w:space="0" w:color="auto"/>
                <w:left w:val="none" w:sz="0" w:space="0" w:color="auto"/>
                <w:bottom w:val="none" w:sz="0" w:space="0" w:color="auto"/>
                <w:right w:val="none" w:sz="0" w:space="0" w:color="auto"/>
              </w:divBdr>
            </w:div>
            <w:div w:id="327756887">
              <w:marLeft w:val="0"/>
              <w:marRight w:val="0"/>
              <w:marTop w:val="0"/>
              <w:marBottom w:val="0"/>
              <w:divBdr>
                <w:top w:val="none" w:sz="0" w:space="0" w:color="auto"/>
                <w:left w:val="none" w:sz="0" w:space="0" w:color="auto"/>
                <w:bottom w:val="none" w:sz="0" w:space="0" w:color="auto"/>
                <w:right w:val="none" w:sz="0" w:space="0" w:color="auto"/>
              </w:divBdr>
            </w:div>
            <w:div w:id="445782492">
              <w:marLeft w:val="0"/>
              <w:marRight w:val="0"/>
              <w:marTop w:val="0"/>
              <w:marBottom w:val="0"/>
              <w:divBdr>
                <w:top w:val="none" w:sz="0" w:space="0" w:color="auto"/>
                <w:left w:val="none" w:sz="0" w:space="0" w:color="auto"/>
                <w:bottom w:val="none" w:sz="0" w:space="0" w:color="auto"/>
                <w:right w:val="none" w:sz="0" w:space="0" w:color="auto"/>
              </w:divBdr>
            </w:div>
            <w:div w:id="506097380">
              <w:marLeft w:val="0"/>
              <w:marRight w:val="0"/>
              <w:marTop w:val="0"/>
              <w:marBottom w:val="0"/>
              <w:divBdr>
                <w:top w:val="none" w:sz="0" w:space="0" w:color="auto"/>
                <w:left w:val="none" w:sz="0" w:space="0" w:color="auto"/>
                <w:bottom w:val="none" w:sz="0" w:space="0" w:color="auto"/>
                <w:right w:val="none" w:sz="0" w:space="0" w:color="auto"/>
              </w:divBdr>
            </w:div>
            <w:div w:id="1507286524">
              <w:marLeft w:val="0"/>
              <w:marRight w:val="0"/>
              <w:marTop w:val="0"/>
              <w:marBottom w:val="0"/>
              <w:divBdr>
                <w:top w:val="none" w:sz="0" w:space="0" w:color="auto"/>
                <w:left w:val="none" w:sz="0" w:space="0" w:color="auto"/>
                <w:bottom w:val="none" w:sz="0" w:space="0" w:color="auto"/>
                <w:right w:val="none" w:sz="0" w:space="0" w:color="auto"/>
              </w:divBdr>
            </w:div>
            <w:div w:id="862089962">
              <w:marLeft w:val="0"/>
              <w:marRight w:val="0"/>
              <w:marTop w:val="0"/>
              <w:marBottom w:val="0"/>
              <w:divBdr>
                <w:top w:val="none" w:sz="0" w:space="0" w:color="auto"/>
                <w:left w:val="none" w:sz="0" w:space="0" w:color="auto"/>
                <w:bottom w:val="none" w:sz="0" w:space="0" w:color="auto"/>
                <w:right w:val="none" w:sz="0" w:space="0" w:color="auto"/>
              </w:divBdr>
            </w:div>
            <w:div w:id="636183060">
              <w:marLeft w:val="0"/>
              <w:marRight w:val="0"/>
              <w:marTop w:val="0"/>
              <w:marBottom w:val="0"/>
              <w:divBdr>
                <w:top w:val="none" w:sz="0" w:space="0" w:color="auto"/>
                <w:left w:val="none" w:sz="0" w:space="0" w:color="auto"/>
                <w:bottom w:val="none" w:sz="0" w:space="0" w:color="auto"/>
                <w:right w:val="none" w:sz="0" w:space="0" w:color="auto"/>
              </w:divBdr>
            </w:div>
            <w:div w:id="921186934">
              <w:marLeft w:val="0"/>
              <w:marRight w:val="0"/>
              <w:marTop w:val="0"/>
              <w:marBottom w:val="0"/>
              <w:divBdr>
                <w:top w:val="none" w:sz="0" w:space="0" w:color="auto"/>
                <w:left w:val="none" w:sz="0" w:space="0" w:color="auto"/>
                <w:bottom w:val="none" w:sz="0" w:space="0" w:color="auto"/>
                <w:right w:val="none" w:sz="0" w:space="0" w:color="auto"/>
              </w:divBdr>
            </w:div>
            <w:div w:id="1952859307">
              <w:marLeft w:val="0"/>
              <w:marRight w:val="0"/>
              <w:marTop w:val="0"/>
              <w:marBottom w:val="0"/>
              <w:divBdr>
                <w:top w:val="none" w:sz="0" w:space="0" w:color="auto"/>
                <w:left w:val="none" w:sz="0" w:space="0" w:color="auto"/>
                <w:bottom w:val="none" w:sz="0" w:space="0" w:color="auto"/>
                <w:right w:val="none" w:sz="0" w:space="0" w:color="auto"/>
              </w:divBdr>
            </w:div>
            <w:div w:id="17322107">
              <w:marLeft w:val="0"/>
              <w:marRight w:val="0"/>
              <w:marTop w:val="0"/>
              <w:marBottom w:val="0"/>
              <w:divBdr>
                <w:top w:val="none" w:sz="0" w:space="0" w:color="auto"/>
                <w:left w:val="none" w:sz="0" w:space="0" w:color="auto"/>
                <w:bottom w:val="none" w:sz="0" w:space="0" w:color="auto"/>
                <w:right w:val="none" w:sz="0" w:space="0" w:color="auto"/>
              </w:divBdr>
            </w:div>
            <w:div w:id="543755109">
              <w:marLeft w:val="0"/>
              <w:marRight w:val="0"/>
              <w:marTop w:val="0"/>
              <w:marBottom w:val="0"/>
              <w:divBdr>
                <w:top w:val="none" w:sz="0" w:space="0" w:color="auto"/>
                <w:left w:val="none" w:sz="0" w:space="0" w:color="auto"/>
                <w:bottom w:val="none" w:sz="0" w:space="0" w:color="auto"/>
                <w:right w:val="none" w:sz="0" w:space="0" w:color="auto"/>
              </w:divBdr>
            </w:div>
            <w:div w:id="551188804">
              <w:marLeft w:val="0"/>
              <w:marRight w:val="0"/>
              <w:marTop w:val="0"/>
              <w:marBottom w:val="0"/>
              <w:divBdr>
                <w:top w:val="none" w:sz="0" w:space="0" w:color="auto"/>
                <w:left w:val="none" w:sz="0" w:space="0" w:color="auto"/>
                <w:bottom w:val="none" w:sz="0" w:space="0" w:color="auto"/>
                <w:right w:val="none" w:sz="0" w:space="0" w:color="auto"/>
              </w:divBdr>
            </w:div>
            <w:div w:id="15617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093">
      <w:bodyDiv w:val="1"/>
      <w:marLeft w:val="0"/>
      <w:marRight w:val="0"/>
      <w:marTop w:val="0"/>
      <w:marBottom w:val="0"/>
      <w:divBdr>
        <w:top w:val="none" w:sz="0" w:space="0" w:color="auto"/>
        <w:left w:val="none" w:sz="0" w:space="0" w:color="auto"/>
        <w:bottom w:val="none" w:sz="0" w:space="0" w:color="auto"/>
        <w:right w:val="none" w:sz="0" w:space="0" w:color="auto"/>
      </w:divBdr>
    </w:div>
    <w:div w:id="559362508">
      <w:bodyDiv w:val="1"/>
      <w:marLeft w:val="0"/>
      <w:marRight w:val="0"/>
      <w:marTop w:val="0"/>
      <w:marBottom w:val="0"/>
      <w:divBdr>
        <w:top w:val="none" w:sz="0" w:space="0" w:color="auto"/>
        <w:left w:val="none" w:sz="0" w:space="0" w:color="auto"/>
        <w:bottom w:val="none" w:sz="0" w:space="0" w:color="auto"/>
        <w:right w:val="none" w:sz="0" w:space="0" w:color="auto"/>
      </w:divBdr>
      <w:divsChild>
        <w:div w:id="1712535927">
          <w:marLeft w:val="0"/>
          <w:marRight w:val="0"/>
          <w:marTop w:val="0"/>
          <w:marBottom w:val="0"/>
          <w:divBdr>
            <w:top w:val="none" w:sz="0" w:space="0" w:color="auto"/>
            <w:left w:val="none" w:sz="0" w:space="0" w:color="auto"/>
            <w:bottom w:val="none" w:sz="0" w:space="0" w:color="auto"/>
            <w:right w:val="none" w:sz="0" w:space="0" w:color="auto"/>
          </w:divBdr>
          <w:divsChild>
            <w:div w:id="1200314021">
              <w:marLeft w:val="0"/>
              <w:marRight w:val="0"/>
              <w:marTop w:val="0"/>
              <w:marBottom w:val="0"/>
              <w:divBdr>
                <w:top w:val="none" w:sz="0" w:space="0" w:color="auto"/>
                <w:left w:val="none" w:sz="0" w:space="0" w:color="auto"/>
                <w:bottom w:val="none" w:sz="0" w:space="0" w:color="auto"/>
                <w:right w:val="none" w:sz="0" w:space="0" w:color="auto"/>
              </w:divBdr>
            </w:div>
            <w:div w:id="702754716">
              <w:marLeft w:val="0"/>
              <w:marRight w:val="0"/>
              <w:marTop w:val="0"/>
              <w:marBottom w:val="0"/>
              <w:divBdr>
                <w:top w:val="none" w:sz="0" w:space="0" w:color="auto"/>
                <w:left w:val="none" w:sz="0" w:space="0" w:color="auto"/>
                <w:bottom w:val="none" w:sz="0" w:space="0" w:color="auto"/>
                <w:right w:val="none" w:sz="0" w:space="0" w:color="auto"/>
              </w:divBdr>
            </w:div>
            <w:div w:id="482166491">
              <w:marLeft w:val="0"/>
              <w:marRight w:val="0"/>
              <w:marTop w:val="0"/>
              <w:marBottom w:val="0"/>
              <w:divBdr>
                <w:top w:val="none" w:sz="0" w:space="0" w:color="auto"/>
                <w:left w:val="none" w:sz="0" w:space="0" w:color="auto"/>
                <w:bottom w:val="none" w:sz="0" w:space="0" w:color="auto"/>
                <w:right w:val="none" w:sz="0" w:space="0" w:color="auto"/>
              </w:divBdr>
            </w:div>
            <w:div w:id="1655641799">
              <w:marLeft w:val="0"/>
              <w:marRight w:val="0"/>
              <w:marTop w:val="0"/>
              <w:marBottom w:val="0"/>
              <w:divBdr>
                <w:top w:val="none" w:sz="0" w:space="0" w:color="auto"/>
                <w:left w:val="none" w:sz="0" w:space="0" w:color="auto"/>
                <w:bottom w:val="none" w:sz="0" w:space="0" w:color="auto"/>
                <w:right w:val="none" w:sz="0" w:space="0" w:color="auto"/>
              </w:divBdr>
            </w:div>
            <w:div w:id="1430272189">
              <w:marLeft w:val="0"/>
              <w:marRight w:val="0"/>
              <w:marTop w:val="0"/>
              <w:marBottom w:val="0"/>
              <w:divBdr>
                <w:top w:val="none" w:sz="0" w:space="0" w:color="auto"/>
                <w:left w:val="none" w:sz="0" w:space="0" w:color="auto"/>
                <w:bottom w:val="none" w:sz="0" w:space="0" w:color="auto"/>
                <w:right w:val="none" w:sz="0" w:space="0" w:color="auto"/>
              </w:divBdr>
            </w:div>
            <w:div w:id="1271203579">
              <w:marLeft w:val="0"/>
              <w:marRight w:val="0"/>
              <w:marTop w:val="0"/>
              <w:marBottom w:val="0"/>
              <w:divBdr>
                <w:top w:val="none" w:sz="0" w:space="0" w:color="auto"/>
                <w:left w:val="none" w:sz="0" w:space="0" w:color="auto"/>
                <w:bottom w:val="none" w:sz="0" w:space="0" w:color="auto"/>
                <w:right w:val="none" w:sz="0" w:space="0" w:color="auto"/>
              </w:divBdr>
            </w:div>
            <w:div w:id="1440486742">
              <w:marLeft w:val="0"/>
              <w:marRight w:val="0"/>
              <w:marTop w:val="0"/>
              <w:marBottom w:val="0"/>
              <w:divBdr>
                <w:top w:val="none" w:sz="0" w:space="0" w:color="auto"/>
                <w:left w:val="none" w:sz="0" w:space="0" w:color="auto"/>
                <w:bottom w:val="none" w:sz="0" w:space="0" w:color="auto"/>
                <w:right w:val="none" w:sz="0" w:space="0" w:color="auto"/>
              </w:divBdr>
            </w:div>
            <w:div w:id="514810493">
              <w:marLeft w:val="0"/>
              <w:marRight w:val="0"/>
              <w:marTop w:val="0"/>
              <w:marBottom w:val="0"/>
              <w:divBdr>
                <w:top w:val="none" w:sz="0" w:space="0" w:color="auto"/>
                <w:left w:val="none" w:sz="0" w:space="0" w:color="auto"/>
                <w:bottom w:val="none" w:sz="0" w:space="0" w:color="auto"/>
                <w:right w:val="none" w:sz="0" w:space="0" w:color="auto"/>
              </w:divBdr>
            </w:div>
            <w:div w:id="2095660451">
              <w:marLeft w:val="0"/>
              <w:marRight w:val="0"/>
              <w:marTop w:val="0"/>
              <w:marBottom w:val="0"/>
              <w:divBdr>
                <w:top w:val="none" w:sz="0" w:space="0" w:color="auto"/>
                <w:left w:val="none" w:sz="0" w:space="0" w:color="auto"/>
                <w:bottom w:val="none" w:sz="0" w:space="0" w:color="auto"/>
                <w:right w:val="none" w:sz="0" w:space="0" w:color="auto"/>
              </w:divBdr>
            </w:div>
            <w:div w:id="754978624">
              <w:marLeft w:val="0"/>
              <w:marRight w:val="0"/>
              <w:marTop w:val="0"/>
              <w:marBottom w:val="0"/>
              <w:divBdr>
                <w:top w:val="none" w:sz="0" w:space="0" w:color="auto"/>
                <w:left w:val="none" w:sz="0" w:space="0" w:color="auto"/>
                <w:bottom w:val="none" w:sz="0" w:space="0" w:color="auto"/>
                <w:right w:val="none" w:sz="0" w:space="0" w:color="auto"/>
              </w:divBdr>
            </w:div>
            <w:div w:id="417295302">
              <w:marLeft w:val="0"/>
              <w:marRight w:val="0"/>
              <w:marTop w:val="0"/>
              <w:marBottom w:val="0"/>
              <w:divBdr>
                <w:top w:val="none" w:sz="0" w:space="0" w:color="auto"/>
                <w:left w:val="none" w:sz="0" w:space="0" w:color="auto"/>
                <w:bottom w:val="none" w:sz="0" w:space="0" w:color="auto"/>
                <w:right w:val="none" w:sz="0" w:space="0" w:color="auto"/>
              </w:divBdr>
            </w:div>
            <w:div w:id="587888876">
              <w:marLeft w:val="0"/>
              <w:marRight w:val="0"/>
              <w:marTop w:val="0"/>
              <w:marBottom w:val="0"/>
              <w:divBdr>
                <w:top w:val="none" w:sz="0" w:space="0" w:color="auto"/>
                <w:left w:val="none" w:sz="0" w:space="0" w:color="auto"/>
                <w:bottom w:val="none" w:sz="0" w:space="0" w:color="auto"/>
                <w:right w:val="none" w:sz="0" w:space="0" w:color="auto"/>
              </w:divBdr>
            </w:div>
            <w:div w:id="617682831">
              <w:marLeft w:val="0"/>
              <w:marRight w:val="0"/>
              <w:marTop w:val="0"/>
              <w:marBottom w:val="0"/>
              <w:divBdr>
                <w:top w:val="none" w:sz="0" w:space="0" w:color="auto"/>
                <w:left w:val="none" w:sz="0" w:space="0" w:color="auto"/>
                <w:bottom w:val="none" w:sz="0" w:space="0" w:color="auto"/>
                <w:right w:val="none" w:sz="0" w:space="0" w:color="auto"/>
              </w:divBdr>
            </w:div>
            <w:div w:id="1560895912">
              <w:marLeft w:val="0"/>
              <w:marRight w:val="0"/>
              <w:marTop w:val="0"/>
              <w:marBottom w:val="0"/>
              <w:divBdr>
                <w:top w:val="none" w:sz="0" w:space="0" w:color="auto"/>
                <w:left w:val="none" w:sz="0" w:space="0" w:color="auto"/>
                <w:bottom w:val="none" w:sz="0" w:space="0" w:color="auto"/>
                <w:right w:val="none" w:sz="0" w:space="0" w:color="auto"/>
              </w:divBdr>
            </w:div>
            <w:div w:id="119223371">
              <w:marLeft w:val="0"/>
              <w:marRight w:val="0"/>
              <w:marTop w:val="0"/>
              <w:marBottom w:val="0"/>
              <w:divBdr>
                <w:top w:val="none" w:sz="0" w:space="0" w:color="auto"/>
                <w:left w:val="none" w:sz="0" w:space="0" w:color="auto"/>
                <w:bottom w:val="none" w:sz="0" w:space="0" w:color="auto"/>
                <w:right w:val="none" w:sz="0" w:space="0" w:color="auto"/>
              </w:divBdr>
            </w:div>
            <w:div w:id="891117658">
              <w:marLeft w:val="0"/>
              <w:marRight w:val="0"/>
              <w:marTop w:val="0"/>
              <w:marBottom w:val="0"/>
              <w:divBdr>
                <w:top w:val="none" w:sz="0" w:space="0" w:color="auto"/>
                <w:left w:val="none" w:sz="0" w:space="0" w:color="auto"/>
                <w:bottom w:val="none" w:sz="0" w:space="0" w:color="auto"/>
                <w:right w:val="none" w:sz="0" w:space="0" w:color="auto"/>
              </w:divBdr>
            </w:div>
            <w:div w:id="1928029152">
              <w:marLeft w:val="0"/>
              <w:marRight w:val="0"/>
              <w:marTop w:val="0"/>
              <w:marBottom w:val="0"/>
              <w:divBdr>
                <w:top w:val="none" w:sz="0" w:space="0" w:color="auto"/>
                <w:left w:val="none" w:sz="0" w:space="0" w:color="auto"/>
                <w:bottom w:val="none" w:sz="0" w:space="0" w:color="auto"/>
                <w:right w:val="none" w:sz="0" w:space="0" w:color="auto"/>
              </w:divBdr>
            </w:div>
            <w:div w:id="622004937">
              <w:marLeft w:val="0"/>
              <w:marRight w:val="0"/>
              <w:marTop w:val="0"/>
              <w:marBottom w:val="0"/>
              <w:divBdr>
                <w:top w:val="none" w:sz="0" w:space="0" w:color="auto"/>
                <w:left w:val="none" w:sz="0" w:space="0" w:color="auto"/>
                <w:bottom w:val="none" w:sz="0" w:space="0" w:color="auto"/>
                <w:right w:val="none" w:sz="0" w:space="0" w:color="auto"/>
              </w:divBdr>
            </w:div>
            <w:div w:id="1570847324">
              <w:marLeft w:val="0"/>
              <w:marRight w:val="0"/>
              <w:marTop w:val="0"/>
              <w:marBottom w:val="0"/>
              <w:divBdr>
                <w:top w:val="none" w:sz="0" w:space="0" w:color="auto"/>
                <w:left w:val="none" w:sz="0" w:space="0" w:color="auto"/>
                <w:bottom w:val="none" w:sz="0" w:space="0" w:color="auto"/>
                <w:right w:val="none" w:sz="0" w:space="0" w:color="auto"/>
              </w:divBdr>
            </w:div>
            <w:div w:id="1839149792">
              <w:marLeft w:val="0"/>
              <w:marRight w:val="0"/>
              <w:marTop w:val="0"/>
              <w:marBottom w:val="0"/>
              <w:divBdr>
                <w:top w:val="none" w:sz="0" w:space="0" w:color="auto"/>
                <w:left w:val="none" w:sz="0" w:space="0" w:color="auto"/>
                <w:bottom w:val="none" w:sz="0" w:space="0" w:color="auto"/>
                <w:right w:val="none" w:sz="0" w:space="0" w:color="auto"/>
              </w:divBdr>
            </w:div>
            <w:div w:id="1308899901">
              <w:marLeft w:val="0"/>
              <w:marRight w:val="0"/>
              <w:marTop w:val="0"/>
              <w:marBottom w:val="0"/>
              <w:divBdr>
                <w:top w:val="none" w:sz="0" w:space="0" w:color="auto"/>
                <w:left w:val="none" w:sz="0" w:space="0" w:color="auto"/>
                <w:bottom w:val="none" w:sz="0" w:space="0" w:color="auto"/>
                <w:right w:val="none" w:sz="0" w:space="0" w:color="auto"/>
              </w:divBdr>
            </w:div>
            <w:div w:id="1383824072">
              <w:marLeft w:val="0"/>
              <w:marRight w:val="0"/>
              <w:marTop w:val="0"/>
              <w:marBottom w:val="0"/>
              <w:divBdr>
                <w:top w:val="none" w:sz="0" w:space="0" w:color="auto"/>
                <w:left w:val="none" w:sz="0" w:space="0" w:color="auto"/>
                <w:bottom w:val="none" w:sz="0" w:space="0" w:color="auto"/>
                <w:right w:val="none" w:sz="0" w:space="0" w:color="auto"/>
              </w:divBdr>
            </w:div>
            <w:div w:id="1807772814">
              <w:marLeft w:val="0"/>
              <w:marRight w:val="0"/>
              <w:marTop w:val="0"/>
              <w:marBottom w:val="0"/>
              <w:divBdr>
                <w:top w:val="none" w:sz="0" w:space="0" w:color="auto"/>
                <w:left w:val="none" w:sz="0" w:space="0" w:color="auto"/>
                <w:bottom w:val="none" w:sz="0" w:space="0" w:color="auto"/>
                <w:right w:val="none" w:sz="0" w:space="0" w:color="auto"/>
              </w:divBdr>
            </w:div>
            <w:div w:id="826047199">
              <w:marLeft w:val="0"/>
              <w:marRight w:val="0"/>
              <w:marTop w:val="0"/>
              <w:marBottom w:val="0"/>
              <w:divBdr>
                <w:top w:val="none" w:sz="0" w:space="0" w:color="auto"/>
                <w:left w:val="none" w:sz="0" w:space="0" w:color="auto"/>
                <w:bottom w:val="none" w:sz="0" w:space="0" w:color="auto"/>
                <w:right w:val="none" w:sz="0" w:space="0" w:color="auto"/>
              </w:divBdr>
            </w:div>
            <w:div w:id="1608391298">
              <w:marLeft w:val="0"/>
              <w:marRight w:val="0"/>
              <w:marTop w:val="0"/>
              <w:marBottom w:val="0"/>
              <w:divBdr>
                <w:top w:val="none" w:sz="0" w:space="0" w:color="auto"/>
                <w:left w:val="none" w:sz="0" w:space="0" w:color="auto"/>
                <w:bottom w:val="none" w:sz="0" w:space="0" w:color="auto"/>
                <w:right w:val="none" w:sz="0" w:space="0" w:color="auto"/>
              </w:divBdr>
            </w:div>
            <w:div w:id="2086107085">
              <w:marLeft w:val="0"/>
              <w:marRight w:val="0"/>
              <w:marTop w:val="0"/>
              <w:marBottom w:val="0"/>
              <w:divBdr>
                <w:top w:val="none" w:sz="0" w:space="0" w:color="auto"/>
                <w:left w:val="none" w:sz="0" w:space="0" w:color="auto"/>
                <w:bottom w:val="none" w:sz="0" w:space="0" w:color="auto"/>
                <w:right w:val="none" w:sz="0" w:space="0" w:color="auto"/>
              </w:divBdr>
            </w:div>
            <w:div w:id="680395561">
              <w:marLeft w:val="0"/>
              <w:marRight w:val="0"/>
              <w:marTop w:val="0"/>
              <w:marBottom w:val="0"/>
              <w:divBdr>
                <w:top w:val="none" w:sz="0" w:space="0" w:color="auto"/>
                <w:left w:val="none" w:sz="0" w:space="0" w:color="auto"/>
                <w:bottom w:val="none" w:sz="0" w:space="0" w:color="auto"/>
                <w:right w:val="none" w:sz="0" w:space="0" w:color="auto"/>
              </w:divBdr>
            </w:div>
            <w:div w:id="1282998458">
              <w:marLeft w:val="0"/>
              <w:marRight w:val="0"/>
              <w:marTop w:val="0"/>
              <w:marBottom w:val="0"/>
              <w:divBdr>
                <w:top w:val="none" w:sz="0" w:space="0" w:color="auto"/>
                <w:left w:val="none" w:sz="0" w:space="0" w:color="auto"/>
                <w:bottom w:val="none" w:sz="0" w:space="0" w:color="auto"/>
                <w:right w:val="none" w:sz="0" w:space="0" w:color="auto"/>
              </w:divBdr>
            </w:div>
            <w:div w:id="1796169520">
              <w:marLeft w:val="0"/>
              <w:marRight w:val="0"/>
              <w:marTop w:val="0"/>
              <w:marBottom w:val="0"/>
              <w:divBdr>
                <w:top w:val="none" w:sz="0" w:space="0" w:color="auto"/>
                <w:left w:val="none" w:sz="0" w:space="0" w:color="auto"/>
                <w:bottom w:val="none" w:sz="0" w:space="0" w:color="auto"/>
                <w:right w:val="none" w:sz="0" w:space="0" w:color="auto"/>
              </w:divBdr>
            </w:div>
            <w:div w:id="1354503098">
              <w:marLeft w:val="0"/>
              <w:marRight w:val="0"/>
              <w:marTop w:val="0"/>
              <w:marBottom w:val="0"/>
              <w:divBdr>
                <w:top w:val="none" w:sz="0" w:space="0" w:color="auto"/>
                <w:left w:val="none" w:sz="0" w:space="0" w:color="auto"/>
                <w:bottom w:val="none" w:sz="0" w:space="0" w:color="auto"/>
                <w:right w:val="none" w:sz="0" w:space="0" w:color="auto"/>
              </w:divBdr>
            </w:div>
            <w:div w:id="1350646606">
              <w:marLeft w:val="0"/>
              <w:marRight w:val="0"/>
              <w:marTop w:val="0"/>
              <w:marBottom w:val="0"/>
              <w:divBdr>
                <w:top w:val="none" w:sz="0" w:space="0" w:color="auto"/>
                <w:left w:val="none" w:sz="0" w:space="0" w:color="auto"/>
                <w:bottom w:val="none" w:sz="0" w:space="0" w:color="auto"/>
                <w:right w:val="none" w:sz="0" w:space="0" w:color="auto"/>
              </w:divBdr>
            </w:div>
            <w:div w:id="1141920356">
              <w:marLeft w:val="0"/>
              <w:marRight w:val="0"/>
              <w:marTop w:val="0"/>
              <w:marBottom w:val="0"/>
              <w:divBdr>
                <w:top w:val="none" w:sz="0" w:space="0" w:color="auto"/>
                <w:left w:val="none" w:sz="0" w:space="0" w:color="auto"/>
                <w:bottom w:val="none" w:sz="0" w:space="0" w:color="auto"/>
                <w:right w:val="none" w:sz="0" w:space="0" w:color="auto"/>
              </w:divBdr>
            </w:div>
            <w:div w:id="1468939317">
              <w:marLeft w:val="0"/>
              <w:marRight w:val="0"/>
              <w:marTop w:val="0"/>
              <w:marBottom w:val="0"/>
              <w:divBdr>
                <w:top w:val="none" w:sz="0" w:space="0" w:color="auto"/>
                <w:left w:val="none" w:sz="0" w:space="0" w:color="auto"/>
                <w:bottom w:val="none" w:sz="0" w:space="0" w:color="auto"/>
                <w:right w:val="none" w:sz="0" w:space="0" w:color="auto"/>
              </w:divBdr>
            </w:div>
            <w:div w:id="1594705936">
              <w:marLeft w:val="0"/>
              <w:marRight w:val="0"/>
              <w:marTop w:val="0"/>
              <w:marBottom w:val="0"/>
              <w:divBdr>
                <w:top w:val="none" w:sz="0" w:space="0" w:color="auto"/>
                <w:left w:val="none" w:sz="0" w:space="0" w:color="auto"/>
                <w:bottom w:val="none" w:sz="0" w:space="0" w:color="auto"/>
                <w:right w:val="none" w:sz="0" w:space="0" w:color="auto"/>
              </w:divBdr>
            </w:div>
            <w:div w:id="416246367">
              <w:marLeft w:val="0"/>
              <w:marRight w:val="0"/>
              <w:marTop w:val="0"/>
              <w:marBottom w:val="0"/>
              <w:divBdr>
                <w:top w:val="none" w:sz="0" w:space="0" w:color="auto"/>
                <w:left w:val="none" w:sz="0" w:space="0" w:color="auto"/>
                <w:bottom w:val="none" w:sz="0" w:space="0" w:color="auto"/>
                <w:right w:val="none" w:sz="0" w:space="0" w:color="auto"/>
              </w:divBdr>
            </w:div>
            <w:div w:id="1913346757">
              <w:marLeft w:val="0"/>
              <w:marRight w:val="0"/>
              <w:marTop w:val="0"/>
              <w:marBottom w:val="0"/>
              <w:divBdr>
                <w:top w:val="none" w:sz="0" w:space="0" w:color="auto"/>
                <w:left w:val="none" w:sz="0" w:space="0" w:color="auto"/>
                <w:bottom w:val="none" w:sz="0" w:space="0" w:color="auto"/>
                <w:right w:val="none" w:sz="0" w:space="0" w:color="auto"/>
              </w:divBdr>
            </w:div>
            <w:div w:id="1645499210">
              <w:marLeft w:val="0"/>
              <w:marRight w:val="0"/>
              <w:marTop w:val="0"/>
              <w:marBottom w:val="0"/>
              <w:divBdr>
                <w:top w:val="none" w:sz="0" w:space="0" w:color="auto"/>
                <w:left w:val="none" w:sz="0" w:space="0" w:color="auto"/>
                <w:bottom w:val="none" w:sz="0" w:space="0" w:color="auto"/>
                <w:right w:val="none" w:sz="0" w:space="0" w:color="auto"/>
              </w:divBdr>
            </w:div>
            <w:div w:id="1639989570">
              <w:marLeft w:val="0"/>
              <w:marRight w:val="0"/>
              <w:marTop w:val="0"/>
              <w:marBottom w:val="0"/>
              <w:divBdr>
                <w:top w:val="none" w:sz="0" w:space="0" w:color="auto"/>
                <w:left w:val="none" w:sz="0" w:space="0" w:color="auto"/>
                <w:bottom w:val="none" w:sz="0" w:space="0" w:color="auto"/>
                <w:right w:val="none" w:sz="0" w:space="0" w:color="auto"/>
              </w:divBdr>
            </w:div>
            <w:div w:id="274748360">
              <w:marLeft w:val="0"/>
              <w:marRight w:val="0"/>
              <w:marTop w:val="0"/>
              <w:marBottom w:val="0"/>
              <w:divBdr>
                <w:top w:val="none" w:sz="0" w:space="0" w:color="auto"/>
                <w:left w:val="none" w:sz="0" w:space="0" w:color="auto"/>
                <w:bottom w:val="none" w:sz="0" w:space="0" w:color="auto"/>
                <w:right w:val="none" w:sz="0" w:space="0" w:color="auto"/>
              </w:divBdr>
            </w:div>
            <w:div w:id="980694239">
              <w:marLeft w:val="0"/>
              <w:marRight w:val="0"/>
              <w:marTop w:val="0"/>
              <w:marBottom w:val="0"/>
              <w:divBdr>
                <w:top w:val="none" w:sz="0" w:space="0" w:color="auto"/>
                <w:left w:val="none" w:sz="0" w:space="0" w:color="auto"/>
                <w:bottom w:val="none" w:sz="0" w:space="0" w:color="auto"/>
                <w:right w:val="none" w:sz="0" w:space="0" w:color="auto"/>
              </w:divBdr>
            </w:div>
            <w:div w:id="1687558854">
              <w:marLeft w:val="0"/>
              <w:marRight w:val="0"/>
              <w:marTop w:val="0"/>
              <w:marBottom w:val="0"/>
              <w:divBdr>
                <w:top w:val="none" w:sz="0" w:space="0" w:color="auto"/>
                <w:left w:val="none" w:sz="0" w:space="0" w:color="auto"/>
                <w:bottom w:val="none" w:sz="0" w:space="0" w:color="auto"/>
                <w:right w:val="none" w:sz="0" w:space="0" w:color="auto"/>
              </w:divBdr>
            </w:div>
            <w:div w:id="790855290">
              <w:marLeft w:val="0"/>
              <w:marRight w:val="0"/>
              <w:marTop w:val="0"/>
              <w:marBottom w:val="0"/>
              <w:divBdr>
                <w:top w:val="none" w:sz="0" w:space="0" w:color="auto"/>
                <w:left w:val="none" w:sz="0" w:space="0" w:color="auto"/>
                <w:bottom w:val="none" w:sz="0" w:space="0" w:color="auto"/>
                <w:right w:val="none" w:sz="0" w:space="0" w:color="auto"/>
              </w:divBdr>
            </w:div>
            <w:div w:id="1063600318">
              <w:marLeft w:val="0"/>
              <w:marRight w:val="0"/>
              <w:marTop w:val="0"/>
              <w:marBottom w:val="0"/>
              <w:divBdr>
                <w:top w:val="none" w:sz="0" w:space="0" w:color="auto"/>
                <w:left w:val="none" w:sz="0" w:space="0" w:color="auto"/>
                <w:bottom w:val="none" w:sz="0" w:space="0" w:color="auto"/>
                <w:right w:val="none" w:sz="0" w:space="0" w:color="auto"/>
              </w:divBdr>
            </w:div>
            <w:div w:id="1418163823">
              <w:marLeft w:val="0"/>
              <w:marRight w:val="0"/>
              <w:marTop w:val="0"/>
              <w:marBottom w:val="0"/>
              <w:divBdr>
                <w:top w:val="none" w:sz="0" w:space="0" w:color="auto"/>
                <w:left w:val="none" w:sz="0" w:space="0" w:color="auto"/>
                <w:bottom w:val="none" w:sz="0" w:space="0" w:color="auto"/>
                <w:right w:val="none" w:sz="0" w:space="0" w:color="auto"/>
              </w:divBdr>
            </w:div>
            <w:div w:id="618486368">
              <w:marLeft w:val="0"/>
              <w:marRight w:val="0"/>
              <w:marTop w:val="0"/>
              <w:marBottom w:val="0"/>
              <w:divBdr>
                <w:top w:val="none" w:sz="0" w:space="0" w:color="auto"/>
                <w:left w:val="none" w:sz="0" w:space="0" w:color="auto"/>
                <w:bottom w:val="none" w:sz="0" w:space="0" w:color="auto"/>
                <w:right w:val="none" w:sz="0" w:space="0" w:color="auto"/>
              </w:divBdr>
            </w:div>
            <w:div w:id="1099108668">
              <w:marLeft w:val="0"/>
              <w:marRight w:val="0"/>
              <w:marTop w:val="0"/>
              <w:marBottom w:val="0"/>
              <w:divBdr>
                <w:top w:val="none" w:sz="0" w:space="0" w:color="auto"/>
                <w:left w:val="none" w:sz="0" w:space="0" w:color="auto"/>
                <w:bottom w:val="none" w:sz="0" w:space="0" w:color="auto"/>
                <w:right w:val="none" w:sz="0" w:space="0" w:color="auto"/>
              </w:divBdr>
            </w:div>
            <w:div w:id="725034470">
              <w:marLeft w:val="0"/>
              <w:marRight w:val="0"/>
              <w:marTop w:val="0"/>
              <w:marBottom w:val="0"/>
              <w:divBdr>
                <w:top w:val="none" w:sz="0" w:space="0" w:color="auto"/>
                <w:left w:val="none" w:sz="0" w:space="0" w:color="auto"/>
                <w:bottom w:val="none" w:sz="0" w:space="0" w:color="auto"/>
                <w:right w:val="none" w:sz="0" w:space="0" w:color="auto"/>
              </w:divBdr>
            </w:div>
            <w:div w:id="2053655377">
              <w:marLeft w:val="0"/>
              <w:marRight w:val="0"/>
              <w:marTop w:val="0"/>
              <w:marBottom w:val="0"/>
              <w:divBdr>
                <w:top w:val="none" w:sz="0" w:space="0" w:color="auto"/>
                <w:left w:val="none" w:sz="0" w:space="0" w:color="auto"/>
                <w:bottom w:val="none" w:sz="0" w:space="0" w:color="auto"/>
                <w:right w:val="none" w:sz="0" w:space="0" w:color="auto"/>
              </w:divBdr>
            </w:div>
            <w:div w:id="83579116">
              <w:marLeft w:val="0"/>
              <w:marRight w:val="0"/>
              <w:marTop w:val="0"/>
              <w:marBottom w:val="0"/>
              <w:divBdr>
                <w:top w:val="none" w:sz="0" w:space="0" w:color="auto"/>
                <w:left w:val="none" w:sz="0" w:space="0" w:color="auto"/>
                <w:bottom w:val="none" w:sz="0" w:space="0" w:color="auto"/>
                <w:right w:val="none" w:sz="0" w:space="0" w:color="auto"/>
              </w:divBdr>
            </w:div>
            <w:div w:id="195849325">
              <w:marLeft w:val="0"/>
              <w:marRight w:val="0"/>
              <w:marTop w:val="0"/>
              <w:marBottom w:val="0"/>
              <w:divBdr>
                <w:top w:val="none" w:sz="0" w:space="0" w:color="auto"/>
                <w:left w:val="none" w:sz="0" w:space="0" w:color="auto"/>
                <w:bottom w:val="none" w:sz="0" w:space="0" w:color="auto"/>
                <w:right w:val="none" w:sz="0" w:space="0" w:color="auto"/>
              </w:divBdr>
            </w:div>
            <w:div w:id="792403975">
              <w:marLeft w:val="0"/>
              <w:marRight w:val="0"/>
              <w:marTop w:val="0"/>
              <w:marBottom w:val="0"/>
              <w:divBdr>
                <w:top w:val="none" w:sz="0" w:space="0" w:color="auto"/>
                <w:left w:val="none" w:sz="0" w:space="0" w:color="auto"/>
                <w:bottom w:val="none" w:sz="0" w:space="0" w:color="auto"/>
                <w:right w:val="none" w:sz="0" w:space="0" w:color="auto"/>
              </w:divBdr>
            </w:div>
            <w:div w:id="1063480012">
              <w:marLeft w:val="0"/>
              <w:marRight w:val="0"/>
              <w:marTop w:val="0"/>
              <w:marBottom w:val="0"/>
              <w:divBdr>
                <w:top w:val="none" w:sz="0" w:space="0" w:color="auto"/>
                <w:left w:val="none" w:sz="0" w:space="0" w:color="auto"/>
                <w:bottom w:val="none" w:sz="0" w:space="0" w:color="auto"/>
                <w:right w:val="none" w:sz="0" w:space="0" w:color="auto"/>
              </w:divBdr>
            </w:div>
            <w:div w:id="970786400">
              <w:marLeft w:val="0"/>
              <w:marRight w:val="0"/>
              <w:marTop w:val="0"/>
              <w:marBottom w:val="0"/>
              <w:divBdr>
                <w:top w:val="none" w:sz="0" w:space="0" w:color="auto"/>
                <w:left w:val="none" w:sz="0" w:space="0" w:color="auto"/>
                <w:bottom w:val="none" w:sz="0" w:space="0" w:color="auto"/>
                <w:right w:val="none" w:sz="0" w:space="0" w:color="auto"/>
              </w:divBdr>
            </w:div>
            <w:div w:id="369961805">
              <w:marLeft w:val="0"/>
              <w:marRight w:val="0"/>
              <w:marTop w:val="0"/>
              <w:marBottom w:val="0"/>
              <w:divBdr>
                <w:top w:val="none" w:sz="0" w:space="0" w:color="auto"/>
                <w:left w:val="none" w:sz="0" w:space="0" w:color="auto"/>
                <w:bottom w:val="none" w:sz="0" w:space="0" w:color="auto"/>
                <w:right w:val="none" w:sz="0" w:space="0" w:color="auto"/>
              </w:divBdr>
            </w:div>
            <w:div w:id="750737672">
              <w:marLeft w:val="0"/>
              <w:marRight w:val="0"/>
              <w:marTop w:val="0"/>
              <w:marBottom w:val="0"/>
              <w:divBdr>
                <w:top w:val="none" w:sz="0" w:space="0" w:color="auto"/>
                <w:left w:val="none" w:sz="0" w:space="0" w:color="auto"/>
                <w:bottom w:val="none" w:sz="0" w:space="0" w:color="auto"/>
                <w:right w:val="none" w:sz="0" w:space="0" w:color="auto"/>
              </w:divBdr>
            </w:div>
            <w:div w:id="996760868">
              <w:marLeft w:val="0"/>
              <w:marRight w:val="0"/>
              <w:marTop w:val="0"/>
              <w:marBottom w:val="0"/>
              <w:divBdr>
                <w:top w:val="none" w:sz="0" w:space="0" w:color="auto"/>
                <w:left w:val="none" w:sz="0" w:space="0" w:color="auto"/>
                <w:bottom w:val="none" w:sz="0" w:space="0" w:color="auto"/>
                <w:right w:val="none" w:sz="0" w:space="0" w:color="auto"/>
              </w:divBdr>
            </w:div>
            <w:div w:id="1210654215">
              <w:marLeft w:val="0"/>
              <w:marRight w:val="0"/>
              <w:marTop w:val="0"/>
              <w:marBottom w:val="0"/>
              <w:divBdr>
                <w:top w:val="none" w:sz="0" w:space="0" w:color="auto"/>
                <w:left w:val="none" w:sz="0" w:space="0" w:color="auto"/>
                <w:bottom w:val="none" w:sz="0" w:space="0" w:color="auto"/>
                <w:right w:val="none" w:sz="0" w:space="0" w:color="auto"/>
              </w:divBdr>
            </w:div>
            <w:div w:id="293340342">
              <w:marLeft w:val="0"/>
              <w:marRight w:val="0"/>
              <w:marTop w:val="0"/>
              <w:marBottom w:val="0"/>
              <w:divBdr>
                <w:top w:val="none" w:sz="0" w:space="0" w:color="auto"/>
                <w:left w:val="none" w:sz="0" w:space="0" w:color="auto"/>
                <w:bottom w:val="none" w:sz="0" w:space="0" w:color="auto"/>
                <w:right w:val="none" w:sz="0" w:space="0" w:color="auto"/>
              </w:divBdr>
            </w:div>
            <w:div w:id="1019743103">
              <w:marLeft w:val="0"/>
              <w:marRight w:val="0"/>
              <w:marTop w:val="0"/>
              <w:marBottom w:val="0"/>
              <w:divBdr>
                <w:top w:val="none" w:sz="0" w:space="0" w:color="auto"/>
                <w:left w:val="none" w:sz="0" w:space="0" w:color="auto"/>
                <w:bottom w:val="none" w:sz="0" w:space="0" w:color="auto"/>
                <w:right w:val="none" w:sz="0" w:space="0" w:color="auto"/>
              </w:divBdr>
            </w:div>
            <w:div w:id="191653189">
              <w:marLeft w:val="0"/>
              <w:marRight w:val="0"/>
              <w:marTop w:val="0"/>
              <w:marBottom w:val="0"/>
              <w:divBdr>
                <w:top w:val="none" w:sz="0" w:space="0" w:color="auto"/>
                <w:left w:val="none" w:sz="0" w:space="0" w:color="auto"/>
                <w:bottom w:val="none" w:sz="0" w:space="0" w:color="auto"/>
                <w:right w:val="none" w:sz="0" w:space="0" w:color="auto"/>
              </w:divBdr>
            </w:div>
            <w:div w:id="962076659">
              <w:marLeft w:val="0"/>
              <w:marRight w:val="0"/>
              <w:marTop w:val="0"/>
              <w:marBottom w:val="0"/>
              <w:divBdr>
                <w:top w:val="none" w:sz="0" w:space="0" w:color="auto"/>
                <w:left w:val="none" w:sz="0" w:space="0" w:color="auto"/>
                <w:bottom w:val="none" w:sz="0" w:space="0" w:color="auto"/>
                <w:right w:val="none" w:sz="0" w:space="0" w:color="auto"/>
              </w:divBdr>
            </w:div>
            <w:div w:id="1302227770">
              <w:marLeft w:val="0"/>
              <w:marRight w:val="0"/>
              <w:marTop w:val="0"/>
              <w:marBottom w:val="0"/>
              <w:divBdr>
                <w:top w:val="none" w:sz="0" w:space="0" w:color="auto"/>
                <w:left w:val="none" w:sz="0" w:space="0" w:color="auto"/>
                <w:bottom w:val="none" w:sz="0" w:space="0" w:color="auto"/>
                <w:right w:val="none" w:sz="0" w:space="0" w:color="auto"/>
              </w:divBdr>
            </w:div>
            <w:div w:id="955452456">
              <w:marLeft w:val="0"/>
              <w:marRight w:val="0"/>
              <w:marTop w:val="0"/>
              <w:marBottom w:val="0"/>
              <w:divBdr>
                <w:top w:val="none" w:sz="0" w:space="0" w:color="auto"/>
                <w:left w:val="none" w:sz="0" w:space="0" w:color="auto"/>
                <w:bottom w:val="none" w:sz="0" w:space="0" w:color="auto"/>
                <w:right w:val="none" w:sz="0" w:space="0" w:color="auto"/>
              </w:divBdr>
            </w:div>
            <w:div w:id="1881044268">
              <w:marLeft w:val="0"/>
              <w:marRight w:val="0"/>
              <w:marTop w:val="0"/>
              <w:marBottom w:val="0"/>
              <w:divBdr>
                <w:top w:val="none" w:sz="0" w:space="0" w:color="auto"/>
                <w:left w:val="none" w:sz="0" w:space="0" w:color="auto"/>
                <w:bottom w:val="none" w:sz="0" w:space="0" w:color="auto"/>
                <w:right w:val="none" w:sz="0" w:space="0" w:color="auto"/>
              </w:divBdr>
            </w:div>
            <w:div w:id="1169443102">
              <w:marLeft w:val="0"/>
              <w:marRight w:val="0"/>
              <w:marTop w:val="0"/>
              <w:marBottom w:val="0"/>
              <w:divBdr>
                <w:top w:val="none" w:sz="0" w:space="0" w:color="auto"/>
                <w:left w:val="none" w:sz="0" w:space="0" w:color="auto"/>
                <w:bottom w:val="none" w:sz="0" w:space="0" w:color="auto"/>
                <w:right w:val="none" w:sz="0" w:space="0" w:color="auto"/>
              </w:divBdr>
            </w:div>
            <w:div w:id="571476271">
              <w:marLeft w:val="0"/>
              <w:marRight w:val="0"/>
              <w:marTop w:val="0"/>
              <w:marBottom w:val="0"/>
              <w:divBdr>
                <w:top w:val="none" w:sz="0" w:space="0" w:color="auto"/>
                <w:left w:val="none" w:sz="0" w:space="0" w:color="auto"/>
                <w:bottom w:val="none" w:sz="0" w:space="0" w:color="auto"/>
                <w:right w:val="none" w:sz="0" w:space="0" w:color="auto"/>
              </w:divBdr>
            </w:div>
            <w:div w:id="1659262968">
              <w:marLeft w:val="0"/>
              <w:marRight w:val="0"/>
              <w:marTop w:val="0"/>
              <w:marBottom w:val="0"/>
              <w:divBdr>
                <w:top w:val="none" w:sz="0" w:space="0" w:color="auto"/>
                <w:left w:val="none" w:sz="0" w:space="0" w:color="auto"/>
                <w:bottom w:val="none" w:sz="0" w:space="0" w:color="auto"/>
                <w:right w:val="none" w:sz="0" w:space="0" w:color="auto"/>
              </w:divBdr>
            </w:div>
            <w:div w:id="1762918406">
              <w:marLeft w:val="0"/>
              <w:marRight w:val="0"/>
              <w:marTop w:val="0"/>
              <w:marBottom w:val="0"/>
              <w:divBdr>
                <w:top w:val="none" w:sz="0" w:space="0" w:color="auto"/>
                <w:left w:val="none" w:sz="0" w:space="0" w:color="auto"/>
                <w:bottom w:val="none" w:sz="0" w:space="0" w:color="auto"/>
                <w:right w:val="none" w:sz="0" w:space="0" w:color="auto"/>
              </w:divBdr>
            </w:div>
            <w:div w:id="1991325674">
              <w:marLeft w:val="0"/>
              <w:marRight w:val="0"/>
              <w:marTop w:val="0"/>
              <w:marBottom w:val="0"/>
              <w:divBdr>
                <w:top w:val="none" w:sz="0" w:space="0" w:color="auto"/>
                <w:left w:val="none" w:sz="0" w:space="0" w:color="auto"/>
                <w:bottom w:val="none" w:sz="0" w:space="0" w:color="auto"/>
                <w:right w:val="none" w:sz="0" w:space="0" w:color="auto"/>
              </w:divBdr>
            </w:div>
            <w:div w:id="609240120">
              <w:marLeft w:val="0"/>
              <w:marRight w:val="0"/>
              <w:marTop w:val="0"/>
              <w:marBottom w:val="0"/>
              <w:divBdr>
                <w:top w:val="none" w:sz="0" w:space="0" w:color="auto"/>
                <w:left w:val="none" w:sz="0" w:space="0" w:color="auto"/>
                <w:bottom w:val="none" w:sz="0" w:space="0" w:color="auto"/>
                <w:right w:val="none" w:sz="0" w:space="0" w:color="auto"/>
              </w:divBdr>
            </w:div>
            <w:div w:id="638994190">
              <w:marLeft w:val="0"/>
              <w:marRight w:val="0"/>
              <w:marTop w:val="0"/>
              <w:marBottom w:val="0"/>
              <w:divBdr>
                <w:top w:val="none" w:sz="0" w:space="0" w:color="auto"/>
                <w:left w:val="none" w:sz="0" w:space="0" w:color="auto"/>
                <w:bottom w:val="none" w:sz="0" w:space="0" w:color="auto"/>
                <w:right w:val="none" w:sz="0" w:space="0" w:color="auto"/>
              </w:divBdr>
            </w:div>
            <w:div w:id="1984000769">
              <w:marLeft w:val="0"/>
              <w:marRight w:val="0"/>
              <w:marTop w:val="0"/>
              <w:marBottom w:val="0"/>
              <w:divBdr>
                <w:top w:val="none" w:sz="0" w:space="0" w:color="auto"/>
                <w:left w:val="none" w:sz="0" w:space="0" w:color="auto"/>
                <w:bottom w:val="none" w:sz="0" w:space="0" w:color="auto"/>
                <w:right w:val="none" w:sz="0" w:space="0" w:color="auto"/>
              </w:divBdr>
            </w:div>
            <w:div w:id="180708960">
              <w:marLeft w:val="0"/>
              <w:marRight w:val="0"/>
              <w:marTop w:val="0"/>
              <w:marBottom w:val="0"/>
              <w:divBdr>
                <w:top w:val="none" w:sz="0" w:space="0" w:color="auto"/>
                <w:left w:val="none" w:sz="0" w:space="0" w:color="auto"/>
                <w:bottom w:val="none" w:sz="0" w:space="0" w:color="auto"/>
                <w:right w:val="none" w:sz="0" w:space="0" w:color="auto"/>
              </w:divBdr>
            </w:div>
            <w:div w:id="347566134">
              <w:marLeft w:val="0"/>
              <w:marRight w:val="0"/>
              <w:marTop w:val="0"/>
              <w:marBottom w:val="0"/>
              <w:divBdr>
                <w:top w:val="none" w:sz="0" w:space="0" w:color="auto"/>
                <w:left w:val="none" w:sz="0" w:space="0" w:color="auto"/>
                <w:bottom w:val="none" w:sz="0" w:space="0" w:color="auto"/>
                <w:right w:val="none" w:sz="0" w:space="0" w:color="auto"/>
              </w:divBdr>
            </w:div>
            <w:div w:id="2040204520">
              <w:marLeft w:val="0"/>
              <w:marRight w:val="0"/>
              <w:marTop w:val="0"/>
              <w:marBottom w:val="0"/>
              <w:divBdr>
                <w:top w:val="none" w:sz="0" w:space="0" w:color="auto"/>
                <w:left w:val="none" w:sz="0" w:space="0" w:color="auto"/>
                <w:bottom w:val="none" w:sz="0" w:space="0" w:color="auto"/>
                <w:right w:val="none" w:sz="0" w:space="0" w:color="auto"/>
              </w:divBdr>
            </w:div>
            <w:div w:id="641078304">
              <w:marLeft w:val="0"/>
              <w:marRight w:val="0"/>
              <w:marTop w:val="0"/>
              <w:marBottom w:val="0"/>
              <w:divBdr>
                <w:top w:val="none" w:sz="0" w:space="0" w:color="auto"/>
                <w:left w:val="none" w:sz="0" w:space="0" w:color="auto"/>
                <w:bottom w:val="none" w:sz="0" w:space="0" w:color="auto"/>
                <w:right w:val="none" w:sz="0" w:space="0" w:color="auto"/>
              </w:divBdr>
            </w:div>
            <w:div w:id="519129126">
              <w:marLeft w:val="0"/>
              <w:marRight w:val="0"/>
              <w:marTop w:val="0"/>
              <w:marBottom w:val="0"/>
              <w:divBdr>
                <w:top w:val="none" w:sz="0" w:space="0" w:color="auto"/>
                <w:left w:val="none" w:sz="0" w:space="0" w:color="auto"/>
                <w:bottom w:val="none" w:sz="0" w:space="0" w:color="auto"/>
                <w:right w:val="none" w:sz="0" w:space="0" w:color="auto"/>
              </w:divBdr>
            </w:div>
            <w:div w:id="1885554554">
              <w:marLeft w:val="0"/>
              <w:marRight w:val="0"/>
              <w:marTop w:val="0"/>
              <w:marBottom w:val="0"/>
              <w:divBdr>
                <w:top w:val="none" w:sz="0" w:space="0" w:color="auto"/>
                <w:left w:val="none" w:sz="0" w:space="0" w:color="auto"/>
                <w:bottom w:val="none" w:sz="0" w:space="0" w:color="auto"/>
                <w:right w:val="none" w:sz="0" w:space="0" w:color="auto"/>
              </w:divBdr>
            </w:div>
            <w:div w:id="1048920988">
              <w:marLeft w:val="0"/>
              <w:marRight w:val="0"/>
              <w:marTop w:val="0"/>
              <w:marBottom w:val="0"/>
              <w:divBdr>
                <w:top w:val="none" w:sz="0" w:space="0" w:color="auto"/>
                <w:left w:val="none" w:sz="0" w:space="0" w:color="auto"/>
                <w:bottom w:val="none" w:sz="0" w:space="0" w:color="auto"/>
                <w:right w:val="none" w:sz="0" w:space="0" w:color="auto"/>
              </w:divBdr>
            </w:div>
            <w:div w:id="1708142078">
              <w:marLeft w:val="0"/>
              <w:marRight w:val="0"/>
              <w:marTop w:val="0"/>
              <w:marBottom w:val="0"/>
              <w:divBdr>
                <w:top w:val="none" w:sz="0" w:space="0" w:color="auto"/>
                <w:left w:val="none" w:sz="0" w:space="0" w:color="auto"/>
                <w:bottom w:val="none" w:sz="0" w:space="0" w:color="auto"/>
                <w:right w:val="none" w:sz="0" w:space="0" w:color="auto"/>
              </w:divBdr>
            </w:div>
            <w:div w:id="1883521321">
              <w:marLeft w:val="0"/>
              <w:marRight w:val="0"/>
              <w:marTop w:val="0"/>
              <w:marBottom w:val="0"/>
              <w:divBdr>
                <w:top w:val="none" w:sz="0" w:space="0" w:color="auto"/>
                <w:left w:val="none" w:sz="0" w:space="0" w:color="auto"/>
                <w:bottom w:val="none" w:sz="0" w:space="0" w:color="auto"/>
                <w:right w:val="none" w:sz="0" w:space="0" w:color="auto"/>
              </w:divBdr>
            </w:div>
            <w:div w:id="1865745167">
              <w:marLeft w:val="0"/>
              <w:marRight w:val="0"/>
              <w:marTop w:val="0"/>
              <w:marBottom w:val="0"/>
              <w:divBdr>
                <w:top w:val="none" w:sz="0" w:space="0" w:color="auto"/>
                <w:left w:val="none" w:sz="0" w:space="0" w:color="auto"/>
                <w:bottom w:val="none" w:sz="0" w:space="0" w:color="auto"/>
                <w:right w:val="none" w:sz="0" w:space="0" w:color="auto"/>
              </w:divBdr>
            </w:div>
            <w:div w:id="1567035681">
              <w:marLeft w:val="0"/>
              <w:marRight w:val="0"/>
              <w:marTop w:val="0"/>
              <w:marBottom w:val="0"/>
              <w:divBdr>
                <w:top w:val="none" w:sz="0" w:space="0" w:color="auto"/>
                <w:left w:val="none" w:sz="0" w:space="0" w:color="auto"/>
                <w:bottom w:val="none" w:sz="0" w:space="0" w:color="auto"/>
                <w:right w:val="none" w:sz="0" w:space="0" w:color="auto"/>
              </w:divBdr>
            </w:div>
            <w:div w:id="1028145620">
              <w:marLeft w:val="0"/>
              <w:marRight w:val="0"/>
              <w:marTop w:val="0"/>
              <w:marBottom w:val="0"/>
              <w:divBdr>
                <w:top w:val="none" w:sz="0" w:space="0" w:color="auto"/>
                <w:left w:val="none" w:sz="0" w:space="0" w:color="auto"/>
                <w:bottom w:val="none" w:sz="0" w:space="0" w:color="auto"/>
                <w:right w:val="none" w:sz="0" w:space="0" w:color="auto"/>
              </w:divBdr>
            </w:div>
            <w:div w:id="8223274">
              <w:marLeft w:val="0"/>
              <w:marRight w:val="0"/>
              <w:marTop w:val="0"/>
              <w:marBottom w:val="0"/>
              <w:divBdr>
                <w:top w:val="none" w:sz="0" w:space="0" w:color="auto"/>
                <w:left w:val="none" w:sz="0" w:space="0" w:color="auto"/>
                <w:bottom w:val="none" w:sz="0" w:space="0" w:color="auto"/>
                <w:right w:val="none" w:sz="0" w:space="0" w:color="auto"/>
              </w:divBdr>
            </w:div>
            <w:div w:id="1047413503">
              <w:marLeft w:val="0"/>
              <w:marRight w:val="0"/>
              <w:marTop w:val="0"/>
              <w:marBottom w:val="0"/>
              <w:divBdr>
                <w:top w:val="none" w:sz="0" w:space="0" w:color="auto"/>
                <w:left w:val="none" w:sz="0" w:space="0" w:color="auto"/>
                <w:bottom w:val="none" w:sz="0" w:space="0" w:color="auto"/>
                <w:right w:val="none" w:sz="0" w:space="0" w:color="auto"/>
              </w:divBdr>
            </w:div>
            <w:div w:id="1391616226">
              <w:marLeft w:val="0"/>
              <w:marRight w:val="0"/>
              <w:marTop w:val="0"/>
              <w:marBottom w:val="0"/>
              <w:divBdr>
                <w:top w:val="none" w:sz="0" w:space="0" w:color="auto"/>
                <w:left w:val="none" w:sz="0" w:space="0" w:color="auto"/>
                <w:bottom w:val="none" w:sz="0" w:space="0" w:color="auto"/>
                <w:right w:val="none" w:sz="0" w:space="0" w:color="auto"/>
              </w:divBdr>
            </w:div>
            <w:div w:id="1864246925">
              <w:marLeft w:val="0"/>
              <w:marRight w:val="0"/>
              <w:marTop w:val="0"/>
              <w:marBottom w:val="0"/>
              <w:divBdr>
                <w:top w:val="none" w:sz="0" w:space="0" w:color="auto"/>
                <w:left w:val="none" w:sz="0" w:space="0" w:color="auto"/>
                <w:bottom w:val="none" w:sz="0" w:space="0" w:color="auto"/>
                <w:right w:val="none" w:sz="0" w:space="0" w:color="auto"/>
              </w:divBdr>
            </w:div>
            <w:div w:id="91707002">
              <w:marLeft w:val="0"/>
              <w:marRight w:val="0"/>
              <w:marTop w:val="0"/>
              <w:marBottom w:val="0"/>
              <w:divBdr>
                <w:top w:val="none" w:sz="0" w:space="0" w:color="auto"/>
                <w:left w:val="none" w:sz="0" w:space="0" w:color="auto"/>
                <w:bottom w:val="none" w:sz="0" w:space="0" w:color="auto"/>
                <w:right w:val="none" w:sz="0" w:space="0" w:color="auto"/>
              </w:divBdr>
            </w:div>
            <w:div w:id="630325792">
              <w:marLeft w:val="0"/>
              <w:marRight w:val="0"/>
              <w:marTop w:val="0"/>
              <w:marBottom w:val="0"/>
              <w:divBdr>
                <w:top w:val="none" w:sz="0" w:space="0" w:color="auto"/>
                <w:left w:val="none" w:sz="0" w:space="0" w:color="auto"/>
                <w:bottom w:val="none" w:sz="0" w:space="0" w:color="auto"/>
                <w:right w:val="none" w:sz="0" w:space="0" w:color="auto"/>
              </w:divBdr>
            </w:div>
            <w:div w:id="3689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2574">
      <w:bodyDiv w:val="1"/>
      <w:marLeft w:val="0"/>
      <w:marRight w:val="0"/>
      <w:marTop w:val="0"/>
      <w:marBottom w:val="0"/>
      <w:divBdr>
        <w:top w:val="none" w:sz="0" w:space="0" w:color="auto"/>
        <w:left w:val="none" w:sz="0" w:space="0" w:color="auto"/>
        <w:bottom w:val="none" w:sz="0" w:space="0" w:color="auto"/>
        <w:right w:val="none" w:sz="0" w:space="0" w:color="auto"/>
      </w:divBdr>
      <w:divsChild>
        <w:div w:id="726800577">
          <w:marLeft w:val="0"/>
          <w:marRight w:val="0"/>
          <w:marTop w:val="0"/>
          <w:marBottom w:val="0"/>
          <w:divBdr>
            <w:top w:val="none" w:sz="0" w:space="0" w:color="auto"/>
            <w:left w:val="none" w:sz="0" w:space="0" w:color="auto"/>
            <w:bottom w:val="none" w:sz="0" w:space="0" w:color="auto"/>
            <w:right w:val="none" w:sz="0" w:space="0" w:color="auto"/>
          </w:divBdr>
          <w:divsChild>
            <w:div w:id="56245361">
              <w:marLeft w:val="0"/>
              <w:marRight w:val="0"/>
              <w:marTop w:val="0"/>
              <w:marBottom w:val="0"/>
              <w:divBdr>
                <w:top w:val="none" w:sz="0" w:space="0" w:color="auto"/>
                <w:left w:val="none" w:sz="0" w:space="0" w:color="auto"/>
                <w:bottom w:val="none" w:sz="0" w:space="0" w:color="auto"/>
                <w:right w:val="none" w:sz="0" w:space="0" w:color="auto"/>
              </w:divBdr>
            </w:div>
            <w:div w:id="1445928554">
              <w:marLeft w:val="0"/>
              <w:marRight w:val="0"/>
              <w:marTop w:val="0"/>
              <w:marBottom w:val="0"/>
              <w:divBdr>
                <w:top w:val="none" w:sz="0" w:space="0" w:color="auto"/>
                <w:left w:val="none" w:sz="0" w:space="0" w:color="auto"/>
                <w:bottom w:val="none" w:sz="0" w:space="0" w:color="auto"/>
                <w:right w:val="none" w:sz="0" w:space="0" w:color="auto"/>
              </w:divBdr>
            </w:div>
            <w:div w:id="1425416584">
              <w:marLeft w:val="0"/>
              <w:marRight w:val="0"/>
              <w:marTop w:val="0"/>
              <w:marBottom w:val="0"/>
              <w:divBdr>
                <w:top w:val="none" w:sz="0" w:space="0" w:color="auto"/>
                <w:left w:val="none" w:sz="0" w:space="0" w:color="auto"/>
                <w:bottom w:val="none" w:sz="0" w:space="0" w:color="auto"/>
                <w:right w:val="none" w:sz="0" w:space="0" w:color="auto"/>
              </w:divBdr>
            </w:div>
            <w:div w:id="1788352526">
              <w:marLeft w:val="0"/>
              <w:marRight w:val="0"/>
              <w:marTop w:val="0"/>
              <w:marBottom w:val="0"/>
              <w:divBdr>
                <w:top w:val="none" w:sz="0" w:space="0" w:color="auto"/>
                <w:left w:val="none" w:sz="0" w:space="0" w:color="auto"/>
                <w:bottom w:val="none" w:sz="0" w:space="0" w:color="auto"/>
                <w:right w:val="none" w:sz="0" w:space="0" w:color="auto"/>
              </w:divBdr>
            </w:div>
            <w:div w:id="1859348522">
              <w:marLeft w:val="0"/>
              <w:marRight w:val="0"/>
              <w:marTop w:val="0"/>
              <w:marBottom w:val="0"/>
              <w:divBdr>
                <w:top w:val="none" w:sz="0" w:space="0" w:color="auto"/>
                <w:left w:val="none" w:sz="0" w:space="0" w:color="auto"/>
                <w:bottom w:val="none" w:sz="0" w:space="0" w:color="auto"/>
                <w:right w:val="none" w:sz="0" w:space="0" w:color="auto"/>
              </w:divBdr>
            </w:div>
            <w:div w:id="1235626605">
              <w:marLeft w:val="0"/>
              <w:marRight w:val="0"/>
              <w:marTop w:val="0"/>
              <w:marBottom w:val="0"/>
              <w:divBdr>
                <w:top w:val="none" w:sz="0" w:space="0" w:color="auto"/>
                <w:left w:val="none" w:sz="0" w:space="0" w:color="auto"/>
                <w:bottom w:val="none" w:sz="0" w:space="0" w:color="auto"/>
                <w:right w:val="none" w:sz="0" w:space="0" w:color="auto"/>
              </w:divBdr>
            </w:div>
            <w:div w:id="997029775">
              <w:marLeft w:val="0"/>
              <w:marRight w:val="0"/>
              <w:marTop w:val="0"/>
              <w:marBottom w:val="0"/>
              <w:divBdr>
                <w:top w:val="none" w:sz="0" w:space="0" w:color="auto"/>
                <w:left w:val="none" w:sz="0" w:space="0" w:color="auto"/>
                <w:bottom w:val="none" w:sz="0" w:space="0" w:color="auto"/>
                <w:right w:val="none" w:sz="0" w:space="0" w:color="auto"/>
              </w:divBdr>
            </w:div>
            <w:div w:id="1607738129">
              <w:marLeft w:val="0"/>
              <w:marRight w:val="0"/>
              <w:marTop w:val="0"/>
              <w:marBottom w:val="0"/>
              <w:divBdr>
                <w:top w:val="none" w:sz="0" w:space="0" w:color="auto"/>
                <w:left w:val="none" w:sz="0" w:space="0" w:color="auto"/>
                <w:bottom w:val="none" w:sz="0" w:space="0" w:color="auto"/>
                <w:right w:val="none" w:sz="0" w:space="0" w:color="auto"/>
              </w:divBdr>
            </w:div>
            <w:div w:id="1576360710">
              <w:marLeft w:val="0"/>
              <w:marRight w:val="0"/>
              <w:marTop w:val="0"/>
              <w:marBottom w:val="0"/>
              <w:divBdr>
                <w:top w:val="none" w:sz="0" w:space="0" w:color="auto"/>
                <w:left w:val="none" w:sz="0" w:space="0" w:color="auto"/>
                <w:bottom w:val="none" w:sz="0" w:space="0" w:color="auto"/>
                <w:right w:val="none" w:sz="0" w:space="0" w:color="auto"/>
              </w:divBdr>
            </w:div>
            <w:div w:id="403262823">
              <w:marLeft w:val="0"/>
              <w:marRight w:val="0"/>
              <w:marTop w:val="0"/>
              <w:marBottom w:val="0"/>
              <w:divBdr>
                <w:top w:val="none" w:sz="0" w:space="0" w:color="auto"/>
                <w:left w:val="none" w:sz="0" w:space="0" w:color="auto"/>
                <w:bottom w:val="none" w:sz="0" w:space="0" w:color="auto"/>
                <w:right w:val="none" w:sz="0" w:space="0" w:color="auto"/>
              </w:divBdr>
            </w:div>
            <w:div w:id="2019506366">
              <w:marLeft w:val="0"/>
              <w:marRight w:val="0"/>
              <w:marTop w:val="0"/>
              <w:marBottom w:val="0"/>
              <w:divBdr>
                <w:top w:val="none" w:sz="0" w:space="0" w:color="auto"/>
                <w:left w:val="none" w:sz="0" w:space="0" w:color="auto"/>
                <w:bottom w:val="none" w:sz="0" w:space="0" w:color="auto"/>
                <w:right w:val="none" w:sz="0" w:space="0" w:color="auto"/>
              </w:divBdr>
            </w:div>
            <w:div w:id="1651056949">
              <w:marLeft w:val="0"/>
              <w:marRight w:val="0"/>
              <w:marTop w:val="0"/>
              <w:marBottom w:val="0"/>
              <w:divBdr>
                <w:top w:val="none" w:sz="0" w:space="0" w:color="auto"/>
                <w:left w:val="none" w:sz="0" w:space="0" w:color="auto"/>
                <w:bottom w:val="none" w:sz="0" w:space="0" w:color="auto"/>
                <w:right w:val="none" w:sz="0" w:space="0" w:color="auto"/>
              </w:divBdr>
            </w:div>
            <w:div w:id="198052066">
              <w:marLeft w:val="0"/>
              <w:marRight w:val="0"/>
              <w:marTop w:val="0"/>
              <w:marBottom w:val="0"/>
              <w:divBdr>
                <w:top w:val="none" w:sz="0" w:space="0" w:color="auto"/>
                <w:left w:val="none" w:sz="0" w:space="0" w:color="auto"/>
                <w:bottom w:val="none" w:sz="0" w:space="0" w:color="auto"/>
                <w:right w:val="none" w:sz="0" w:space="0" w:color="auto"/>
              </w:divBdr>
            </w:div>
            <w:div w:id="1312102298">
              <w:marLeft w:val="0"/>
              <w:marRight w:val="0"/>
              <w:marTop w:val="0"/>
              <w:marBottom w:val="0"/>
              <w:divBdr>
                <w:top w:val="none" w:sz="0" w:space="0" w:color="auto"/>
                <w:left w:val="none" w:sz="0" w:space="0" w:color="auto"/>
                <w:bottom w:val="none" w:sz="0" w:space="0" w:color="auto"/>
                <w:right w:val="none" w:sz="0" w:space="0" w:color="auto"/>
              </w:divBdr>
            </w:div>
            <w:div w:id="1859730289">
              <w:marLeft w:val="0"/>
              <w:marRight w:val="0"/>
              <w:marTop w:val="0"/>
              <w:marBottom w:val="0"/>
              <w:divBdr>
                <w:top w:val="none" w:sz="0" w:space="0" w:color="auto"/>
                <w:left w:val="none" w:sz="0" w:space="0" w:color="auto"/>
                <w:bottom w:val="none" w:sz="0" w:space="0" w:color="auto"/>
                <w:right w:val="none" w:sz="0" w:space="0" w:color="auto"/>
              </w:divBdr>
            </w:div>
            <w:div w:id="103355032">
              <w:marLeft w:val="0"/>
              <w:marRight w:val="0"/>
              <w:marTop w:val="0"/>
              <w:marBottom w:val="0"/>
              <w:divBdr>
                <w:top w:val="none" w:sz="0" w:space="0" w:color="auto"/>
                <w:left w:val="none" w:sz="0" w:space="0" w:color="auto"/>
                <w:bottom w:val="none" w:sz="0" w:space="0" w:color="auto"/>
                <w:right w:val="none" w:sz="0" w:space="0" w:color="auto"/>
              </w:divBdr>
            </w:div>
            <w:div w:id="1469978712">
              <w:marLeft w:val="0"/>
              <w:marRight w:val="0"/>
              <w:marTop w:val="0"/>
              <w:marBottom w:val="0"/>
              <w:divBdr>
                <w:top w:val="none" w:sz="0" w:space="0" w:color="auto"/>
                <w:left w:val="none" w:sz="0" w:space="0" w:color="auto"/>
                <w:bottom w:val="none" w:sz="0" w:space="0" w:color="auto"/>
                <w:right w:val="none" w:sz="0" w:space="0" w:color="auto"/>
              </w:divBdr>
            </w:div>
            <w:div w:id="2082479282">
              <w:marLeft w:val="0"/>
              <w:marRight w:val="0"/>
              <w:marTop w:val="0"/>
              <w:marBottom w:val="0"/>
              <w:divBdr>
                <w:top w:val="none" w:sz="0" w:space="0" w:color="auto"/>
                <w:left w:val="none" w:sz="0" w:space="0" w:color="auto"/>
                <w:bottom w:val="none" w:sz="0" w:space="0" w:color="auto"/>
                <w:right w:val="none" w:sz="0" w:space="0" w:color="auto"/>
              </w:divBdr>
            </w:div>
            <w:div w:id="2008287752">
              <w:marLeft w:val="0"/>
              <w:marRight w:val="0"/>
              <w:marTop w:val="0"/>
              <w:marBottom w:val="0"/>
              <w:divBdr>
                <w:top w:val="none" w:sz="0" w:space="0" w:color="auto"/>
                <w:left w:val="none" w:sz="0" w:space="0" w:color="auto"/>
                <w:bottom w:val="none" w:sz="0" w:space="0" w:color="auto"/>
                <w:right w:val="none" w:sz="0" w:space="0" w:color="auto"/>
              </w:divBdr>
            </w:div>
            <w:div w:id="1386443524">
              <w:marLeft w:val="0"/>
              <w:marRight w:val="0"/>
              <w:marTop w:val="0"/>
              <w:marBottom w:val="0"/>
              <w:divBdr>
                <w:top w:val="none" w:sz="0" w:space="0" w:color="auto"/>
                <w:left w:val="none" w:sz="0" w:space="0" w:color="auto"/>
                <w:bottom w:val="none" w:sz="0" w:space="0" w:color="auto"/>
                <w:right w:val="none" w:sz="0" w:space="0" w:color="auto"/>
              </w:divBdr>
            </w:div>
            <w:div w:id="220753252">
              <w:marLeft w:val="0"/>
              <w:marRight w:val="0"/>
              <w:marTop w:val="0"/>
              <w:marBottom w:val="0"/>
              <w:divBdr>
                <w:top w:val="none" w:sz="0" w:space="0" w:color="auto"/>
                <w:left w:val="none" w:sz="0" w:space="0" w:color="auto"/>
                <w:bottom w:val="none" w:sz="0" w:space="0" w:color="auto"/>
                <w:right w:val="none" w:sz="0" w:space="0" w:color="auto"/>
              </w:divBdr>
            </w:div>
            <w:div w:id="1058894133">
              <w:marLeft w:val="0"/>
              <w:marRight w:val="0"/>
              <w:marTop w:val="0"/>
              <w:marBottom w:val="0"/>
              <w:divBdr>
                <w:top w:val="none" w:sz="0" w:space="0" w:color="auto"/>
                <w:left w:val="none" w:sz="0" w:space="0" w:color="auto"/>
                <w:bottom w:val="none" w:sz="0" w:space="0" w:color="auto"/>
                <w:right w:val="none" w:sz="0" w:space="0" w:color="auto"/>
              </w:divBdr>
            </w:div>
            <w:div w:id="962417534">
              <w:marLeft w:val="0"/>
              <w:marRight w:val="0"/>
              <w:marTop w:val="0"/>
              <w:marBottom w:val="0"/>
              <w:divBdr>
                <w:top w:val="none" w:sz="0" w:space="0" w:color="auto"/>
                <w:left w:val="none" w:sz="0" w:space="0" w:color="auto"/>
                <w:bottom w:val="none" w:sz="0" w:space="0" w:color="auto"/>
                <w:right w:val="none" w:sz="0" w:space="0" w:color="auto"/>
              </w:divBdr>
            </w:div>
            <w:div w:id="672146494">
              <w:marLeft w:val="0"/>
              <w:marRight w:val="0"/>
              <w:marTop w:val="0"/>
              <w:marBottom w:val="0"/>
              <w:divBdr>
                <w:top w:val="none" w:sz="0" w:space="0" w:color="auto"/>
                <w:left w:val="none" w:sz="0" w:space="0" w:color="auto"/>
                <w:bottom w:val="none" w:sz="0" w:space="0" w:color="auto"/>
                <w:right w:val="none" w:sz="0" w:space="0" w:color="auto"/>
              </w:divBdr>
            </w:div>
            <w:div w:id="1911621378">
              <w:marLeft w:val="0"/>
              <w:marRight w:val="0"/>
              <w:marTop w:val="0"/>
              <w:marBottom w:val="0"/>
              <w:divBdr>
                <w:top w:val="none" w:sz="0" w:space="0" w:color="auto"/>
                <w:left w:val="none" w:sz="0" w:space="0" w:color="auto"/>
                <w:bottom w:val="none" w:sz="0" w:space="0" w:color="auto"/>
                <w:right w:val="none" w:sz="0" w:space="0" w:color="auto"/>
              </w:divBdr>
            </w:div>
            <w:div w:id="1372222722">
              <w:marLeft w:val="0"/>
              <w:marRight w:val="0"/>
              <w:marTop w:val="0"/>
              <w:marBottom w:val="0"/>
              <w:divBdr>
                <w:top w:val="none" w:sz="0" w:space="0" w:color="auto"/>
                <w:left w:val="none" w:sz="0" w:space="0" w:color="auto"/>
                <w:bottom w:val="none" w:sz="0" w:space="0" w:color="auto"/>
                <w:right w:val="none" w:sz="0" w:space="0" w:color="auto"/>
              </w:divBdr>
            </w:div>
            <w:div w:id="1991321537">
              <w:marLeft w:val="0"/>
              <w:marRight w:val="0"/>
              <w:marTop w:val="0"/>
              <w:marBottom w:val="0"/>
              <w:divBdr>
                <w:top w:val="none" w:sz="0" w:space="0" w:color="auto"/>
                <w:left w:val="none" w:sz="0" w:space="0" w:color="auto"/>
                <w:bottom w:val="none" w:sz="0" w:space="0" w:color="auto"/>
                <w:right w:val="none" w:sz="0" w:space="0" w:color="auto"/>
              </w:divBdr>
            </w:div>
            <w:div w:id="873813715">
              <w:marLeft w:val="0"/>
              <w:marRight w:val="0"/>
              <w:marTop w:val="0"/>
              <w:marBottom w:val="0"/>
              <w:divBdr>
                <w:top w:val="none" w:sz="0" w:space="0" w:color="auto"/>
                <w:left w:val="none" w:sz="0" w:space="0" w:color="auto"/>
                <w:bottom w:val="none" w:sz="0" w:space="0" w:color="auto"/>
                <w:right w:val="none" w:sz="0" w:space="0" w:color="auto"/>
              </w:divBdr>
            </w:div>
            <w:div w:id="2100327517">
              <w:marLeft w:val="0"/>
              <w:marRight w:val="0"/>
              <w:marTop w:val="0"/>
              <w:marBottom w:val="0"/>
              <w:divBdr>
                <w:top w:val="none" w:sz="0" w:space="0" w:color="auto"/>
                <w:left w:val="none" w:sz="0" w:space="0" w:color="auto"/>
                <w:bottom w:val="none" w:sz="0" w:space="0" w:color="auto"/>
                <w:right w:val="none" w:sz="0" w:space="0" w:color="auto"/>
              </w:divBdr>
            </w:div>
            <w:div w:id="1098908774">
              <w:marLeft w:val="0"/>
              <w:marRight w:val="0"/>
              <w:marTop w:val="0"/>
              <w:marBottom w:val="0"/>
              <w:divBdr>
                <w:top w:val="none" w:sz="0" w:space="0" w:color="auto"/>
                <w:left w:val="none" w:sz="0" w:space="0" w:color="auto"/>
                <w:bottom w:val="none" w:sz="0" w:space="0" w:color="auto"/>
                <w:right w:val="none" w:sz="0" w:space="0" w:color="auto"/>
              </w:divBdr>
            </w:div>
            <w:div w:id="1455369212">
              <w:marLeft w:val="0"/>
              <w:marRight w:val="0"/>
              <w:marTop w:val="0"/>
              <w:marBottom w:val="0"/>
              <w:divBdr>
                <w:top w:val="none" w:sz="0" w:space="0" w:color="auto"/>
                <w:left w:val="none" w:sz="0" w:space="0" w:color="auto"/>
                <w:bottom w:val="none" w:sz="0" w:space="0" w:color="auto"/>
                <w:right w:val="none" w:sz="0" w:space="0" w:color="auto"/>
              </w:divBdr>
            </w:div>
            <w:div w:id="1827277258">
              <w:marLeft w:val="0"/>
              <w:marRight w:val="0"/>
              <w:marTop w:val="0"/>
              <w:marBottom w:val="0"/>
              <w:divBdr>
                <w:top w:val="none" w:sz="0" w:space="0" w:color="auto"/>
                <w:left w:val="none" w:sz="0" w:space="0" w:color="auto"/>
                <w:bottom w:val="none" w:sz="0" w:space="0" w:color="auto"/>
                <w:right w:val="none" w:sz="0" w:space="0" w:color="auto"/>
              </w:divBdr>
            </w:div>
            <w:div w:id="110827447">
              <w:marLeft w:val="0"/>
              <w:marRight w:val="0"/>
              <w:marTop w:val="0"/>
              <w:marBottom w:val="0"/>
              <w:divBdr>
                <w:top w:val="none" w:sz="0" w:space="0" w:color="auto"/>
                <w:left w:val="none" w:sz="0" w:space="0" w:color="auto"/>
                <w:bottom w:val="none" w:sz="0" w:space="0" w:color="auto"/>
                <w:right w:val="none" w:sz="0" w:space="0" w:color="auto"/>
              </w:divBdr>
            </w:div>
            <w:div w:id="1171724441">
              <w:marLeft w:val="0"/>
              <w:marRight w:val="0"/>
              <w:marTop w:val="0"/>
              <w:marBottom w:val="0"/>
              <w:divBdr>
                <w:top w:val="none" w:sz="0" w:space="0" w:color="auto"/>
                <w:left w:val="none" w:sz="0" w:space="0" w:color="auto"/>
                <w:bottom w:val="none" w:sz="0" w:space="0" w:color="auto"/>
                <w:right w:val="none" w:sz="0" w:space="0" w:color="auto"/>
              </w:divBdr>
            </w:div>
            <w:div w:id="723405550">
              <w:marLeft w:val="0"/>
              <w:marRight w:val="0"/>
              <w:marTop w:val="0"/>
              <w:marBottom w:val="0"/>
              <w:divBdr>
                <w:top w:val="none" w:sz="0" w:space="0" w:color="auto"/>
                <w:left w:val="none" w:sz="0" w:space="0" w:color="auto"/>
                <w:bottom w:val="none" w:sz="0" w:space="0" w:color="auto"/>
                <w:right w:val="none" w:sz="0" w:space="0" w:color="auto"/>
              </w:divBdr>
            </w:div>
            <w:div w:id="718284944">
              <w:marLeft w:val="0"/>
              <w:marRight w:val="0"/>
              <w:marTop w:val="0"/>
              <w:marBottom w:val="0"/>
              <w:divBdr>
                <w:top w:val="none" w:sz="0" w:space="0" w:color="auto"/>
                <w:left w:val="none" w:sz="0" w:space="0" w:color="auto"/>
                <w:bottom w:val="none" w:sz="0" w:space="0" w:color="auto"/>
                <w:right w:val="none" w:sz="0" w:space="0" w:color="auto"/>
              </w:divBdr>
            </w:div>
            <w:div w:id="902714246">
              <w:marLeft w:val="0"/>
              <w:marRight w:val="0"/>
              <w:marTop w:val="0"/>
              <w:marBottom w:val="0"/>
              <w:divBdr>
                <w:top w:val="none" w:sz="0" w:space="0" w:color="auto"/>
                <w:left w:val="none" w:sz="0" w:space="0" w:color="auto"/>
                <w:bottom w:val="none" w:sz="0" w:space="0" w:color="auto"/>
                <w:right w:val="none" w:sz="0" w:space="0" w:color="auto"/>
              </w:divBdr>
            </w:div>
            <w:div w:id="1568685058">
              <w:marLeft w:val="0"/>
              <w:marRight w:val="0"/>
              <w:marTop w:val="0"/>
              <w:marBottom w:val="0"/>
              <w:divBdr>
                <w:top w:val="none" w:sz="0" w:space="0" w:color="auto"/>
                <w:left w:val="none" w:sz="0" w:space="0" w:color="auto"/>
                <w:bottom w:val="none" w:sz="0" w:space="0" w:color="auto"/>
                <w:right w:val="none" w:sz="0" w:space="0" w:color="auto"/>
              </w:divBdr>
            </w:div>
            <w:div w:id="1092437573">
              <w:marLeft w:val="0"/>
              <w:marRight w:val="0"/>
              <w:marTop w:val="0"/>
              <w:marBottom w:val="0"/>
              <w:divBdr>
                <w:top w:val="none" w:sz="0" w:space="0" w:color="auto"/>
                <w:left w:val="none" w:sz="0" w:space="0" w:color="auto"/>
                <w:bottom w:val="none" w:sz="0" w:space="0" w:color="auto"/>
                <w:right w:val="none" w:sz="0" w:space="0" w:color="auto"/>
              </w:divBdr>
            </w:div>
            <w:div w:id="1708794482">
              <w:marLeft w:val="0"/>
              <w:marRight w:val="0"/>
              <w:marTop w:val="0"/>
              <w:marBottom w:val="0"/>
              <w:divBdr>
                <w:top w:val="none" w:sz="0" w:space="0" w:color="auto"/>
                <w:left w:val="none" w:sz="0" w:space="0" w:color="auto"/>
                <w:bottom w:val="none" w:sz="0" w:space="0" w:color="auto"/>
                <w:right w:val="none" w:sz="0" w:space="0" w:color="auto"/>
              </w:divBdr>
            </w:div>
            <w:div w:id="277372174">
              <w:marLeft w:val="0"/>
              <w:marRight w:val="0"/>
              <w:marTop w:val="0"/>
              <w:marBottom w:val="0"/>
              <w:divBdr>
                <w:top w:val="none" w:sz="0" w:space="0" w:color="auto"/>
                <w:left w:val="none" w:sz="0" w:space="0" w:color="auto"/>
                <w:bottom w:val="none" w:sz="0" w:space="0" w:color="auto"/>
                <w:right w:val="none" w:sz="0" w:space="0" w:color="auto"/>
              </w:divBdr>
            </w:div>
            <w:div w:id="206380997">
              <w:marLeft w:val="0"/>
              <w:marRight w:val="0"/>
              <w:marTop w:val="0"/>
              <w:marBottom w:val="0"/>
              <w:divBdr>
                <w:top w:val="none" w:sz="0" w:space="0" w:color="auto"/>
                <w:left w:val="none" w:sz="0" w:space="0" w:color="auto"/>
                <w:bottom w:val="none" w:sz="0" w:space="0" w:color="auto"/>
                <w:right w:val="none" w:sz="0" w:space="0" w:color="auto"/>
              </w:divBdr>
            </w:div>
            <w:div w:id="14561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471">
      <w:bodyDiv w:val="1"/>
      <w:marLeft w:val="0"/>
      <w:marRight w:val="0"/>
      <w:marTop w:val="0"/>
      <w:marBottom w:val="0"/>
      <w:divBdr>
        <w:top w:val="none" w:sz="0" w:space="0" w:color="auto"/>
        <w:left w:val="none" w:sz="0" w:space="0" w:color="auto"/>
        <w:bottom w:val="none" w:sz="0" w:space="0" w:color="auto"/>
        <w:right w:val="none" w:sz="0" w:space="0" w:color="auto"/>
      </w:divBdr>
      <w:divsChild>
        <w:div w:id="5594236">
          <w:marLeft w:val="0"/>
          <w:marRight w:val="0"/>
          <w:marTop w:val="0"/>
          <w:marBottom w:val="0"/>
          <w:divBdr>
            <w:top w:val="none" w:sz="0" w:space="0" w:color="auto"/>
            <w:left w:val="none" w:sz="0" w:space="0" w:color="auto"/>
            <w:bottom w:val="none" w:sz="0" w:space="0" w:color="auto"/>
            <w:right w:val="none" w:sz="0" w:space="0" w:color="auto"/>
          </w:divBdr>
          <w:divsChild>
            <w:div w:id="713506464">
              <w:marLeft w:val="0"/>
              <w:marRight w:val="0"/>
              <w:marTop w:val="0"/>
              <w:marBottom w:val="0"/>
              <w:divBdr>
                <w:top w:val="none" w:sz="0" w:space="0" w:color="auto"/>
                <w:left w:val="none" w:sz="0" w:space="0" w:color="auto"/>
                <w:bottom w:val="none" w:sz="0" w:space="0" w:color="auto"/>
                <w:right w:val="none" w:sz="0" w:space="0" w:color="auto"/>
              </w:divBdr>
            </w:div>
            <w:div w:id="374280421">
              <w:marLeft w:val="0"/>
              <w:marRight w:val="0"/>
              <w:marTop w:val="0"/>
              <w:marBottom w:val="0"/>
              <w:divBdr>
                <w:top w:val="none" w:sz="0" w:space="0" w:color="auto"/>
                <w:left w:val="none" w:sz="0" w:space="0" w:color="auto"/>
                <w:bottom w:val="none" w:sz="0" w:space="0" w:color="auto"/>
                <w:right w:val="none" w:sz="0" w:space="0" w:color="auto"/>
              </w:divBdr>
            </w:div>
            <w:div w:id="744768396">
              <w:marLeft w:val="0"/>
              <w:marRight w:val="0"/>
              <w:marTop w:val="0"/>
              <w:marBottom w:val="0"/>
              <w:divBdr>
                <w:top w:val="none" w:sz="0" w:space="0" w:color="auto"/>
                <w:left w:val="none" w:sz="0" w:space="0" w:color="auto"/>
                <w:bottom w:val="none" w:sz="0" w:space="0" w:color="auto"/>
                <w:right w:val="none" w:sz="0" w:space="0" w:color="auto"/>
              </w:divBdr>
            </w:div>
            <w:div w:id="1929927553">
              <w:marLeft w:val="0"/>
              <w:marRight w:val="0"/>
              <w:marTop w:val="0"/>
              <w:marBottom w:val="0"/>
              <w:divBdr>
                <w:top w:val="none" w:sz="0" w:space="0" w:color="auto"/>
                <w:left w:val="none" w:sz="0" w:space="0" w:color="auto"/>
                <w:bottom w:val="none" w:sz="0" w:space="0" w:color="auto"/>
                <w:right w:val="none" w:sz="0" w:space="0" w:color="auto"/>
              </w:divBdr>
            </w:div>
            <w:div w:id="97140232">
              <w:marLeft w:val="0"/>
              <w:marRight w:val="0"/>
              <w:marTop w:val="0"/>
              <w:marBottom w:val="0"/>
              <w:divBdr>
                <w:top w:val="none" w:sz="0" w:space="0" w:color="auto"/>
                <w:left w:val="none" w:sz="0" w:space="0" w:color="auto"/>
                <w:bottom w:val="none" w:sz="0" w:space="0" w:color="auto"/>
                <w:right w:val="none" w:sz="0" w:space="0" w:color="auto"/>
              </w:divBdr>
            </w:div>
            <w:div w:id="1597906456">
              <w:marLeft w:val="0"/>
              <w:marRight w:val="0"/>
              <w:marTop w:val="0"/>
              <w:marBottom w:val="0"/>
              <w:divBdr>
                <w:top w:val="none" w:sz="0" w:space="0" w:color="auto"/>
                <w:left w:val="none" w:sz="0" w:space="0" w:color="auto"/>
                <w:bottom w:val="none" w:sz="0" w:space="0" w:color="auto"/>
                <w:right w:val="none" w:sz="0" w:space="0" w:color="auto"/>
              </w:divBdr>
            </w:div>
            <w:div w:id="145635479">
              <w:marLeft w:val="0"/>
              <w:marRight w:val="0"/>
              <w:marTop w:val="0"/>
              <w:marBottom w:val="0"/>
              <w:divBdr>
                <w:top w:val="none" w:sz="0" w:space="0" w:color="auto"/>
                <w:left w:val="none" w:sz="0" w:space="0" w:color="auto"/>
                <w:bottom w:val="none" w:sz="0" w:space="0" w:color="auto"/>
                <w:right w:val="none" w:sz="0" w:space="0" w:color="auto"/>
              </w:divBdr>
            </w:div>
            <w:div w:id="203912987">
              <w:marLeft w:val="0"/>
              <w:marRight w:val="0"/>
              <w:marTop w:val="0"/>
              <w:marBottom w:val="0"/>
              <w:divBdr>
                <w:top w:val="none" w:sz="0" w:space="0" w:color="auto"/>
                <w:left w:val="none" w:sz="0" w:space="0" w:color="auto"/>
                <w:bottom w:val="none" w:sz="0" w:space="0" w:color="auto"/>
                <w:right w:val="none" w:sz="0" w:space="0" w:color="auto"/>
              </w:divBdr>
            </w:div>
            <w:div w:id="1750537535">
              <w:marLeft w:val="0"/>
              <w:marRight w:val="0"/>
              <w:marTop w:val="0"/>
              <w:marBottom w:val="0"/>
              <w:divBdr>
                <w:top w:val="none" w:sz="0" w:space="0" w:color="auto"/>
                <w:left w:val="none" w:sz="0" w:space="0" w:color="auto"/>
                <w:bottom w:val="none" w:sz="0" w:space="0" w:color="auto"/>
                <w:right w:val="none" w:sz="0" w:space="0" w:color="auto"/>
              </w:divBdr>
            </w:div>
            <w:div w:id="342587191">
              <w:marLeft w:val="0"/>
              <w:marRight w:val="0"/>
              <w:marTop w:val="0"/>
              <w:marBottom w:val="0"/>
              <w:divBdr>
                <w:top w:val="none" w:sz="0" w:space="0" w:color="auto"/>
                <w:left w:val="none" w:sz="0" w:space="0" w:color="auto"/>
                <w:bottom w:val="none" w:sz="0" w:space="0" w:color="auto"/>
                <w:right w:val="none" w:sz="0" w:space="0" w:color="auto"/>
              </w:divBdr>
            </w:div>
            <w:div w:id="414859570">
              <w:marLeft w:val="0"/>
              <w:marRight w:val="0"/>
              <w:marTop w:val="0"/>
              <w:marBottom w:val="0"/>
              <w:divBdr>
                <w:top w:val="none" w:sz="0" w:space="0" w:color="auto"/>
                <w:left w:val="none" w:sz="0" w:space="0" w:color="auto"/>
                <w:bottom w:val="none" w:sz="0" w:space="0" w:color="auto"/>
                <w:right w:val="none" w:sz="0" w:space="0" w:color="auto"/>
              </w:divBdr>
            </w:div>
            <w:div w:id="1029137617">
              <w:marLeft w:val="0"/>
              <w:marRight w:val="0"/>
              <w:marTop w:val="0"/>
              <w:marBottom w:val="0"/>
              <w:divBdr>
                <w:top w:val="none" w:sz="0" w:space="0" w:color="auto"/>
                <w:left w:val="none" w:sz="0" w:space="0" w:color="auto"/>
                <w:bottom w:val="none" w:sz="0" w:space="0" w:color="auto"/>
                <w:right w:val="none" w:sz="0" w:space="0" w:color="auto"/>
              </w:divBdr>
            </w:div>
            <w:div w:id="1077480189">
              <w:marLeft w:val="0"/>
              <w:marRight w:val="0"/>
              <w:marTop w:val="0"/>
              <w:marBottom w:val="0"/>
              <w:divBdr>
                <w:top w:val="none" w:sz="0" w:space="0" w:color="auto"/>
                <w:left w:val="none" w:sz="0" w:space="0" w:color="auto"/>
                <w:bottom w:val="none" w:sz="0" w:space="0" w:color="auto"/>
                <w:right w:val="none" w:sz="0" w:space="0" w:color="auto"/>
              </w:divBdr>
            </w:div>
            <w:div w:id="286816547">
              <w:marLeft w:val="0"/>
              <w:marRight w:val="0"/>
              <w:marTop w:val="0"/>
              <w:marBottom w:val="0"/>
              <w:divBdr>
                <w:top w:val="none" w:sz="0" w:space="0" w:color="auto"/>
                <w:left w:val="none" w:sz="0" w:space="0" w:color="auto"/>
                <w:bottom w:val="none" w:sz="0" w:space="0" w:color="auto"/>
                <w:right w:val="none" w:sz="0" w:space="0" w:color="auto"/>
              </w:divBdr>
            </w:div>
            <w:div w:id="1812601659">
              <w:marLeft w:val="0"/>
              <w:marRight w:val="0"/>
              <w:marTop w:val="0"/>
              <w:marBottom w:val="0"/>
              <w:divBdr>
                <w:top w:val="none" w:sz="0" w:space="0" w:color="auto"/>
                <w:left w:val="none" w:sz="0" w:space="0" w:color="auto"/>
                <w:bottom w:val="none" w:sz="0" w:space="0" w:color="auto"/>
                <w:right w:val="none" w:sz="0" w:space="0" w:color="auto"/>
              </w:divBdr>
            </w:div>
            <w:div w:id="966667143">
              <w:marLeft w:val="0"/>
              <w:marRight w:val="0"/>
              <w:marTop w:val="0"/>
              <w:marBottom w:val="0"/>
              <w:divBdr>
                <w:top w:val="none" w:sz="0" w:space="0" w:color="auto"/>
                <w:left w:val="none" w:sz="0" w:space="0" w:color="auto"/>
                <w:bottom w:val="none" w:sz="0" w:space="0" w:color="auto"/>
                <w:right w:val="none" w:sz="0" w:space="0" w:color="auto"/>
              </w:divBdr>
            </w:div>
            <w:div w:id="2089498486">
              <w:marLeft w:val="0"/>
              <w:marRight w:val="0"/>
              <w:marTop w:val="0"/>
              <w:marBottom w:val="0"/>
              <w:divBdr>
                <w:top w:val="none" w:sz="0" w:space="0" w:color="auto"/>
                <w:left w:val="none" w:sz="0" w:space="0" w:color="auto"/>
                <w:bottom w:val="none" w:sz="0" w:space="0" w:color="auto"/>
                <w:right w:val="none" w:sz="0" w:space="0" w:color="auto"/>
              </w:divBdr>
            </w:div>
            <w:div w:id="9594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60358">
      <w:bodyDiv w:val="1"/>
      <w:marLeft w:val="0"/>
      <w:marRight w:val="0"/>
      <w:marTop w:val="0"/>
      <w:marBottom w:val="0"/>
      <w:divBdr>
        <w:top w:val="none" w:sz="0" w:space="0" w:color="auto"/>
        <w:left w:val="none" w:sz="0" w:space="0" w:color="auto"/>
        <w:bottom w:val="none" w:sz="0" w:space="0" w:color="auto"/>
        <w:right w:val="none" w:sz="0" w:space="0" w:color="auto"/>
      </w:divBdr>
      <w:divsChild>
        <w:div w:id="1415972495">
          <w:marLeft w:val="0"/>
          <w:marRight w:val="0"/>
          <w:marTop w:val="0"/>
          <w:marBottom w:val="0"/>
          <w:divBdr>
            <w:top w:val="none" w:sz="0" w:space="0" w:color="auto"/>
            <w:left w:val="none" w:sz="0" w:space="0" w:color="auto"/>
            <w:bottom w:val="none" w:sz="0" w:space="0" w:color="auto"/>
            <w:right w:val="none" w:sz="0" w:space="0" w:color="auto"/>
          </w:divBdr>
          <w:divsChild>
            <w:div w:id="1026827830">
              <w:marLeft w:val="0"/>
              <w:marRight w:val="0"/>
              <w:marTop w:val="0"/>
              <w:marBottom w:val="0"/>
              <w:divBdr>
                <w:top w:val="none" w:sz="0" w:space="0" w:color="auto"/>
                <w:left w:val="none" w:sz="0" w:space="0" w:color="auto"/>
                <w:bottom w:val="none" w:sz="0" w:space="0" w:color="auto"/>
                <w:right w:val="none" w:sz="0" w:space="0" w:color="auto"/>
              </w:divBdr>
            </w:div>
            <w:div w:id="1829591855">
              <w:marLeft w:val="0"/>
              <w:marRight w:val="0"/>
              <w:marTop w:val="0"/>
              <w:marBottom w:val="0"/>
              <w:divBdr>
                <w:top w:val="none" w:sz="0" w:space="0" w:color="auto"/>
                <w:left w:val="none" w:sz="0" w:space="0" w:color="auto"/>
                <w:bottom w:val="none" w:sz="0" w:space="0" w:color="auto"/>
                <w:right w:val="none" w:sz="0" w:space="0" w:color="auto"/>
              </w:divBdr>
            </w:div>
            <w:div w:id="861213753">
              <w:marLeft w:val="0"/>
              <w:marRight w:val="0"/>
              <w:marTop w:val="0"/>
              <w:marBottom w:val="0"/>
              <w:divBdr>
                <w:top w:val="none" w:sz="0" w:space="0" w:color="auto"/>
                <w:left w:val="none" w:sz="0" w:space="0" w:color="auto"/>
                <w:bottom w:val="none" w:sz="0" w:space="0" w:color="auto"/>
                <w:right w:val="none" w:sz="0" w:space="0" w:color="auto"/>
              </w:divBdr>
            </w:div>
            <w:div w:id="1740204161">
              <w:marLeft w:val="0"/>
              <w:marRight w:val="0"/>
              <w:marTop w:val="0"/>
              <w:marBottom w:val="0"/>
              <w:divBdr>
                <w:top w:val="none" w:sz="0" w:space="0" w:color="auto"/>
                <w:left w:val="none" w:sz="0" w:space="0" w:color="auto"/>
                <w:bottom w:val="none" w:sz="0" w:space="0" w:color="auto"/>
                <w:right w:val="none" w:sz="0" w:space="0" w:color="auto"/>
              </w:divBdr>
            </w:div>
            <w:div w:id="1099375575">
              <w:marLeft w:val="0"/>
              <w:marRight w:val="0"/>
              <w:marTop w:val="0"/>
              <w:marBottom w:val="0"/>
              <w:divBdr>
                <w:top w:val="none" w:sz="0" w:space="0" w:color="auto"/>
                <w:left w:val="none" w:sz="0" w:space="0" w:color="auto"/>
                <w:bottom w:val="none" w:sz="0" w:space="0" w:color="auto"/>
                <w:right w:val="none" w:sz="0" w:space="0" w:color="auto"/>
              </w:divBdr>
            </w:div>
            <w:div w:id="6451282">
              <w:marLeft w:val="0"/>
              <w:marRight w:val="0"/>
              <w:marTop w:val="0"/>
              <w:marBottom w:val="0"/>
              <w:divBdr>
                <w:top w:val="none" w:sz="0" w:space="0" w:color="auto"/>
                <w:left w:val="none" w:sz="0" w:space="0" w:color="auto"/>
                <w:bottom w:val="none" w:sz="0" w:space="0" w:color="auto"/>
                <w:right w:val="none" w:sz="0" w:space="0" w:color="auto"/>
              </w:divBdr>
            </w:div>
            <w:div w:id="419377439">
              <w:marLeft w:val="0"/>
              <w:marRight w:val="0"/>
              <w:marTop w:val="0"/>
              <w:marBottom w:val="0"/>
              <w:divBdr>
                <w:top w:val="none" w:sz="0" w:space="0" w:color="auto"/>
                <w:left w:val="none" w:sz="0" w:space="0" w:color="auto"/>
                <w:bottom w:val="none" w:sz="0" w:space="0" w:color="auto"/>
                <w:right w:val="none" w:sz="0" w:space="0" w:color="auto"/>
              </w:divBdr>
            </w:div>
            <w:div w:id="182286857">
              <w:marLeft w:val="0"/>
              <w:marRight w:val="0"/>
              <w:marTop w:val="0"/>
              <w:marBottom w:val="0"/>
              <w:divBdr>
                <w:top w:val="none" w:sz="0" w:space="0" w:color="auto"/>
                <w:left w:val="none" w:sz="0" w:space="0" w:color="auto"/>
                <w:bottom w:val="none" w:sz="0" w:space="0" w:color="auto"/>
                <w:right w:val="none" w:sz="0" w:space="0" w:color="auto"/>
              </w:divBdr>
            </w:div>
            <w:div w:id="1215653180">
              <w:marLeft w:val="0"/>
              <w:marRight w:val="0"/>
              <w:marTop w:val="0"/>
              <w:marBottom w:val="0"/>
              <w:divBdr>
                <w:top w:val="none" w:sz="0" w:space="0" w:color="auto"/>
                <w:left w:val="none" w:sz="0" w:space="0" w:color="auto"/>
                <w:bottom w:val="none" w:sz="0" w:space="0" w:color="auto"/>
                <w:right w:val="none" w:sz="0" w:space="0" w:color="auto"/>
              </w:divBdr>
            </w:div>
            <w:div w:id="1697806293">
              <w:marLeft w:val="0"/>
              <w:marRight w:val="0"/>
              <w:marTop w:val="0"/>
              <w:marBottom w:val="0"/>
              <w:divBdr>
                <w:top w:val="none" w:sz="0" w:space="0" w:color="auto"/>
                <w:left w:val="none" w:sz="0" w:space="0" w:color="auto"/>
                <w:bottom w:val="none" w:sz="0" w:space="0" w:color="auto"/>
                <w:right w:val="none" w:sz="0" w:space="0" w:color="auto"/>
              </w:divBdr>
            </w:div>
            <w:div w:id="1092774749">
              <w:marLeft w:val="0"/>
              <w:marRight w:val="0"/>
              <w:marTop w:val="0"/>
              <w:marBottom w:val="0"/>
              <w:divBdr>
                <w:top w:val="none" w:sz="0" w:space="0" w:color="auto"/>
                <w:left w:val="none" w:sz="0" w:space="0" w:color="auto"/>
                <w:bottom w:val="none" w:sz="0" w:space="0" w:color="auto"/>
                <w:right w:val="none" w:sz="0" w:space="0" w:color="auto"/>
              </w:divBdr>
            </w:div>
            <w:div w:id="2065516941">
              <w:marLeft w:val="0"/>
              <w:marRight w:val="0"/>
              <w:marTop w:val="0"/>
              <w:marBottom w:val="0"/>
              <w:divBdr>
                <w:top w:val="none" w:sz="0" w:space="0" w:color="auto"/>
                <w:left w:val="none" w:sz="0" w:space="0" w:color="auto"/>
                <w:bottom w:val="none" w:sz="0" w:space="0" w:color="auto"/>
                <w:right w:val="none" w:sz="0" w:space="0" w:color="auto"/>
              </w:divBdr>
            </w:div>
            <w:div w:id="1357661793">
              <w:marLeft w:val="0"/>
              <w:marRight w:val="0"/>
              <w:marTop w:val="0"/>
              <w:marBottom w:val="0"/>
              <w:divBdr>
                <w:top w:val="none" w:sz="0" w:space="0" w:color="auto"/>
                <w:left w:val="none" w:sz="0" w:space="0" w:color="auto"/>
                <w:bottom w:val="none" w:sz="0" w:space="0" w:color="auto"/>
                <w:right w:val="none" w:sz="0" w:space="0" w:color="auto"/>
              </w:divBdr>
            </w:div>
            <w:div w:id="631446211">
              <w:marLeft w:val="0"/>
              <w:marRight w:val="0"/>
              <w:marTop w:val="0"/>
              <w:marBottom w:val="0"/>
              <w:divBdr>
                <w:top w:val="none" w:sz="0" w:space="0" w:color="auto"/>
                <w:left w:val="none" w:sz="0" w:space="0" w:color="auto"/>
                <w:bottom w:val="none" w:sz="0" w:space="0" w:color="auto"/>
                <w:right w:val="none" w:sz="0" w:space="0" w:color="auto"/>
              </w:divBdr>
            </w:div>
            <w:div w:id="1173253278">
              <w:marLeft w:val="0"/>
              <w:marRight w:val="0"/>
              <w:marTop w:val="0"/>
              <w:marBottom w:val="0"/>
              <w:divBdr>
                <w:top w:val="none" w:sz="0" w:space="0" w:color="auto"/>
                <w:left w:val="none" w:sz="0" w:space="0" w:color="auto"/>
                <w:bottom w:val="none" w:sz="0" w:space="0" w:color="auto"/>
                <w:right w:val="none" w:sz="0" w:space="0" w:color="auto"/>
              </w:divBdr>
            </w:div>
            <w:div w:id="2130931085">
              <w:marLeft w:val="0"/>
              <w:marRight w:val="0"/>
              <w:marTop w:val="0"/>
              <w:marBottom w:val="0"/>
              <w:divBdr>
                <w:top w:val="none" w:sz="0" w:space="0" w:color="auto"/>
                <w:left w:val="none" w:sz="0" w:space="0" w:color="auto"/>
                <w:bottom w:val="none" w:sz="0" w:space="0" w:color="auto"/>
                <w:right w:val="none" w:sz="0" w:space="0" w:color="auto"/>
              </w:divBdr>
            </w:div>
            <w:div w:id="1900824691">
              <w:marLeft w:val="0"/>
              <w:marRight w:val="0"/>
              <w:marTop w:val="0"/>
              <w:marBottom w:val="0"/>
              <w:divBdr>
                <w:top w:val="none" w:sz="0" w:space="0" w:color="auto"/>
                <w:left w:val="none" w:sz="0" w:space="0" w:color="auto"/>
                <w:bottom w:val="none" w:sz="0" w:space="0" w:color="auto"/>
                <w:right w:val="none" w:sz="0" w:space="0" w:color="auto"/>
              </w:divBdr>
            </w:div>
            <w:div w:id="2023360606">
              <w:marLeft w:val="0"/>
              <w:marRight w:val="0"/>
              <w:marTop w:val="0"/>
              <w:marBottom w:val="0"/>
              <w:divBdr>
                <w:top w:val="none" w:sz="0" w:space="0" w:color="auto"/>
                <w:left w:val="none" w:sz="0" w:space="0" w:color="auto"/>
                <w:bottom w:val="none" w:sz="0" w:space="0" w:color="auto"/>
                <w:right w:val="none" w:sz="0" w:space="0" w:color="auto"/>
              </w:divBdr>
            </w:div>
            <w:div w:id="2028557245">
              <w:marLeft w:val="0"/>
              <w:marRight w:val="0"/>
              <w:marTop w:val="0"/>
              <w:marBottom w:val="0"/>
              <w:divBdr>
                <w:top w:val="none" w:sz="0" w:space="0" w:color="auto"/>
                <w:left w:val="none" w:sz="0" w:space="0" w:color="auto"/>
                <w:bottom w:val="none" w:sz="0" w:space="0" w:color="auto"/>
                <w:right w:val="none" w:sz="0" w:space="0" w:color="auto"/>
              </w:divBdr>
            </w:div>
            <w:div w:id="513958071">
              <w:marLeft w:val="0"/>
              <w:marRight w:val="0"/>
              <w:marTop w:val="0"/>
              <w:marBottom w:val="0"/>
              <w:divBdr>
                <w:top w:val="none" w:sz="0" w:space="0" w:color="auto"/>
                <w:left w:val="none" w:sz="0" w:space="0" w:color="auto"/>
                <w:bottom w:val="none" w:sz="0" w:space="0" w:color="auto"/>
                <w:right w:val="none" w:sz="0" w:space="0" w:color="auto"/>
              </w:divBdr>
            </w:div>
            <w:div w:id="1716616499">
              <w:marLeft w:val="0"/>
              <w:marRight w:val="0"/>
              <w:marTop w:val="0"/>
              <w:marBottom w:val="0"/>
              <w:divBdr>
                <w:top w:val="none" w:sz="0" w:space="0" w:color="auto"/>
                <w:left w:val="none" w:sz="0" w:space="0" w:color="auto"/>
                <w:bottom w:val="none" w:sz="0" w:space="0" w:color="auto"/>
                <w:right w:val="none" w:sz="0" w:space="0" w:color="auto"/>
              </w:divBdr>
            </w:div>
            <w:div w:id="973758708">
              <w:marLeft w:val="0"/>
              <w:marRight w:val="0"/>
              <w:marTop w:val="0"/>
              <w:marBottom w:val="0"/>
              <w:divBdr>
                <w:top w:val="none" w:sz="0" w:space="0" w:color="auto"/>
                <w:left w:val="none" w:sz="0" w:space="0" w:color="auto"/>
                <w:bottom w:val="none" w:sz="0" w:space="0" w:color="auto"/>
                <w:right w:val="none" w:sz="0" w:space="0" w:color="auto"/>
              </w:divBdr>
            </w:div>
            <w:div w:id="236326594">
              <w:marLeft w:val="0"/>
              <w:marRight w:val="0"/>
              <w:marTop w:val="0"/>
              <w:marBottom w:val="0"/>
              <w:divBdr>
                <w:top w:val="none" w:sz="0" w:space="0" w:color="auto"/>
                <w:left w:val="none" w:sz="0" w:space="0" w:color="auto"/>
                <w:bottom w:val="none" w:sz="0" w:space="0" w:color="auto"/>
                <w:right w:val="none" w:sz="0" w:space="0" w:color="auto"/>
              </w:divBdr>
            </w:div>
            <w:div w:id="1072234784">
              <w:marLeft w:val="0"/>
              <w:marRight w:val="0"/>
              <w:marTop w:val="0"/>
              <w:marBottom w:val="0"/>
              <w:divBdr>
                <w:top w:val="none" w:sz="0" w:space="0" w:color="auto"/>
                <w:left w:val="none" w:sz="0" w:space="0" w:color="auto"/>
                <w:bottom w:val="none" w:sz="0" w:space="0" w:color="auto"/>
                <w:right w:val="none" w:sz="0" w:space="0" w:color="auto"/>
              </w:divBdr>
            </w:div>
            <w:div w:id="916863225">
              <w:marLeft w:val="0"/>
              <w:marRight w:val="0"/>
              <w:marTop w:val="0"/>
              <w:marBottom w:val="0"/>
              <w:divBdr>
                <w:top w:val="none" w:sz="0" w:space="0" w:color="auto"/>
                <w:left w:val="none" w:sz="0" w:space="0" w:color="auto"/>
                <w:bottom w:val="none" w:sz="0" w:space="0" w:color="auto"/>
                <w:right w:val="none" w:sz="0" w:space="0" w:color="auto"/>
              </w:divBdr>
            </w:div>
            <w:div w:id="11388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7544">
      <w:bodyDiv w:val="1"/>
      <w:marLeft w:val="0"/>
      <w:marRight w:val="0"/>
      <w:marTop w:val="0"/>
      <w:marBottom w:val="0"/>
      <w:divBdr>
        <w:top w:val="none" w:sz="0" w:space="0" w:color="auto"/>
        <w:left w:val="none" w:sz="0" w:space="0" w:color="auto"/>
        <w:bottom w:val="none" w:sz="0" w:space="0" w:color="auto"/>
        <w:right w:val="none" w:sz="0" w:space="0" w:color="auto"/>
      </w:divBdr>
    </w:div>
    <w:div w:id="672418715">
      <w:bodyDiv w:val="1"/>
      <w:marLeft w:val="0"/>
      <w:marRight w:val="0"/>
      <w:marTop w:val="0"/>
      <w:marBottom w:val="0"/>
      <w:divBdr>
        <w:top w:val="none" w:sz="0" w:space="0" w:color="auto"/>
        <w:left w:val="none" w:sz="0" w:space="0" w:color="auto"/>
        <w:bottom w:val="none" w:sz="0" w:space="0" w:color="auto"/>
        <w:right w:val="none" w:sz="0" w:space="0" w:color="auto"/>
      </w:divBdr>
      <w:divsChild>
        <w:div w:id="736056347">
          <w:marLeft w:val="0"/>
          <w:marRight w:val="0"/>
          <w:marTop w:val="0"/>
          <w:marBottom w:val="0"/>
          <w:divBdr>
            <w:top w:val="none" w:sz="0" w:space="0" w:color="auto"/>
            <w:left w:val="none" w:sz="0" w:space="0" w:color="auto"/>
            <w:bottom w:val="none" w:sz="0" w:space="0" w:color="auto"/>
            <w:right w:val="none" w:sz="0" w:space="0" w:color="auto"/>
          </w:divBdr>
          <w:divsChild>
            <w:div w:id="857037459">
              <w:marLeft w:val="0"/>
              <w:marRight w:val="0"/>
              <w:marTop w:val="0"/>
              <w:marBottom w:val="0"/>
              <w:divBdr>
                <w:top w:val="none" w:sz="0" w:space="0" w:color="auto"/>
                <w:left w:val="none" w:sz="0" w:space="0" w:color="auto"/>
                <w:bottom w:val="none" w:sz="0" w:space="0" w:color="auto"/>
                <w:right w:val="none" w:sz="0" w:space="0" w:color="auto"/>
              </w:divBdr>
            </w:div>
            <w:div w:id="1389458002">
              <w:marLeft w:val="0"/>
              <w:marRight w:val="0"/>
              <w:marTop w:val="0"/>
              <w:marBottom w:val="0"/>
              <w:divBdr>
                <w:top w:val="none" w:sz="0" w:space="0" w:color="auto"/>
                <w:left w:val="none" w:sz="0" w:space="0" w:color="auto"/>
                <w:bottom w:val="none" w:sz="0" w:space="0" w:color="auto"/>
                <w:right w:val="none" w:sz="0" w:space="0" w:color="auto"/>
              </w:divBdr>
            </w:div>
            <w:div w:id="1489977906">
              <w:marLeft w:val="0"/>
              <w:marRight w:val="0"/>
              <w:marTop w:val="0"/>
              <w:marBottom w:val="0"/>
              <w:divBdr>
                <w:top w:val="none" w:sz="0" w:space="0" w:color="auto"/>
                <w:left w:val="none" w:sz="0" w:space="0" w:color="auto"/>
                <w:bottom w:val="none" w:sz="0" w:space="0" w:color="auto"/>
                <w:right w:val="none" w:sz="0" w:space="0" w:color="auto"/>
              </w:divBdr>
            </w:div>
            <w:div w:id="232735615">
              <w:marLeft w:val="0"/>
              <w:marRight w:val="0"/>
              <w:marTop w:val="0"/>
              <w:marBottom w:val="0"/>
              <w:divBdr>
                <w:top w:val="none" w:sz="0" w:space="0" w:color="auto"/>
                <w:left w:val="none" w:sz="0" w:space="0" w:color="auto"/>
                <w:bottom w:val="none" w:sz="0" w:space="0" w:color="auto"/>
                <w:right w:val="none" w:sz="0" w:space="0" w:color="auto"/>
              </w:divBdr>
            </w:div>
            <w:div w:id="31158393">
              <w:marLeft w:val="0"/>
              <w:marRight w:val="0"/>
              <w:marTop w:val="0"/>
              <w:marBottom w:val="0"/>
              <w:divBdr>
                <w:top w:val="none" w:sz="0" w:space="0" w:color="auto"/>
                <w:left w:val="none" w:sz="0" w:space="0" w:color="auto"/>
                <w:bottom w:val="none" w:sz="0" w:space="0" w:color="auto"/>
                <w:right w:val="none" w:sz="0" w:space="0" w:color="auto"/>
              </w:divBdr>
            </w:div>
            <w:div w:id="1899970328">
              <w:marLeft w:val="0"/>
              <w:marRight w:val="0"/>
              <w:marTop w:val="0"/>
              <w:marBottom w:val="0"/>
              <w:divBdr>
                <w:top w:val="none" w:sz="0" w:space="0" w:color="auto"/>
                <w:left w:val="none" w:sz="0" w:space="0" w:color="auto"/>
                <w:bottom w:val="none" w:sz="0" w:space="0" w:color="auto"/>
                <w:right w:val="none" w:sz="0" w:space="0" w:color="auto"/>
              </w:divBdr>
            </w:div>
            <w:div w:id="643512275">
              <w:marLeft w:val="0"/>
              <w:marRight w:val="0"/>
              <w:marTop w:val="0"/>
              <w:marBottom w:val="0"/>
              <w:divBdr>
                <w:top w:val="none" w:sz="0" w:space="0" w:color="auto"/>
                <w:left w:val="none" w:sz="0" w:space="0" w:color="auto"/>
                <w:bottom w:val="none" w:sz="0" w:space="0" w:color="auto"/>
                <w:right w:val="none" w:sz="0" w:space="0" w:color="auto"/>
              </w:divBdr>
            </w:div>
            <w:div w:id="996685261">
              <w:marLeft w:val="0"/>
              <w:marRight w:val="0"/>
              <w:marTop w:val="0"/>
              <w:marBottom w:val="0"/>
              <w:divBdr>
                <w:top w:val="none" w:sz="0" w:space="0" w:color="auto"/>
                <w:left w:val="none" w:sz="0" w:space="0" w:color="auto"/>
                <w:bottom w:val="none" w:sz="0" w:space="0" w:color="auto"/>
                <w:right w:val="none" w:sz="0" w:space="0" w:color="auto"/>
              </w:divBdr>
            </w:div>
            <w:div w:id="226262645">
              <w:marLeft w:val="0"/>
              <w:marRight w:val="0"/>
              <w:marTop w:val="0"/>
              <w:marBottom w:val="0"/>
              <w:divBdr>
                <w:top w:val="none" w:sz="0" w:space="0" w:color="auto"/>
                <w:left w:val="none" w:sz="0" w:space="0" w:color="auto"/>
                <w:bottom w:val="none" w:sz="0" w:space="0" w:color="auto"/>
                <w:right w:val="none" w:sz="0" w:space="0" w:color="auto"/>
              </w:divBdr>
            </w:div>
            <w:div w:id="38819625">
              <w:marLeft w:val="0"/>
              <w:marRight w:val="0"/>
              <w:marTop w:val="0"/>
              <w:marBottom w:val="0"/>
              <w:divBdr>
                <w:top w:val="none" w:sz="0" w:space="0" w:color="auto"/>
                <w:left w:val="none" w:sz="0" w:space="0" w:color="auto"/>
                <w:bottom w:val="none" w:sz="0" w:space="0" w:color="auto"/>
                <w:right w:val="none" w:sz="0" w:space="0" w:color="auto"/>
              </w:divBdr>
            </w:div>
            <w:div w:id="1865366262">
              <w:marLeft w:val="0"/>
              <w:marRight w:val="0"/>
              <w:marTop w:val="0"/>
              <w:marBottom w:val="0"/>
              <w:divBdr>
                <w:top w:val="none" w:sz="0" w:space="0" w:color="auto"/>
                <w:left w:val="none" w:sz="0" w:space="0" w:color="auto"/>
                <w:bottom w:val="none" w:sz="0" w:space="0" w:color="auto"/>
                <w:right w:val="none" w:sz="0" w:space="0" w:color="auto"/>
              </w:divBdr>
            </w:div>
            <w:div w:id="164512347">
              <w:marLeft w:val="0"/>
              <w:marRight w:val="0"/>
              <w:marTop w:val="0"/>
              <w:marBottom w:val="0"/>
              <w:divBdr>
                <w:top w:val="none" w:sz="0" w:space="0" w:color="auto"/>
                <w:left w:val="none" w:sz="0" w:space="0" w:color="auto"/>
                <w:bottom w:val="none" w:sz="0" w:space="0" w:color="auto"/>
                <w:right w:val="none" w:sz="0" w:space="0" w:color="auto"/>
              </w:divBdr>
            </w:div>
            <w:div w:id="901451397">
              <w:marLeft w:val="0"/>
              <w:marRight w:val="0"/>
              <w:marTop w:val="0"/>
              <w:marBottom w:val="0"/>
              <w:divBdr>
                <w:top w:val="none" w:sz="0" w:space="0" w:color="auto"/>
                <w:left w:val="none" w:sz="0" w:space="0" w:color="auto"/>
                <w:bottom w:val="none" w:sz="0" w:space="0" w:color="auto"/>
                <w:right w:val="none" w:sz="0" w:space="0" w:color="auto"/>
              </w:divBdr>
            </w:div>
            <w:div w:id="520046658">
              <w:marLeft w:val="0"/>
              <w:marRight w:val="0"/>
              <w:marTop w:val="0"/>
              <w:marBottom w:val="0"/>
              <w:divBdr>
                <w:top w:val="none" w:sz="0" w:space="0" w:color="auto"/>
                <w:left w:val="none" w:sz="0" w:space="0" w:color="auto"/>
                <w:bottom w:val="none" w:sz="0" w:space="0" w:color="auto"/>
                <w:right w:val="none" w:sz="0" w:space="0" w:color="auto"/>
              </w:divBdr>
            </w:div>
            <w:div w:id="549806366">
              <w:marLeft w:val="0"/>
              <w:marRight w:val="0"/>
              <w:marTop w:val="0"/>
              <w:marBottom w:val="0"/>
              <w:divBdr>
                <w:top w:val="none" w:sz="0" w:space="0" w:color="auto"/>
                <w:left w:val="none" w:sz="0" w:space="0" w:color="auto"/>
                <w:bottom w:val="none" w:sz="0" w:space="0" w:color="auto"/>
                <w:right w:val="none" w:sz="0" w:space="0" w:color="auto"/>
              </w:divBdr>
            </w:div>
            <w:div w:id="1423449156">
              <w:marLeft w:val="0"/>
              <w:marRight w:val="0"/>
              <w:marTop w:val="0"/>
              <w:marBottom w:val="0"/>
              <w:divBdr>
                <w:top w:val="none" w:sz="0" w:space="0" w:color="auto"/>
                <w:left w:val="none" w:sz="0" w:space="0" w:color="auto"/>
                <w:bottom w:val="none" w:sz="0" w:space="0" w:color="auto"/>
                <w:right w:val="none" w:sz="0" w:space="0" w:color="auto"/>
              </w:divBdr>
            </w:div>
            <w:div w:id="2035496012">
              <w:marLeft w:val="0"/>
              <w:marRight w:val="0"/>
              <w:marTop w:val="0"/>
              <w:marBottom w:val="0"/>
              <w:divBdr>
                <w:top w:val="none" w:sz="0" w:space="0" w:color="auto"/>
                <w:left w:val="none" w:sz="0" w:space="0" w:color="auto"/>
                <w:bottom w:val="none" w:sz="0" w:space="0" w:color="auto"/>
                <w:right w:val="none" w:sz="0" w:space="0" w:color="auto"/>
              </w:divBdr>
            </w:div>
            <w:div w:id="1442186982">
              <w:marLeft w:val="0"/>
              <w:marRight w:val="0"/>
              <w:marTop w:val="0"/>
              <w:marBottom w:val="0"/>
              <w:divBdr>
                <w:top w:val="none" w:sz="0" w:space="0" w:color="auto"/>
                <w:left w:val="none" w:sz="0" w:space="0" w:color="auto"/>
                <w:bottom w:val="none" w:sz="0" w:space="0" w:color="auto"/>
                <w:right w:val="none" w:sz="0" w:space="0" w:color="auto"/>
              </w:divBdr>
            </w:div>
            <w:div w:id="940646441">
              <w:marLeft w:val="0"/>
              <w:marRight w:val="0"/>
              <w:marTop w:val="0"/>
              <w:marBottom w:val="0"/>
              <w:divBdr>
                <w:top w:val="none" w:sz="0" w:space="0" w:color="auto"/>
                <w:left w:val="none" w:sz="0" w:space="0" w:color="auto"/>
                <w:bottom w:val="none" w:sz="0" w:space="0" w:color="auto"/>
                <w:right w:val="none" w:sz="0" w:space="0" w:color="auto"/>
              </w:divBdr>
            </w:div>
            <w:div w:id="1549759678">
              <w:marLeft w:val="0"/>
              <w:marRight w:val="0"/>
              <w:marTop w:val="0"/>
              <w:marBottom w:val="0"/>
              <w:divBdr>
                <w:top w:val="none" w:sz="0" w:space="0" w:color="auto"/>
                <w:left w:val="none" w:sz="0" w:space="0" w:color="auto"/>
                <w:bottom w:val="none" w:sz="0" w:space="0" w:color="auto"/>
                <w:right w:val="none" w:sz="0" w:space="0" w:color="auto"/>
              </w:divBdr>
            </w:div>
            <w:div w:id="10604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5687">
      <w:bodyDiv w:val="1"/>
      <w:marLeft w:val="0"/>
      <w:marRight w:val="0"/>
      <w:marTop w:val="0"/>
      <w:marBottom w:val="0"/>
      <w:divBdr>
        <w:top w:val="none" w:sz="0" w:space="0" w:color="auto"/>
        <w:left w:val="none" w:sz="0" w:space="0" w:color="auto"/>
        <w:bottom w:val="none" w:sz="0" w:space="0" w:color="auto"/>
        <w:right w:val="none" w:sz="0" w:space="0" w:color="auto"/>
      </w:divBdr>
    </w:div>
    <w:div w:id="677276342">
      <w:bodyDiv w:val="1"/>
      <w:marLeft w:val="0"/>
      <w:marRight w:val="0"/>
      <w:marTop w:val="0"/>
      <w:marBottom w:val="0"/>
      <w:divBdr>
        <w:top w:val="none" w:sz="0" w:space="0" w:color="auto"/>
        <w:left w:val="none" w:sz="0" w:space="0" w:color="auto"/>
        <w:bottom w:val="none" w:sz="0" w:space="0" w:color="auto"/>
        <w:right w:val="none" w:sz="0" w:space="0" w:color="auto"/>
      </w:divBdr>
    </w:div>
    <w:div w:id="684937418">
      <w:bodyDiv w:val="1"/>
      <w:marLeft w:val="0"/>
      <w:marRight w:val="0"/>
      <w:marTop w:val="0"/>
      <w:marBottom w:val="0"/>
      <w:divBdr>
        <w:top w:val="none" w:sz="0" w:space="0" w:color="auto"/>
        <w:left w:val="none" w:sz="0" w:space="0" w:color="auto"/>
        <w:bottom w:val="none" w:sz="0" w:space="0" w:color="auto"/>
        <w:right w:val="none" w:sz="0" w:space="0" w:color="auto"/>
      </w:divBdr>
    </w:div>
    <w:div w:id="693769230">
      <w:bodyDiv w:val="1"/>
      <w:marLeft w:val="0"/>
      <w:marRight w:val="0"/>
      <w:marTop w:val="0"/>
      <w:marBottom w:val="0"/>
      <w:divBdr>
        <w:top w:val="none" w:sz="0" w:space="0" w:color="auto"/>
        <w:left w:val="none" w:sz="0" w:space="0" w:color="auto"/>
        <w:bottom w:val="none" w:sz="0" w:space="0" w:color="auto"/>
        <w:right w:val="none" w:sz="0" w:space="0" w:color="auto"/>
      </w:divBdr>
    </w:div>
    <w:div w:id="700134999">
      <w:bodyDiv w:val="1"/>
      <w:marLeft w:val="0"/>
      <w:marRight w:val="0"/>
      <w:marTop w:val="0"/>
      <w:marBottom w:val="0"/>
      <w:divBdr>
        <w:top w:val="none" w:sz="0" w:space="0" w:color="auto"/>
        <w:left w:val="none" w:sz="0" w:space="0" w:color="auto"/>
        <w:bottom w:val="none" w:sz="0" w:space="0" w:color="auto"/>
        <w:right w:val="none" w:sz="0" w:space="0" w:color="auto"/>
      </w:divBdr>
    </w:div>
    <w:div w:id="712733241">
      <w:bodyDiv w:val="1"/>
      <w:marLeft w:val="0"/>
      <w:marRight w:val="0"/>
      <w:marTop w:val="0"/>
      <w:marBottom w:val="0"/>
      <w:divBdr>
        <w:top w:val="none" w:sz="0" w:space="0" w:color="auto"/>
        <w:left w:val="none" w:sz="0" w:space="0" w:color="auto"/>
        <w:bottom w:val="none" w:sz="0" w:space="0" w:color="auto"/>
        <w:right w:val="none" w:sz="0" w:space="0" w:color="auto"/>
      </w:divBdr>
    </w:div>
    <w:div w:id="721097847">
      <w:bodyDiv w:val="1"/>
      <w:marLeft w:val="0"/>
      <w:marRight w:val="0"/>
      <w:marTop w:val="0"/>
      <w:marBottom w:val="0"/>
      <w:divBdr>
        <w:top w:val="none" w:sz="0" w:space="0" w:color="auto"/>
        <w:left w:val="none" w:sz="0" w:space="0" w:color="auto"/>
        <w:bottom w:val="none" w:sz="0" w:space="0" w:color="auto"/>
        <w:right w:val="none" w:sz="0" w:space="0" w:color="auto"/>
      </w:divBdr>
    </w:div>
    <w:div w:id="742066435">
      <w:bodyDiv w:val="1"/>
      <w:marLeft w:val="0"/>
      <w:marRight w:val="0"/>
      <w:marTop w:val="0"/>
      <w:marBottom w:val="0"/>
      <w:divBdr>
        <w:top w:val="none" w:sz="0" w:space="0" w:color="auto"/>
        <w:left w:val="none" w:sz="0" w:space="0" w:color="auto"/>
        <w:bottom w:val="none" w:sz="0" w:space="0" w:color="auto"/>
        <w:right w:val="none" w:sz="0" w:space="0" w:color="auto"/>
      </w:divBdr>
    </w:div>
    <w:div w:id="742484457">
      <w:bodyDiv w:val="1"/>
      <w:marLeft w:val="0"/>
      <w:marRight w:val="0"/>
      <w:marTop w:val="0"/>
      <w:marBottom w:val="0"/>
      <w:divBdr>
        <w:top w:val="none" w:sz="0" w:space="0" w:color="auto"/>
        <w:left w:val="none" w:sz="0" w:space="0" w:color="auto"/>
        <w:bottom w:val="none" w:sz="0" w:space="0" w:color="auto"/>
        <w:right w:val="none" w:sz="0" w:space="0" w:color="auto"/>
      </w:divBdr>
    </w:div>
    <w:div w:id="758018544">
      <w:bodyDiv w:val="1"/>
      <w:marLeft w:val="0"/>
      <w:marRight w:val="0"/>
      <w:marTop w:val="0"/>
      <w:marBottom w:val="0"/>
      <w:divBdr>
        <w:top w:val="none" w:sz="0" w:space="0" w:color="auto"/>
        <w:left w:val="none" w:sz="0" w:space="0" w:color="auto"/>
        <w:bottom w:val="none" w:sz="0" w:space="0" w:color="auto"/>
        <w:right w:val="none" w:sz="0" w:space="0" w:color="auto"/>
      </w:divBdr>
    </w:div>
    <w:div w:id="791242007">
      <w:bodyDiv w:val="1"/>
      <w:marLeft w:val="0"/>
      <w:marRight w:val="0"/>
      <w:marTop w:val="0"/>
      <w:marBottom w:val="0"/>
      <w:divBdr>
        <w:top w:val="none" w:sz="0" w:space="0" w:color="auto"/>
        <w:left w:val="none" w:sz="0" w:space="0" w:color="auto"/>
        <w:bottom w:val="none" w:sz="0" w:space="0" w:color="auto"/>
        <w:right w:val="none" w:sz="0" w:space="0" w:color="auto"/>
      </w:divBdr>
    </w:div>
    <w:div w:id="800417208">
      <w:bodyDiv w:val="1"/>
      <w:marLeft w:val="0"/>
      <w:marRight w:val="0"/>
      <w:marTop w:val="0"/>
      <w:marBottom w:val="0"/>
      <w:divBdr>
        <w:top w:val="none" w:sz="0" w:space="0" w:color="auto"/>
        <w:left w:val="none" w:sz="0" w:space="0" w:color="auto"/>
        <w:bottom w:val="none" w:sz="0" w:space="0" w:color="auto"/>
        <w:right w:val="none" w:sz="0" w:space="0" w:color="auto"/>
      </w:divBdr>
    </w:div>
    <w:div w:id="804006145">
      <w:bodyDiv w:val="1"/>
      <w:marLeft w:val="0"/>
      <w:marRight w:val="0"/>
      <w:marTop w:val="0"/>
      <w:marBottom w:val="0"/>
      <w:divBdr>
        <w:top w:val="none" w:sz="0" w:space="0" w:color="auto"/>
        <w:left w:val="none" w:sz="0" w:space="0" w:color="auto"/>
        <w:bottom w:val="none" w:sz="0" w:space="0" w:color="auto"/>
        <w:right w:val="none" w:sz="0" w:space="0" w:color="auto"/>
      </w:divBdr>
    </w:div>
    <w:div w:id="806430424">
      <w:bodyDiv w:val="1"/>
      <w:marLeft w:val="0"/>
      <w:marRight w:val="0"/>
      <w:marTop w:val="0"/>
      <w:marBottom w:val="0"/>
      <w:divBdr>
        <w:top w:val="none" w:sz="0" w:space="0" w:color="auto"/>
        <w:left w:val="none" w:sz="0" w:space="0" w:color="auto"/>
        <w:bottom w:val="none" w:sz="0" w:space="0" w:color="auto"/>
        <w:right w:val="none" w:sz="0" w:space="0" w:color="auto"/>
      </w:divBdr>
      <w:divsChild>
        <w:div w:id="1500078335">
          <w:marLeft w:val="0"/>
          <w:marRight w:val="0"/>
          <w:marTop w:val="0"/>
          <w:marBottom w:val="0"/>
          <w:divBdr>
            <w:top w:val="none" w:sz="0" w:space="0" w:color="auto"/>
            <w:left w:val="none" w:sz="0" w:space="0" w:color="auto"/>
            <w:bottom w:val="none" w:sz="0" w:space="0" w:color="auto"/>
            <w:right w:val="none" w:sz="0" w:space="0" w:color="auto"/>
          </w:divBdr>
          <w:divsChild>
            <w:div w:id="612202264">
              <w:marLeft w:val="0"/>
              <w:marRight w:val="0"/>
              <w:marTop w:val="0"/>
              <w:marBottom w:val="0"/>
              <w:divBdr>
                <w:top w:val="none" w:sz="0" w:space="0" w:color="auto"/>
                <w:left w:val="none" w:sz="0" w:space="0" w:color="auto"/>
                <w:bottom w:val="none" w:sz="0" w:space="0" w:color="auto"/>
                <w:right w:val="none" w:sz="0" w:space="0" w:color="auto"/>
              </w:divBdr>
            </w:div>
            <w:div w:id="1880970695">
              <w:marLeft w:val="0"/>
              <w:marRight w:val="0"/>
              <w:marTop w:val="0"/>
              <w:marBottom w:val="0"/>
              <w:divBdr>
                <w:top w:val="none" w:sz="0" w:space="0" w:color="auto"/>
                <w:left w:val="none" w:sz="0" w:space="0" w:color="auto"/>
                <w:bottom w:val="none" w:sz="0" w:space="0" w:color="auto"/>
                <w:right w:val="none" w:sz="0" w:space="0" w:color="auto"/>
              </w:divBdr>
            </w:div>
            <w:div w:id="1547715003">
              <w:marLeft w:val="0"/>
              <w:marRight w:val="0"/>
              <w:marTop w:val="0"/>
              <w:marBottom w:val="0"/>
              <w:divBdr>
                <w:top w:val="none" w:sz="0" w:space="0" w:color="auto"/>
                <w:left w:val="none" w:sz="0" w:space="0" w:color="auto"/>
                <w:bottom w:val="none" w:sz="0" w:space="0" w:color="auto"/>
                <w:right w:val="none" w:sz="0" w:space="0" w:color="auto"/>
              </w:divBdr>
            </w:div>
            <w:div w:id="1185050471">
              <w:marLeft w:val="0"/>
              <w:marRight w:val="0"/>
              <w:marTop w:val="0"/>
              <w:marBottom w:val="0"/>
              <w:divBdr>
                <w:top w:val="none" w:sz="0" w:space="0" w:color="auto"/>
                <w:left w:val="none" w:sz="0" w:space="0" w:color="auto"/>
                <w:bottom w:val="none" w:sz="0" w:space="0" w:color="auto"/>
                <w:right w:val="none" w:sz="0" w:space="0" w:color="auto"/>
              </w:divBdr>
            </w:div>
            <w:div w:id="1788162872">
              <w:marLeft w:val="0"/>
              <w:marRight w:val="0"/>
              <w:marTop w:val="0"/>
              <w:marBottom w:val="0"/>
              <w:divBdr>
                <w:top w:val="none" w:sz="0" w:space="0" w:color="auto"/>
                <w:left w:val="none" w:sz="0" w:space="0" w:color="auto"/>
                <w:bottom w:val="none" w:sz="0" w:space="0" w:color="auto"/>
                <w:right w:val="none" w:sz="0" w:space="0" w:color="auto"/>
              </w:divBdr>
            </w:div>
            <w:div w:id="2078237066">
              <w:marLeft w:val="0"/>
              <w:marRight w:val="0"/>
              <w:marTop w:val="0"/>
              <w:marBottom w:val="0"/>
              <w:divBdr>
                <w:top w:val="none" w:sz="0" w:space="0" w:color="auto"/>
                <w:left w:val="none" w:sz="0" w:space="0" w:color="auto"/>
                <w:bottom w:val="none" w:sz="0" w:space="0" w:color="auto"/>
                <w:right w:val="none" w:sz="0" w:space="0" w:color="auto"/>
              </w:divBdr>
            </w:div>
            <w:div w:id="2134204169">
              <w:marLeft w:val="0"/>
              <w:marRight w:val="0"/>
              <w:marTop w:val="0"/>
              <w:marBottom w:val="0"/>
              <w:divBdr>
                <w:top w:val="none" w:sz="0" w:space="0" w:color="auto"/>
                <w:left w:val="none" w:sz="0" w:space="0" w:color="auto"/>
                <w:bottom w:val="none" w:sz="0" w:space="0" w:color="auto"/>
                <w:right w:val="none" w:sz="0" w:space="0" w:color="auto"/>
              </w:divBdr>
            </w:div>
            <w:div w:id="2061704523">
              <w:marLeft w:val="0"/>
              <w:marRight w:val="0"/>
              <w:marTop w:val="0"/>
              <w:marBottom w:val="0"/>
              <w:divBdr>
                <w:top w:val="none" w:sz="0" w:space="0" w:color="auto"/>
                <w:left w:val="none" w:sz="0" w:space="0" w:color="auto"/>
                <w:bottom w:val="none" w:sz="0" w:space="0" w:color="auto"/>
                <w:right w:val="none" w:sz="0" w:space="0" w:color="auto"/>
              </w:divBdr>
            </w:div>
            <w:div w:id="1188056956">
              <w:marLeft w:val="0"/>
              <w:marRight w:val="0"/>
              <w:marTop w:val="0"/>
              <w:marBottom w:val="0"/>
              <w:divBdr>
                <w:top w:val="none" w:sz="0" w:space="0" w:color="auto"/>
                <w:left w:val="none" w:sz="0" w:space="0" w:color="auto"/>
                <w:bottom w:val="none" w:sz="0" w:space="0" w:color="auto"/>
                <w:right w:val="none" w:sz="0" w:space="0" w:color="auto"/>
              </w:divBdr>
            </w:div>
            <w:div w:id="1438712742">
              <w:marLeft w:val="0"/>
              <w:marRight w:val="0"/>
              <w:marTop w:val="0"/>
              <w:marBottom w:val="0"/>
              <w:divBdr>
                <w:top w:val="none" w:sz="0" w:space="0" w:color="auto"/>
                <w:left w:val="none" w:sz="0" w:space="0" w:color="auto"/>
                <w:bottom w:val="none" w:sz="0" w:space="0" w:color="auto"/>
                <w:right w:val="none" w:sz="0" w:space="0" w:color="auto"/>
              </w:divBdr>
            </w:div>
            <w:div w:id="1893152916">
              <w:marLeft w:val="0"/>
              <w:marRight w:val="0"/>
              <w:marTop w:val="0"/>
              <w:marBottom w:val="0"/>
              <w:divBdr>
                <w:top w:val="none" w:sz="0" w:space="0" w:color="auto"/>
                <w:left w:val="none" w:sz="0" w:space="0" w:color="auto"/>
                <w:bottom w:val="none" w:sz="0" w:space="0" w:color="auto"/>
                <w:right w:val="none" w:sz="0" w:space="0" w:color="auto"/>
              </w:divBdr>
            </w:div>
            <w:div w:id="389154262">
              <w:marLeft w:val="0"/>
              <w:marRight w:val="0"/>
              <w:marTop w:val="0"/>
              <w:marBottom w:val="0"/>
              <w:divBdr>
                <w:top w:val="none" w:sz="0" w:space="0" w:color="auto"/>
                <w:left w:val="none" w:sz="0" w:space="0" w:color="auto"/>
                <w:bottom w:val="none" w:sz="0" w:space="0" w:color="auto"/>
                <w:right w:val="none" w:sz="0" w:space="0" w:color="auto"/>
              </w:divBdr>
            </w:div>
            <w:div w:id="2076004630">
              <w:marLeft w:val="0"/>
              <w:marRight w:val="0"/>
              <w:marTop w:val="0"/>
              <w:marBottom w:val="0"/>
              <w:divBdr>
                <w:top w:val="none" w:sz="0" w:space="0" w:color="auto"/>
                <w:left w:val="none" w:sz="0" w:space="0" w:color="auto"/>
                <w:bottom w:val="none" w:sz="0" w:space="0" w:color="auto"/>
                <w:right w:val="none" w:sz="0" w:space="0" w:color="auto"/>
              </w:divBdr>
            </w:div>
            <w:div w:id="1332756226">
              <w:marLeft w:val="0"/>
              <w:marRight w:val="0"/>
              <w:marTop w:val="0"/>
              <w:marBottom w:val="0"/>
              <w:divBdr>
                <w:top w:val="none" w:sz="0" w:space="0" w:color="auto"/>
                <w:left w:val="none" w:sz="0" w:space="0" w:color="auto"/>
                <w:bottom w:val="none" w:sz="0" w:space="0" w:color="auto"/>
                <w:right w:val="none" w:sz="0" w:space="0" w:color="auto"/>
              </w:divBdr>
            </w:div>
            <w:div w:id="1415126162">
              <w:marLeft w:val="0"/>
              <w:marRight w:val="0"/>
              <w:marTop w:val="0"/>
              <w:marBottom w:val="0"/>
              <w:divBdr>
                <w:top w:val="none" w:sz="0" w:space="0" w:color="auto"/>
                <w:left w:val="none" w:sz="0" w:space="0" w:color="auto"/>
                <w:bottom w:val="none" w:sz="0" w:space="0" w:color="auto"/>
                <w:right w:val="none" w:sz="0" w:space="0" w:color="auto"/>
              </w:divBdr>
            </w:div>
            <w:div w:id="293752706">
              <w:marLeft w:val="0"/>
              <w:marRight w:val="0"/>
              <w:marTop w:val="0"/>
              <w:marBottom w:val="0"/>
              <w:divBdr>
                <w:top w:val="none" w:sz="0" w:space="0" w:color="auto"/>
                <w:left w:val="none" w:sz="0" w:space="0" w:color="auto"/>
                <w:bottom w:val="none" w:sz="0" w:space="0" w:color="auto"/>
                <w:right w:val="none" w:sz="0" w:space="0" w:color="auto"/>
              </w:divBdr>
            </w:div>
            <w:div w:id="1256090351">
              <w:marLeft w:val="0"/>
              <w:marRight w:val="0"/>
              <w:marTop w:val="0"/>
              <w:marBottom w:val="0"/>
              <w:divBdr>
                <w:top w:val="none" w:sz="0" w:space="0" w:color="auto"/>
                <w:left w:val="none" w:sz="0" w:space="0" w:color="auto"/>
                <w:bottom w:val="none" w:sz="0" w:space="0" w:color="auto"/>
                <w:right w:val="none" w:sz="0" w:space="0" w:color="auto"/>
              </w:divBdr>
            </w:div>
            <w:div w:id="1861119660">
              <w:marLeft w:val="0"/>
              <w:marRight w:val="0"/>
              <w:marTop w:val="0"/>
              <w:marBottom w:val="0"/>
              <w:divBdr>
                <w:top w:val="none" w:sz="0" w:space="0" w:color="auto"/>
                <w:left w:val="none" w:sz="0" w:space="0" w:color="auto"/>
                <w:bottom w:val="none" w:sz="0" w:space="0" w:color="auto"/>
                <w:right w:val="none" w:sz="0" w:space="0" w:color="auto"/>
              </w:divBdr>
            </w:div>
            <w:div w:id="1978610988">
              <w:marLeft w:val="0"/>
              <w:marRight w:val="0"/>
              <w:marTop w:val="0"/>
              <w:marBottom w:val="0"/>
              <w:divBdr>
                <w:top w:val="none" w:sz="0" w:space="0" w:color="auto"/>
                <w:left w:val="none" w:sz="0" w:space="0" w:color="auto"/>
                <w:bottom w:val="none" w:sz="0" w:space="0" w:color="auto"/>
                <w:right w:val="none" w:sz="0" w:space="0" w:color="auto"/>
              </w:divBdr>
            </w:div>
            <w:div w:id="2052804037">
              <w:marLeft w:val="0"/>
              <w:marRight w:val="0"/>
              <w:marTop w:val="0"/>
              <w:marBottom w:val="0"/>
              <w:divBdr>
                <w:top w:val="none" w:sz="0" w:space="0" w:color="auto"/>
                <w:left w:val="none" w:sz="0" w:space="0" w:color="auto"/>
                <w:bottom w:val="none" w:sz="0" w:space="0" w:color="auto"/>
                <w:right w:val="none" w:sz="0" w:space="0" w:color="auto"/>
              </w:divBdr>
            </w:div>
            <w:div w:id="222759270">
              <w:marLeft w:val="0"/>
              <w:marRight w:val="0"/>
              <w:marTop w:val="0"/>
              <w:marBottom w:val="0"/>
              <w:divBdr>
                <w:top w:val="none" w:sz="0" w:space="0" w:color="auto"/>
                <w:left w:val="none" w:sz="0" w:space="0" w:color="auto"/>
                <w:bottom w:val="none" w:sz="0" w:space="0" w:color="auto"/>
                <w:right w:val="none" w:sz="0" w:space="0" w:color="auto"/>
              </w:divBdr>
            </w:div>
            <w:div w:id="201988627">
              <w:marLeft w:val="0"/>
              <w:marRight w:val="0"/>
              <w:marTop w:val="0"/>
              <w:marBottom w:val="0"/>
              <w:divBdr>
                <w:top w:val="none" w:sz="0" w:space="0" w:color="auto"/>
                <w:left w:val="none" w:sz="0" w:space="0" w:color="auto"/>
                <w:bottom w:val="none" w:sz="0" w:space="0" w:color="auto"/>
                <w:right w:val="none" w:sz="0" w:space="0" w:color="auto"/>
              </w:divBdr>
            </w:div>
            <w:div w:id="1647204523">
              <w:marLeft w:val="0"/>
              <w:marRight w:val="0"/>
              <w:marTop w:val="0"/>
              <w:marBottom w:val="0"/>
              <w:divBdr>
                <w:top w:val="none" w:sz="0" w:space="0" w:color="auto"/>
                <w:left w:val="none" w:sz="0" w:space="0" w:color="auto"/>
                <w:bottom w:val="none" w:sz="0" w:space="0" w:color="auto"/>
                <w:right w:val="none" w:sz="0" w:space="0" w:color="auto"/>
              </w:divBdr>
            </w:div>
            <w:div w:id="1240795216">
              <w:marLeft w:val="0"/>
              <w:marRight w:val="0"/>
              <w:marTop w:val="0"/>
              <w:marBottom w:val="0"/>
              <w:divBdr>
                <w:top w:val="none" w:sz="0" w:space="0" w:color="auto"/>
                <w:left w:val="none" w:sz="0" w:space="0" w:color="auto"/>
                <w:bottom w:val="none" w:sz="0" w:space="0" w:color="auto"/>
                <w:right w:val="none" w:sz="0" w:space="0" w:color="auto"/>
              </w:divBdr>
            </w:div>
            <w:div w:id="2095280586">
              <w:marLeft w:val="0"/>
              <w:marRight w:val="0"/>
              <w:marTop w:val="0"/>
              <w:marBottom w:val="0"/>
              <w:divBdr>
                <w:top w:val="none" w:sz="0" w:space="0" w:color="auto"/>
                <w:left w:val="none" w:sz="0" w:space="0" w:color="auto"/>
                <w:bottom w:val="none" w:sz="0" w:space="0" w:color="auto"/>
                <w:right w:val="none" w:sz="0" w:space="0" w:color="auto"/>
              </w:divBdr>
            </w:div>
            <w:div w:id="1915313791">
              <w:marLeft w:val="0"/>
              <w:marRight w:val="0"/>
              <w:marTop w:val="0"/>
              <w:marBottom w:val="0"/>
              <w:divBdr>
                <w:top w:val="none" w:sz="0" w:space="0" w:color="auto"/>
                <w:left w:val="none" w:sz="0" w:space="0" w:color="auto"/>
                <w:bottom w:val="none" w:sz="0" w:space="0" w:color="auto"/>
                <w:right w:val="none" w:sz="0" w:space="0" w:color="auto"/>
              </w:divBdr>
            </w:div>
            <w:div w:id="1417363256">
              <w:marLeft w:val="0"/>
              <w:marRight w:val="0"/>
              <w:marTop w:val="0"/>
              <w:marBottom w:val="0"/>
              <w:divBdr>
                <w:top w:val="none" w:sz="0" w:space="0" w:color="auto"/>
                <w:left w:val="none" w:sz="0" w:space="0" w:color="auto"/>
                <w:bottom w:val="none" w:sz="0" w:space="0" w:color="auto"/>
                <w:right w:val="none" w:sz="0" w:space="0" w:color="auto"/>
              </w:divBdr>
            </w:div>
            <w:div w:id="1672610467">
              <w:marLeft w:val="0"/>
              <w:marRight w:val="0"/>
              <w:marTop w:val="0"/>
              <w:marBottom w:val="0"/>
              <w:divBdr>
                <w:top w:val="none" w:sz="0" w:space="0" w:color="auto"/>
                <w:left w:val="none" w:sz="0" w:space="0" w:color="auto"/>
                <w:bottom w:val="none" w:sz="0" w:space="0" w:color="auto"/>
                <w:right w:val="none" w:sz="0" w:space="0" w:color="auto"/>
              </w:divBdr>
            </w:div>
            <w:div w:id="500776146">
              <w:marLeft w:val="0"/>
              <w:marRight w:val="0"/>
              <w:marTop w:val="0"/>
              <w:marBottom w:val="0"/>
              <w:divBdr>
                <w:top w:val="none" w:sz="0" w:space="0" w:color="auto"/>
                <w:left w:val="none" w:sz="0" w:space="0" w:color="auto"/>
                <w:bottom w:val="none" w:sz="0" w:space="0" w:color="auto"/>
                <w:right w:val="none" w:sz="0" w:space="0" w:color="auto"/>
              </w:divBdr>
            </w:div>
            <w:div w:id="1708991987">
              <w:marLeft w:val="0"/>
              <w:marRight w:val="0"/>
              <w:marTop w:val="0"/>
              <w:marBottom w:val="0"/>
              <w:divBdr>
                <w:top w:val="none" w:sz="0" w:space="0" w:color="auto"/>
                <w:left w:val="none" w:sz="0" w:space="0" w:color="auto"/>
                <w:bottom w:val="none" w:sz="0" w:space="0" w:color="auto"/>
                <w:right w:val="none" w:sz="0" w:space="0" w:color="auto"/>
              </w:divBdr>
            </w:div>
            <w:div w:id="1916671941">
              <w:marLeft w:val="0"/>
              <w:marRight w:val="0"/>
              <w:marTop w:val="0"/>
              <w:marBottom w:val="0"/>
              <w:divBdr>
                <w:top w:val="none" w:sz="0" w:space="0" w:color="auto"/>
                <w:left w:val="none" w:sz="0" w:space="0" w:color="auto"/>
                <w:bottom w:val="none" w:sz="0" w:space="0" w:color="auto"/>
                <w:right w:val="none" w:sz="0" w:space="0" w:color="auto"/>
              </w:divBdr>
            </w:div>
            <w:div w:id="1997220603">
              <w:marLeft w:val="0"/>
              <w:marRight w:val="0"/>
              <w:marTop w:val="0"/>
              <w:marBottom w:val="0"/>
              <w:divBdr>
                <w:top w:val="none" w:sz="0" w:space="0" w:color="auto"/>
                <w:left w:val="none" w:sz="0" w:space="0" w:color="auto"/>
                <w:bottom w:val="none" w:sz="0" w:space="0" w:color="auto"/>
                <w:right w:val="none" w:sz="0" w:space="0" w:color="auto"/>
              </w:divBdr>
            </w:div>
            <w:div w:id="1659306278">
              <w:marLeft w:val="0"/>
              <w:marRight w:val="0"/>
              <w:marTop w:val="0"/>
              <w:marBottom w:val="0"/>
              <w:divBdr>
                <w:top w:val="none" w:sz="0" w:space="0" w:color="auto"/>
                <w:left w:val="none" w:sz="0" w:space="0" w:color="auto"/>
                <w:bottom w:val="none" w:sz="0" w:space="0" w:color="auto"/>
                <w:right w:val="none" w:sz="0" w:space="0" w:color="auto"/>
              </w:divBdr>
            </w:div>
            <w:div w:id="319433184">
              <w:marLeft w:val="0"/>
              <w:marRight w:val="0"/>
              <w:marTop w:val="0"/>
              <w:marBottom w:val="0"/>
              <w:divBdr>
                <w:top w:val="none" w:sz="0" w:space="0" w:color="auto"/>
                <w:left w:val="none" w:sz="0" w:space="0" w:color="auto"/>
                <w:bottom w:val="none" w:sz="0" w:space="0" w:color="auto"/>
                <w:right w:val="none" w:sz="0" w:space="0" w:color="auto"/>
              </w:divBdr>
            </w:div>
            <w:div w:id="30615729">
              <w:marLeft w:val="0"/>
              <w:marRight w:val="0"/>
              <w:marTop w:val="0"/>
              <w:marBottom w:val="0"/>
              <w:divBdr>
                <w:top w:val="none" w:sz="0" w:space="0" w:color="auto"/>
                <w:left w:val="none" w:sz="0" w:space="0" w:color="auto"/>
                <w:bottom w:val="none" w:sz="0" w:space="0" w:color="auto"/>
                <w:right w:val="none" w:sz="0" w:space="0" w:color="auto"/>
              </w:divBdr>
            </w:div>
            <w:div w:id="527330985">
              <w:marLeft w:val="0"/>
              <w:marRight w:val="0"/>
              <w:marTop w:val="0"/>
              <w:marBottom w:val="0"/>
              <w:divBdr>
                <w:top w:val="none" w:sz="0" w:space="0" w:color="auto"/>
                <w:left w:val="none" w:sz="0" w:space="0" w:color="auto"/>
                <w:bottom w:val="none" w:sz="0" w:space="0" w:color="auto"/>
                <w:right w:val="none" w:sz="0" w:space="0" w:color="auto"/>
              </w:divBdr>
            </w:div>
            <w:div w:id="1919627726">
              <w:marLeft w:val="0"/>
              <w:marRight w:val="0"/>
              <w:marTop w:val="0"/>
              <w:marBottom w:val="0"/>
              <w:divBdr>
                <w:top w:val="none" w:sz="0" w:space="0" w:color="auto"/>
                <w:left w:val="none" w:sz="0" w:space="0" w:color="auto"/>
                <w:bottom w:val="none" w:sz="0" w:space="0" w:color="auto"/>
                <w:right w:val="none" w:sz="0" w:space="0" w:color="auto"/>
              </w:divBdr>
            </w:div>
            <w:div w:id="1222013646">
              <w:marLeft w:val="0"/>
              <w:marRight w:val="0"/>
              <w:marTop w:val="0"/>
              <w:marBottom w:val="0"/>
              <w:divBdr>
                <w:top w:val="none" w:sz="0" w:space="0" w:color="auto"/>
                <w:left w:val="none" w:sz="0" w:space="0" w:color="auto"/>
                <w:bottom w:val="none" w:sz="0" w:space="0" w:color="auto"/>
                <w:right w:val="none" w:sz="0" w:space="0" w:color="auto"/>
              </w:divBdr>
            </w:div>
            <w:div w:id="5139820">
              <w:marLeft w:val="0"/>
              <w:marRight w:val="0"/>
              <w:marTop w:val="0"/>
              <w:marBottom w:val="0"/>
              <w:divBdr>
                <w:top w:val="none" w:sz="0" w:space="0" w:color="auto"/>
                <w:left w:val="none" w:sz="0" w:space="0" w:color="auto"/>
                <w:bottom w:val="none" w:sz="0" w:space="0" w:color="auto"/>
                <w:right w:val="none" w:sz="0" w:space="0" w:color="auto"/>
              </w:divBdr>
            </w:div>
            <w:div w:id="1643804694">
              <w:marLeft w:val="0"/>
              <w:marRight w:val="0"/>
              <w:marTop w:val="0"/>
              <w:marBottom w:val="0"/>
              <w:divBdr>
                <w:top w:val="none" w:sz="0" w:space="0" w:color="auto"/>
                <w:left w:val="none" w:sz="0" w:space="0" w:color="auto"/>
                <w:bottom w:val="none" w:sz="0" w:space="0" w:color="auto"/>
                <w:right w:val="none" w:sz="0" w:space="0" w:color="auto"/>
              </w:divBdr>
            </w:div>
            <w:div w:id="401097882">
              <w:marLeft w:val="0"/>
              <w:marRight w:val="0"/>
              <w:marTop w:val="0"/>
              <w:marBottom w:val="0"/>
              <w:divBdr>
                <w:top w:val="none" w:sz="0" w:space="0" w:color="auto"/>
                <w:left w:val="none" w:sz="0" w:space="0" w:color="auto"/>
                <w:bottom w:val="none" w:sz="0" w:space="0" w:color="auto"/>
                <w:right w:val="none" w:sz="0" w:space="0" w:color="auto"/>
              </w:divBdr>
            </w:div>
            <w:div w:id="13813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1669">
      <w:bodyDiv w:val="1"/>
      <w:marLeft w:val="0"/>
      <w:marRight w:val="0"/>
      <w:marTop w:val="0"/>
      <w:marBottom w:val="0"/>
      <w:divBdr>
        <w:top w:val="none" w:sz="0" w:space="0" w:color="auto"/>
        <w:left w:val="none" w:sz="0" w:space="0" w:color="auto"/>
        <w:bottom w:val="none" w:sz="0" w:space="0" w:color="auto"/>
        <w:right w:val="none" w:sz="0" w:space="0" w:color="auto"/>
      </w:divBdr>
    </w:div>
    <w:div w:id="822232954">
      <w:bodyDiv w:val="1"/>
      <w:marLeft w:val="0"/>
      <w:marRight w:val="0"/>
      <w:marTop w:val="0"/>
      <w:marBottom w:val="0"/>
      <w:divBdr>
        <w:top w:val="none" w:sz="0" w:space="0" w:color="auto"/>
        <w:left w:val="none" w:sz="0" w:space="0" w:color="auto"/>
        <w:bottom w:val="none" w:sz="0" w:space="0" w:color="auto"/>
        <w:right w:val="none" w:sz="0" w:space="0" w:color="auto"/>
      </w:divBdr>
    </w:div>
    <w:div w:id="885142227">
      <w:bodyDiv w:val="1"/>
      <w:marLeft w:val="0"/>
      <w:marRight w:val="0"/>
      <w:marTop w:val="0"/>
      <w:marBottom w:val="0"/>
      <w:divBdr>
        <w:top w:val="none" w:sz="0" w:space="0" w:color="auto"/>
        <w:left w:val="none" w:sz="0" w:space="0" w:color="auto"/>
        <w:bottom w:val="none" w:sz="0" w:space="0" w:color="auto"/>
        <w:right w:val="none" w:sz="0" w:space="0" w:color="auto"/>
      </w:divBdr>
    </w:div>
    <w:div w:id="888228083">
      <w:bodyDiv w:val="1"/>
      <w:marLeft w:val="0"/>
      <w:marRight w:val="0"/>
      <w:marTop w:val="0"/>
      <w:marBottom w:val="0"/>
      <w:divBdr>
        <w:top w:val="none" w:sz="0" w:space="0" w:color="auto"/>
        <w:left w:val="none" w:sz="0" w:space="0" w:color="auto"/>
        <w:bottom w:val="none" w:sz="0" w:space="0" w:color="auto"/>
        <w:right w:val="none" w:sz="0" w:space="0" w:color="auto"/>
      </w:divBdr>
      <w:divsChild>
        <w:div w:id="1457599503">
          <w:marLeft w:val="0"/>
          <w:marRight w:val="0"/>
          <w:marTop w:val="0"/>
          <w:marBottom w:val="0"/>
          <w:divBdr>
            <w:top w:val="none" w:sz="0" w:space="0" w:color="auto"/>
            <w:left w:val="none" w:sz="0" w:space="0" w:color="auto"/>
            <w:bottom w:val="none" w:sz="0" w:space="0" w:color="auto"/>
            <w:right w:val="none" w:sz="0" w:space="0" w:color="auto"/>
          </w:divBdr>
          <w:divsChild>
            <w:div w:id="1095129572">
              <w:marLeft w:val="0"/>
              <w:marRight w:val="0"/>
              <w:marTop w:val="0"/>
              <w:marBottom w:val="0"/>
              <w:divBdr>
                <w:top w:val="none" w:sz="0" w:space="0" w:color="auto"/>
                <w:left w:val="none" w:sz="0" w:space="0" w:color="auto"/>
                <w:bottom w:val="none" w:sz="0" w:space="0" w:color="auto"/>
                <w:right w:val="none" w:sz="0" w:space="0" w:color="auto"/>
              </w:divBdr>
            </w:div>
            <w:div w:id="6155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6770">
      <w:bodyDiv w:val="1"/>
      <w:marLeft w:val="0"/>
      <w:marRight w:val="0"/>
      <w:marTop w:val="0"/>
      <w:marBottom w:val="0"/>
      <w:divBdr>
        <w:top w:val="none" w:sz="0" w:space="0" w:color="auto"/>
        <w:left w:val="none" w:sz="0" w:space="0" w:color="auto"/>
        <w:bottom w:val="none" w:sz="0" w:space="0" w:color="auto"/>
        <w:right w:val="none" w:sz="0" w:space="0" w:color="auto"/>
      </w:divBdr>
    </w:div>
    <w:div w:id="920218702">
      <w:bodyDiv w:val="1"/>
      <w:marLeft w:val="0"/>
      <w:marRight w:val="0"/>
      <w:marTop w:val="0"/>
      <w:marBottom w:val="0"/>
      <w:divBdr>
        <w:top w:val="none" w:sz="0" w:space="0" w:color="auto"/>
        <w:left w:val="none" w:sz="0" w:space="0" w:color="auto"/>
        <w:bottom w:val="none" w:sz="0" w:space="0" w:color="auto"/>
        <w:right w:val="none" w:sz="0" w:space="0" w:color="auto"/>
      </w:divBdr>
    </w:div>
    <w:div w:id="926816065">
      <w:bodyDiv w:val="1"/>
      <w:marLeft w:val="0"/>
      <w:marRight w:val="0"/>
      <w:marTop w:val="0"/>
      <w:marBottom w:val="0"/>
      <w:divBdr>
        <w:top w:val="none" w:sz="0" w:space="0" w:color="auto"/>
        <w:left w:val="none" w:sz="0" w:space="0" w:color="auto"/>
        <w:bottom w:val="none" w:sz="0" w:space="0" w:color="auto"/>
        <w:right w:val="none" w:sz="0" w:space="0" w:color="auto"/>
      </w:divBdr>
    </w:div>
    <w:div w:id="933972353">
      <w:bodyDiv w:val="1"/>
      <w:marLeft w:val="0"/>
      <w:marRight w:val="0"/>
      <w:marTop w:val="0"/>
      <w:marBottom w:val="0"/>
      <w:divBdr>
        <w:top w:val="none" w:sz="0" w:space="0" w:color="auto"/>
        <w:left w:val="none" w:sz="0" w:space="0" w:color="auto"/>
        <w:bottom w:val="none" w:sz="0" w:space="0" w:color="auto"/>
        <w:right w:val="none" w:sz="0" w:space="0" w:color="auto"/>
      </w:divBdr>
    </w:div>
    <w:div w:id="937904473">
      <w:bodyDiv w:val="1"/>
      <w:marLeft w:val="0"/>
      <w:marRight w:val="0"/>
      <w:marTop w:val="0"/>
      <w:marBottom w:val="0"/>
      <w:divBdr>
        <w:top w:val="none" w:sz="0" w:space="0" w:color="auto"/>
        <w:left w:val="none" w:sz="0" w:space="0" w:color="auto"/>
        <w:bottom w:val="none" w:sz="0" w:space="0" w:color="auto"/>
        <w:right w:val="none" w:sz="0" w:space="0" w:color="auto"/>
      </w:divBdr>
      <w:divsChild>
        <w:div w:id="964969268">
          <w:marLeft w:val="0"/>
          <w:marRight w:val="0"/>
          <w:marTop w:val="0"/>
          <w:marBottom w:val="0"/>
          <w:divBdr>
            <w:top w:val="none" w:sz="0" w:space="0" w:color="auto"/>
            <w:left w:val="none" w:sz="0" w:space="0" w:color="auto"/>
            <w:bottom w:val="none" w:sz="0" w:space="0" w:color="auto"/>
            <w:right w:val="none" w:sz="0" w:space="0" w:color="auto"/>
          </w:divBdr>
          <w:divsChild>
            <w:div w:id="460004689">
              <w:marLeft w:val="0"/>
              <w:marRight w:val="0"/>
              <w:marTop w:val="0"/>
              <w:marBottom w:val="0"/>
              <w:divBdr>
                <w:top w:val="none" w:sz="0" w:space="0" w:color="auto"/>
                <w:left w:val="none" w:sz="0" w:space="0" w:color="auto"/>
                <w:bottom w:val="none" w:sz="0" w:space="0" w:color="auto"/>
                <w:right w:val="none" w:sz="0" w:space="0" w:color="auto"/>
              </w:divBdr>
            </w:div>
            <w:div w:id="1221941159">
              <w:marLeft w:val="0"/>
              <w:marRight w:val="0"/>
              <w:marTop w:val="0"/>
              <w:marBottom w:val="0"/>
              <w:divBdr>
                <w:top w:val="none" w:sz="0" w:space="0" w:color="auto"/>
                <w:left w:val="none" w:sz="0" w:space="0" w:color="auto"/>
                <w:bottom w:val="none" w:sz="0" w:space="0" w:color="auto"/>
                <w:right w:val="none" w:sz="0" w:space="0" w:color="auto"/>
              </w:divBdr>
            </w:div>
            <w:div w:id="1155610960">
              <w:marLeft w:val="0"/>
              <w:marRight w:val="0"/>
              <w:marTop w:val="0"/>
              <w:marBottom w:val="0"/>
              <w:divBdr>
                <w:top w:val="none" w:sz="0" w:space="0" w:color="auto"/>
                <w:left w:val="none" w:sz="0" w:space="0" w:color="auto"/>
                <w:bottom w:val="none" w:sz="0" w:space="0" w:color="auto"/>
                <w:right w:val="none" w:sz="0" w:space="0" w:color="auto"/>
              </w:divBdr>
            </w:div>
            <w:div w:id="1203980371">
              <w:marLeft w:val="0"/>
              <w:marRight w:val="0"/>
              <w:marTop w:val="0"/>
              <w:marBottom w:val="0"/>
              <w:divBdr>
                <w:top w:val="none" w:sz="0" w:space="0" w:color="auto"/>
                <w:left w:val="none" w:sz="0" w:space="0" w:color="auto"/>
                <w:bottom w:val="none" w:sz="0" w:space="0" w:color="auto"/>
                <w:right w:val="none" w:sz="0" w:space="0" w:color="auto"/>
              </w:divBdr>
            </w:div>
            <w:div w:id="1011756363">
              <w:marLeft w:val="0"/>
              <w:marRight w:val="0"/>
              <w:marTop w:val="0"/>
              <w:marBottom w:val="0"/>
              <w:divBdr>
                <w:top w:val="none" w:sz="0" w:space="0" w:color="auto"/>
                <w:left w:val="none" w:sz="0" w:space="0" w:color="auto"/>
                <w:bottom w:val="none" w:sz="0" w:space="0" w:color="auto"/>
                <w:right w:val="none" w:sz="0" w:space="0" w:color="auto"/>
              </w:divBdr>
            </w:div>
            <w:div w:id="623193022">
              <w:marLeft w:val="0"/>
              <w:marRight w:val="0"/>
              <w:marTop w:val="0"/>
              <w:marBottom w:val="0"/>
              <w:divBdr>
                <w:top w:val="none" w:sz="0" w:space="0" w:color="auto"/>
                <w:left w:val="none" w:sz="0" w:space="0" w:color="auto"/>
                <w:bottom w:val="none" w:sz="0" w:space="0" w:color="auto"/>
                <w:right w:val="none" w:sz="0" w:space="0" w:color="auto"/>
              </w:divBdr>
            </w:div>
            <w:div w:id="630482515">
              <w:marLeft w:val="0"/>
              <w:marRight w:val="0"/>
              <w:marTop w:val="0"/>
              <w:marBottom w:val="0"/>
              <w:divBdr>
                <w:top w:val="none" w:sz="0" w:space="0" w:color="auto"/>
                <w:left w:val="none" w:sz="0" w:space="0" w:color="auto"/>
                <w:bottom w:val="none" w:sz="0" w:space="0" w:color="auto"/>
                <w:right w:val="none" w:sz="0" w:space="0" w:color="auto"/>
              </w:divBdr>
            </w:div>
            <w:div w:id="4545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7772">
      <w:bodyDiv w:val="1"/>
      <w:marLeft w:val="0"/>
      <w:marRight w:val="0"/>
      <w:marTop w:val="0"/>
      <w:marBottom w:val="0"/>
      <w:divBdr>
        <w:top w:val="none" w:sz="0" w:space="0" w:color="auto"/>
        <w:left w:val="none" w:sz="0" w:space="0" w:color="auto"/>
        <w:bottom w:val="none" w:sz="0" w:space="0" w:color="auto"/>
        <w:right w:val="none" w:sz="0" w:space="0" w:color="auto"/>
      </w:divBdr>
      <w:divsChild>
        <w:div w:id="1916087794">
          <w:marLeft w:val="0"/>
          <w:marRight w:val="0"/>
          <w:marTop w:val="0"/>
          <w:marBottom w:val="0"/>
          <w:divBdr>
            <w:top w:val="none" w:sz="0" w:space="0" w:color="auto"/>
            <w:left w:val="none" w:sz="0" w:space="0" w:color="auto"/>
            <w:bottom w:val="none" w:sz="0" w:space="0" w:color="auto"/>
            <w:right w:val="none" w:sz="0" w:space="0" w:color="auto"/>
          </w:divBdr>
          <w:divsChild>
            <w:div w:id="78988783">
              <w:marLeft w:val="0"/>
              <w:marRight w:val="0"/>
              <w:marTop w:val="0"/>
              <w:marBottom w:val="0"/>
              <w:divBdr>
                <w:top w:val="none" w:sz="0" w:space="0" w:color="auto"/>
                <w:left w:val="none" w:sz="0" w:space="0" w:color="auto"/>
                <w:bottom w:val="none" w:sz="0" w:space="0" w:color="auto"/>
                <w:right w:val="none" w:sz="0" w:space="0" w:color="auto"/>
              </w:divBdr>
            </w:div>
            <w:div w:id="128977689">
              <w:marLeft w:val="0"/>
              <w:marRight w:val="0"/>
              <w:marTop w:val="0"/>
              <w:marBottom w:val="0"/>
              <w:divBdr>
                <w:top w:val="none" w:sz="0" w:space="0" w:color="auto"/>
                <w:left w:val="none" w:sz="0" w:space="0" w:color="auto"/>
                <w:bottom w:val="none" w:sz="0" w:space="0" w:color="auto"/>
                <w:right w:val="none" w:sz="0" w:space="0" w:color="auto"/>
              </w:divBdr>
            </w:div>
            <w:div w:id="1223756634">
              <w:marLeft w:val="0"/>
              <w:marRight w:val="0"/>
              <w:marTop w:val="0"/>
              <w:marBottom w:val="0"/>
              <w:divBdr>
                <w:top w:val="none" w:sz="0" w:space="0" w:color="auto"/>
                <w:left w:val="none" w:sz="0" w:space="0" w:color="auto"/>
                <w:bottom w:val="none" w:sz="0" w:space="0" w:color="auto"/>
                <w:right w:val="none" w:sz="0" w:space="0" w:color="auto"/>
              </w:divBdr>
            </w:div>
            <w:div w:id="21323493">
              <w:marLeft w:val="0"/>
              <w:marRight w:val="0"/>
              <w:marTop w:val="0"/>
              <w:marBottom w:val="0"/>
              <w:divBdr>
                <w:top w:val="none" w:sz="0" w:space="0" w:color="auto"/>
                <w:left w:val="none" w:sz="0" w:space="0" w:color="auto"/>
                <w:bottom w:val="none" w:sz="0" w:space="0" w:color="auto"/>
                <w:right w:val="none" w:sz="0" w:space="0" w:color="auto"/>
              </w:divBdr>
            </w:div>
            <w:div w:id="740565900">
              <w:marLeft w:val="0"/>
              <w:marRight w:val="0"/>
              <w:marTop w:val="0"/>
              <w:marBottom w:val="0"/>
              <w:divBdr>
                <w:top w:val="none" w:sz="0" w:space="0" w:color="auto"/>
                <w:left w:val="none" w:sz="0" w:space="0" w:color="auto"/>
                <w:bottom w:val="none" w:sz="0" w:space="0" w:color="auto"/>
                <w:right w:val="none" w:sz="0" w:space="0" w:color="auto"/>
              </w:divBdr>
            </w:div>
            <w:div w:id="991253006">
              <w:marLeft w:val="0"/>
              <w:marRight w:val="0"/>
              <w:marTop w:val="0"/>
              <w:marBottom w:val="0"/>
              <w:divBdr>
                <w:top w:val="none" w:sz="0" w:space="0" w:color="auto"/>
                <w:left w:val="none" w:sz="0" w:space="0" w:color="auto"/>
                <w:bottom w:val="none" w:sz="0" w:space="0" w:color="auto"/>
                <w:right w:val="none" w:sz="0" w:space="0" w:color="auto"/>
              </w:divBdr>
            </w:div>
            <w:div w:id="376667028">
              <w:marLeft w:val="0"/>
              <w:marRight w:val="0"/>
              <w:marTop w:val="0"/>
              <w:marBottom w:val="0"/>
              <w:divBdr>
                <w:top w:val="none" w:sz="0" w:space="0" w:color="auto"/>
                <w:left w:val="none" w:sz="0" w:space="0" w:color="auto"/>
                <w:bottom w:val="none" w:sz="0" w:space="0" w:color="auto"/>
                <w:right w:val="none" w:sz="0" w:space="0" w:color="auto"/>
              </w:divBdr>
            </w:div>
            <w:div w:id="2106416664">
              <w:marLeft w:val="0"/>
              <w:marRight w:val="0"/>
              <w:marTop w:val="0"/>
              <w:marBottom w:val="0"/>
              <w:divBdr>
                <w:top w:val="none" w:sz="0" w:space="0" w:color="auto"/>
                <w:left w:val="none" w:sz="0" w:space="0" w:color="auto"/>
                <w:bottom w:val="none" w:sz="0" w:space="0" w:color="auto"/>
                <w:right w:val="none" w:sz="0" w:space="0" w:color="auto"/>
              </w:divBdr>
            </w:div>
            <w:div w:id="1455171765">
              <w:marLeft w:val="0"/>
              <w:marRight w:val="0"/>
              <w:marTop w:val="0"/>
              <w:marBottom w:val="0"/>
              <w:divBdr>
                <w:top w:val="none" w:sz="0" w:space="0" w:color="auto"/>
                <w:left w:val="none" w:sz="0" w:space="0" w:color="auto"/>
                <w:bottom w:val="none" w:sz="0" w:space="0" w:color="auto"/>
                <w:right w:val="none" w:sz="0" w:space="0" w:color="auto"/>
              </w:divBdr>
            </w:div>
            <w:div w:id="1198203285">
              <w:marLeft w:val="0"/>
              <w:marRight w:val="0"/>
              <w:marTop w:val="0"/>
              <w:marBottom w:val="0"/>
              <w:divBdr>
                <w:top w:val="none" w:sz="0" w:space="0" w:color="auto"/>
                <w:left w:val="none" w:sz="0" w:space="0" w:color="auto"/>
                <w:bottom w:val="none" w:sz="0" w:space="0" w:color="auto"/>
                <w:right w:val="none" w:sz="0" w:space="0" w:color="auto"/>
              </w:divBdr>
            </w:div>
            <w:div w:id="1611008892">
              <w:marLeft w:val="0"/>
              <w:marRight w:val="0"/>
              <w:marTop w:val="0"/>
              <w:marBottom w:val="0"/>
              <w:divBdr>
                <w:top w:val="none" w:sz="0" w:space="0" w:color="auto"/>
                <w:left w:val="none" w:sz="0" w:space="0" w:color="auto"/>
                <w:bottom w:val="none" w:sz="0" w:space="0" w:color="auto"/>
                <w:right w:val="none" w:sz="0" w:space="0" w:color="auto"/>
              </w:divBdr>
            </w:div>
            <w:div w:id="474371944">
              <w:marLeft w:val="0"/>
              <w:marRight w:val="0"/>
              <w:marTop w:val="0"/>
              <w:marBottom w:val="0"/>
              <w:divBdr>
                <w:top w:val="none" w:sz="0" w:space="0" w:color="auto"/>
                <w:left w:val="none" w:sz="0" w:space="0" w:color="auto"/>
                <w:bottom w:val="none" w:sz="0" w:space="0" w:color="auto"/>
                <w:right w:val="none" w:sz="0" w:space="0" w:color="auto"/>
              </w:divBdr>
            </w:div>
            <w:div w:id="1647273938">
              <w:marLeft w:val="0"/>
              <w:marRight w:val="0"/>
              <w:marTop w:val="0"/>
              <w:marBottom w:val="0"/>
              <w:divBdr>
                <w:top w:val="none" w:sz="0" w:space="0" w:color="auto"/>
                <w:left w:val="none" w:sz="0" w:space="0" w:color="auto"/>
                <w:bottom w:val="none" w:sz="0" w:space="0" w:color="auto"/>
                <w:right w:val="none" w:sz="0" w:space="0" w:color="auto"/>
              </w:divBdr>
            </w:div>
            <w:div w:id="410853767">
              <w:marLeft w:val="0"/>
              <w:marRight w:val="0"/>
              <w:marTop w:val="0"/>
              <w:marBottom w:val="0"/>
              <w:divBdr>
                <w:top w:val="none" w:sz="0" w:space="0" w:color="auto"/>
                <w:left w:val="none" w:sz="0" w:space="0" w:color="auto"/>
                <w:bottom w:val="none" w:sz="0" w:space="0" w:color="auto"/>
                <w:right w:val="none" w:sz="0" w:space="0" w:color="auto"/>
              </w:divBdr>
            </w:div>
            <w:div w:id="1196115760">
              <w:marLeft w:val="0"/>
              <w:marRight w:val="0"/>
              <w:marTop w:val="0"/>
              <w:marBottom w:val="0"/>
              <w:divBdr>
                <w:top w:val="none" w:sz="0" w:space="0" w:color="auto"/>
                <w:left w:val="none" w:sz="0" w:space="0" w:color="auto"/>
                <w:bottom w:val="none" w:sz="0" w:space="0" w:color="auto"/>
                <w:right w:val="none" w:sz="0" w:space="0" w:color="auto"/>
              </w:divBdr>
            </w:div>
            <w:div w:id="220291879">
              <w:marLeft w:val="0"/>
              <w:marRight w:val="0"/>
              <w:marTop w:val="0"/>
              <w:marBottom w:val="0"/>
              <w:divBdr>
                <w:top w:val="none" w:sz="0" w:space="0" w:color="auto"/>
                <w:left w:val="none" w:sz="0" w:space="0" w:color="auto"/>
                <w:bottom w:val="none" w:sz="0" w:space="0" w:color="auto"/>
                <w:right w:val="none" w:sz="0" w:space="0" w:color="auto"/>
              </w:divBdr>
            </w:div>
            <w:div w:id="1712916475">
              <w:marLeft w:val="0"/>
              <w:marRight w:val="0"/>
              <w:marTop w:val="0"/>
              <w:marBottom w:val="0"/>
              <w:divBdr>
                <w:top w:val="none" w:sz="0" w:space="0" w:color="auto"/>
                <w:left w:val="none" w:sz="0" w:space="0" w:color="auto"/>
                <w:bottom w:val="none" w:sz="0" w:space="0" w:color="auto"/>
                <w:right w:val="none" w:sz="0" w:space="0" w:color="auto"/>
              </w:divBdr>
            </w:div>
            <w:div w:id="552082384">
              <w:marLeft w:val="0"/>
              <w:marRight w:val="0"/>
              <w:marTop w:val="0"/>
              <w:marBottom w:val="0"/>
              <w:divBdr>
                <w:top w:val="none" w:sz="0" w:space="0" w:color="auto"/>
                <w:left w:val="none" w:sz="0" w:space="0" w:color="auto"/>
                <w:bottom w:val="none" w:sz="0" w:space="0" w:color="auto"/>
                <w:right w:val="none" w:sz="0" w:space="0" w:color="auto"/>
              </w:divBdr>
            </w:div>
            <w:div w:id="445196628">
              <w:marLeft w:val="0"/>
              <w:marRight w:val="0"/>
              <w:marTop w:val="0"/>
              <w:marBottom w:val="0"/>
              <w:divBdr>
                <w:top w:val="none" w:sz="0" w:space="0" w:color="auto"/>
                <w:left w:val="none" w:sz="0" w:space="0" w:color="auto"/>
                <w:bottom w:val="none" w:sz="0" w:space="0" w:color="auto"/>
                <w:right w:val="none" w:sz="0" w:space="0" w:color="auto"/>
              </w:divBdr>
            </w:div>
            <w:div w:id="15735623">
              <w:marLeft w:val="0"/>
              <w:marRight w:val="0"/>
              <w:marTop w:val="0"/>
              <w:marBottom w:val="0"/>
              <w:divBdr>
                <w:top w:val="none" w:sz="0" w:space="0" w:color="auto"/>
                <w:left w:val="none" w:sz="0" w:space="0" w:color="auto"/>
                <w:bottom w:val="none" w:sz="0" w:space="0" w:color="auto"/>
                <w:right w:val="none" w:sz="0" w:space="0" w:color="auto"/>
              </w:divBdr>
            </w:div>
            <w:div w:id="1924222648">
              <w:marLeft w:val="0"/>
              <w:marRight w:val="0"/>
              <w:marTop w:val="0"/>
              <w:marBottom w:val="0"/>
              <w:divBdr>
                <w:top w:val="none" w:sz="0" w:space="0" w:color="auto"/>
                <w:left w:val="none" w:sz="0" w:space="0" w:color="auto"/>
                <w:bottom w:val="none" w:sz="0" w:space="0" w:color="auto"/>
                <w:right w:val="none" w:sz="0" w:space="0" w:color="auto"/>
              </w:divBdr>
            </w:div>
            <w:div w:id="78412775">
              <w:marLeft w:val="0"/>
              <w:marRight w:val="0"/>
              <w:marTop w:val="0"/>
              <w:marBottom w:val="0"/>
              <w:divBdr>
                <w:top w:val="none" w:sz="0" w:space="0" w:color="auto"/>
                <w:left w:val="none" w:sz="0" w:space="0" w:color="auto"/>
                <w:bottom w:val="none" w:sz="0" w:space="0" w:color="auto"/>
                <w:right w:val="none" w:sz="0" w:space="0" w:color="auto"/>
              </w:divBdr>
            </w:div>
            <w:div w:id="23871217">
              <w:marLeft w:val="0"/>
              <w:marRight w:val="0"/>
              <w:marTop w:val="0"/>
              <w:marBottom w:val="0"/>
              <w:divBdr>
                <w:top w:val="none" w:sz="0" w:space="0" w:color="auto"/>
                <w:left w:val="none" w:sz="0" w:space="0" w:color="auto"/>
                <w:bottom w:val="none" w:sz="0" w:space="0" w:color="auto"/>
                <w:right w:val="none" w:sz="0" w:space="0" w:color="auto"/>
              </w:divBdr>
            </w:div>
            <w:div w:id="1026709313">
              <w:marLeft w:val="0"/>
              <w:marRight w:val="0"/>
              <w:marTop w:val="0"/>
              <w:marBottom w:val="0"/>
              <w:divBdr>
                <w:top w:val="none" w:sz="0" w:space="0" w:color="auto"/>
                <w:left w:val="none" w:sz="0" w:space="0" w:color="auto"/>
                <w:bottom w:val="none" w:sz="0" w:space="0" w:color="auto"/>
                <w:right w:val="none" w:sz="0" w:space="0" w:color="auto"/>
              </w:divBdr>
            </w:div>
            <w:div w:id="2065594025">
              <w:marLeft w:val="0"/>
              <w:marRight w:val="0"/>
              <w:marTop w:val="0"/>
              <w:marBottom w:val="0"/>
              <w:divBdr>
                <w:top w:val="none" w:sz="0" w:space="0" w:color="auto"/>
                <w:left w:val="none" w:sz="0" w:space="0" w:color="auto"/>
                <w:bottom w:val="none" w:sz="0" w:space="0" w:color="auto"/>
                <w:right w:val="none" w:sz="0" w:space="0" w:color="auto"/>
              </w:divBdr>
            </w:div>
            <w:div w:id="1673289390">
              <w:marLeft w:val="0"/>
              <w:marRight w:val="0"/>
              <w:marTop w:val="0"/>
              <w:marBottom w:val="0"/>
              <w:divBdr>
                <w:top w:val="none" w:sz="0" w:space="0" w:color="auto"/>
                <w:left w:val="none" w:sz="0" w:space="0" w:color="auto"/>
                <w:bottom w:val="none" w:sz="0" w:space="0" w:color="auto"/>
                <w:right w:val="none" w:sz="0" w:space="0" w:color="auto"/>
              </w:divBdr>
            </w:div>
            <w:div w:id="1268468623">
              <w:marLeft w:val="0"/>
              <w:marRight w:val="0"/>
              <w:marTop w:val="0"/>
              <w:marBottom w:val="0"/>
              <w:divBdr>
                <w:top w:val="none" w:sz="0" w:space="0" w:color="auto"/>
                <w:left w:val="none" w:sz="0" w:space="0" w:color="auto"/>
                <w:bottom w:val="none" w:sz="0" w:space="0" w:color="auto"/>
                <w:right w:val="none" w:sz="0" w:space="0" w:color="auto"/>
              </w:divBdr>
            </w:div>
            <w:div w:id="1246569120">
              <w:marLeft w:val="0"/>
              <w:marRight w:val="0"/>
              <w:marTop w:val="0"/>
              <w:marBottom w:val="0"/>
              <w:divBdr>
                <w:top w:val="none" w:sz="0" w:space="0" w:color="auto"/>
                <w:left w:val="none" w:sz="0" w:space="0" w:color="auto"/>
                <w:bottom w:val="none" w:sz="0" w:space="0" w:color="auto"/>
                <w:right w:val="none" w:sz="0" w:space="0" w:color="auto"/>
              </w:divBdr>
            </w:div>
            <w:div w:id="1630164861">
              <w:marLeft w:val="0"/>
              <w:marRight w:val="0"/>
              <w:marTop w:val="0"/>
              <w:marBottom w:val="0"/>
              <w:divBdr>
                <w:top w:val="none" w:sz="0" w:space="0" w:color="auto"/>
                <w:left w:val="none" w:sz="0" w:space="0" w:color="auto"/>
                <w:bottom w:val="none" w:sz="0" w:space="0" w:color="auto"/>
                <w:right w:val="none" w:sz="0" w:space="0" w:color="auto"/>
              </w:divBdr>
            </w:div>
            <w:div w:id="1926303448">
              <w:marLeft w:val="0"/>
              <w:marRight w:val="0"/>
              <w:marTop w:val="0"/>
              <w:marBottom w:val="0"/>
              <w:divBdr>
                <w:top w:val="none" w:sz="0" w:space="0" w:color="auto"/>
                <w:left w:val="none" w:sz="0" w:space="0" w:color="auto"/>
                <w:bottom w:val="none" w:sz="0" w:space="0" w:color="auto"/>
                <w:right w:val="none" w:sz="0" w:space="0" w:color="auto"/>
              </w:divBdr>
            </w:div>
            <w:div w:id="2120759287">
              <w:marLeft w:val="0"/>
              <w:marRight w:val="0"/>
              <w:marTop w:val="0"/>
              <w:marBottom w:val="0"/>
              <w:divBdr>
                <w:top w:val="none" w:sz="0" w:space="0" w:color="auto"/>
                <w:left w:val="none" w:sz="0" w:space="0" w:color="auto"/>
                <w:bottom w:val="none" w:sz="0" w:space="0" w:color="auto"/>
                <w:right w:val="none" w:sz="0" w:space="0" w:color="auto"/>
              </w:divBdr>
            </w:div>
            <w:div w:id="604963543">
              <w:marLeft w:val="0"/>
              <w:marRight w:val="0"/>
              <w:marTop w:val="0"/>
              <w:marBottom w:val="0"/>
              <w:divBdr>
                <w:top w:val="none" w:sz="0" w:space="0" w:color="auto"/>
                <w:left w:val="none" w:sz="0" w:space="0" w:color="auto"/>
                <w:bottom w:val="none" w:sz="0" w:space="0" w:color="auto"/>
                <w:right w:val="none" w:sz="0" w:space="0" w:color="auto"/>
              </w:divBdr>
            </w:div>
            <w:div w:id="1791625679">
              <w:marLeft w:val="0"/>
              <w:marRight w:val="0"/>
              <w:marTop w:val="0"/>
              <w:marBottom w:val="0"/>
              <w:divBdr>
                <w:top w:val="none" w:sz="0" w:space="0" w:color="auto"/>
                <w:left w:val="none" w:sz="0" w:space="0" w:color="auto"/>
                <w:bottom w:val="none" w:sz="0" w:space="0" w:color="auto"/>
                <w:right w:val="none" w:sz="0" w:space="0" w:color="auto"/>
              </w:divBdr>
            </w:div>
            <w:div w:id="1311330997">
              <w:marLeft w:val="0"/>
              <w:marRight w:val="0"/>
              <w:marTop w:val="0"/>
              <w:marBottom w:val="0"/>
              <w:divBdr>
                <w:top w:val="none" w:sz="0" w:space="0" w:color="auto"/>
                <w:left w:val="none" w:sz="0" w:space="0" w:color="auto"/>
                <w:bottom w:val="none" w:sz="0" w:space="0" w:color="auto"/>
                <w:right w:val="none" w:sz="0" w:space="0" w:color="auto"/>
              </w:divBdr>
            </w:div>
            <w:div w:id="2059085351">
              <w:marLeft w:val="0"/>
              <w:marRight w:val="0"/>
              <w:marTop w:val="0"/>
              <w:marBottom w:val="0"/>
              <w:divBdr>
                <w:top w:val="none" w:sz="0" w:space="0" w:color="auto"/>
                <w:left w:val="none" w:sz="0" w:space="0" w:color="auto"/>
                <w:bottom w:val="none" w:sz="0" w:space="0" w:color="auto"/>
                <w:right w:val="none" w:sz="0" w:space="0" w:color="auto"/>
              </w:divBdr>
            </w:div>
            <w:div w:id="1031567729">
              <w:marLeft w:val="0"/>
              <w:marRight w:val="0"/>
              <w:marTop w:val="0"/>
              <w:marBottom w:val="0"/>
              <w:divBdr>
                <w:top w:val="none" w:sz="0" w:space="0" w:color="auto"/>
                <w:left w:val="none" w:sz="0" w:space="0" w:color="auto"/>
                <w:bottom w:val="none" w:sz="0" w:space="0" w:color="auto"/>
                <w:right w:val="none" w:sz="0" w:space="0" w:color="auto"/>
              </w:divBdr>
            </w:div>
            <w:div w:id="119540239">
              <w:marLeft w:val="0"/>
              <w:marRight w:val="0"/>
              <w:marTop w:val="0"/>
              <w:marBottom w:val="0"/>
              <w:divBdr>
                <w:top w:val="none" w:sz="0" w:space="0" w:color="auto"/>
                <w:left w:val="none" w:sz="0" w:space="0" w:color="auto"/>
                <w:bottom w:val="none" w:sz="0" w:space="0" w:color="auto"/>
                <w:right w:val="none" w:sz="0" w:space="0" w:color="auto"/>
              </w:divBdr>
            </w:div>
            <w:div w:id="2134933142">
              <w:marLeft w:val="0"/>
              <w:marRight w:val="0"/>
              <w:marTop w:val="0"/>
              <w:marBottom w:val="0"/>
              <w:divBdr>
                <w:top w:val="none" w:sz="0" w:space="0" w:color="auto"/>
                <w:left w:val="none" w:sz="0" w:space="0" w:color="auto"/>
                <w:bottom w:val="none" w:sz="0" w:space="0" w:color="auto"/>
                <w:right w:val="none" w:sz="0" w:space="0" w:color="auto"/>
              </w:divBdr>
            </w:div>
            <w:div w:id="1876655893">
              <w:marLeft w:val="0"/>
              <w:marRight w:val="0"/>
              <w:marTop w:val="0"/>
              <w:marBottom w:val="0"/>
              <w:divBdr>
                <w:top w:val="none" w:sz="0" w:space="0" w:color="auto"/>
                <w:left w:val="none" w:sz="0" w:space="0" w:color="auto"/>
                <w:bottom w:val="none" w:sz="0" w:space="0" w:color="auto"/>
                <w:right w:val="none" w:sz="0" w:space="0" w:color="auto"/>
              </w:divBdr>
            </w:div>
            <w:div w:id="1724913836">
              <w:marLeft w:val="0"/>
              <w:marRight w:val="0"/>
              <w:marTop w:val="0"/>
              <w:marBottom w:val="0"/>
              <w:divBdr>
                <w:top w:val="none" w:sz="0" w:space="0" w:color="auto"/>
                <w:left w:val="none" w:sz="0" w:space="0" w:color="auto"/>
                <w:bottom w:val="none" w:sz="0" w:space="0" w:color="auto"/>
                <w:right w:val="none" w:sz="0" w:space="0" w:color="auto"/>
              </w:divBdr>
            </w:div>
            <w:div w:id="301546608">
              <w:marLeft w:val="0"/>
              <w:marRight w:val="0"/>
              <w:marTop w:val="0"/>
              <w:marBottom w:val="0"/>
              <w:divBdr>
                <w:top w:val="none" w:sz="0" w:space="0" w:color="auto"/>
                <w:left w:val="none" w:sz="0" w:space="0" w:color="auto"/>
                <w:bottom w:val="none" w:sz="0" w:space="0" w:color="auto"/>
                <w:right w:val="none" w:sz="0" w:space="0" w:color="auto"/>
              </w:divBdr>
            </w:div>
            <w:div w:id="896286994">
              <w:marLeft w:val="0"/>
              <w:marRight w:val="0"/>
              <w:marTop w:val="0"/>
              <w:marBottom w:val="0"/>
              <w:divBdr>
                <w:top w:val="none" w:sz="0" w:space="0" w:color="auto"/>
                <w:left w:val="none" w:sz="0" w:space="0" w:color="auto"/>
                <w:bottom w:val="none" w:sz="0" w:space="0" w:color="auto"/>
                <w:right w:val="none" w:sz="0" w:space="0" w:color="auto"/>
              </w:divBdr>
            </w:div>
            <w:div w:id="1945768170">
              <w:marLeft w:val="0"/>
              <w:marRight w:val="0"/>
              <w:marTop w:val="0"/>
              <w:marBottom w:val="0"/>
              <w:divBdr>
                <w:top w:val="none" w:sz="0" w:space="0" w:color="auto"/>
                <w:left w:val="none" w:sz="0" w:space="0" w:color="auto"/>
                <w:bottom w:val="none" w:sz="0" w:space="0" w:color="auto"/>
                <w:right w:val="none" w:sz="0" w:space="0" w:color="auto"/>
              </w:divBdr>
            </w:div>
            <w:div w:id="1855880274">
              <w:marLeft w:val="0"/>
              <w:marRight w:val="0"/>
              <w:marTop w:val="0"/>
              <w:marBottom w:val="0"/>
              <w:divBdr>
                <w:top w:val="none" w:sz="0" w:space="0" w:color="auto"/>
                <w:left w:val="none" w:sz="0" w:space="0" w:color="auto"/>
                <w:bottom w:val="none" w:sz="0" w:space="0" w:color="auto"/>
                <w:right w:val="none" w:sz="0" w:space="0" w:color="auto"/>
              </w:divBdr>
            </w:div>
            <w:div w:id="214855769">
              <w:marLeft w:val="0"/>
              <w:marRight w:val="0"/>
              <w:marTop w:val="0"/>
              <w:marBottom w:val="0"/>
              <w:divBdr>
                <w:top w:val="none" w:sz="0" w:space="0" w:color="auto"/>
                <w:left w:val="none" w:sz="0" w:space="0" w:color="auto"/>
                <w:bottom w:val="none" w:sz="0" w:space="0" w:color="auto"/>
                <w:right w:val="none" w:sz="0" w:space="0" w:color="auto"/>
              </w:divBdr>
            </w:div>
            <w:div w:id="896087970">
              <w:marLeft w:val="0"/>
              <w:marRight w:val="0"/>
              <w:marTop w:val="0"/>
              <w:marBottom w:val="0"/>
              <w:divBdr>
                <w:top w:val="none" w:sz="0" w:space="0" w:color="auto"/>
                <w:left w:val="none" w:sz="0" w:space="0" w:color="auto"/>
                <w:bottom w:val="none" w:sz="0" w:space="0" w:color="auto"/>
                <w:right w:val="none" w:sz="0" w:space="0" w:color="auto"/>
              </w:divBdr>
            </w:div>
            <w:div w:id="1330864445">
              <w:marLeft w:val="0"/>
              <w:marRight w:val="0"/>
              <w:marTop w:val="0"/>
              <w:marBottom w:val="0"/>
              <w:divBdr>
                <w:top w:val="none" w:sz="0" w:space="0" w:color="auto"/>
                <w:left w:val="none" w:sz="0" w:space="0" w:color="auto"/>
                <w:bottom w:val="none" w:sz="0" w:space="0" w:color="auto"/>
                <w:right w:val="none" w:sz="0" w:space="0" w:color="auto"/>
              </w:divBdr>
            </w:div>
            <w:div w:id="400569385">
              <w:marLeft w:val="0"/>
              <w:marRight w:val="0"/>
              <w:marTop w:val="0"/>
              <w:marBottom w:val="0"/>
              <w:divBdr>
                <w:top w:val="none" w:sz="0" w:space="0" w:color="auto"/>
                <w:left w:val="none" w:sz="0" w:space="0" w:color="auto"/>
                <w:bottom w:val="none" w:sz="0" w:space="0" w:color="auto"/>
                <w:right w:val="none" w:sz="0" w:space="0" w:color="auto"/>
              </w:divBdr>
            </w:div>
            <w:div w:id="587884283">
              <w:marLeft w:val="0"/>
              <w:marRight w:val="0"/>
              <w:marTop w:val="0"/>
              <w:marBottom w:val="0"/>
              <w:divBdr>
                <w:top w:val="none" w:sz="0" w:space="0" w:color="auto"/>
                <w:left w:val="none" w:sz="0" w:space="0" w:color="auto"/>
                <w:bottom w:val="none" w:sz="0" w:space="0" w:color="auto"/>
                <w:right w:val="none" w:sz="0" w:space="0" w:color="auto"/>
              </w:divBdr>
            </w:div>
            <w:div w:id="1635596854">
              <w:marLeft w:val="0"/>
              <w:marRight w:val="0"/>
              <w:marTop w:val="0"/>
              <w:marBottom w:val="0"/>
              <w:divBdr>
                <w:top w:val="none" w:sz="0" w:space="0" w:color="auto"/>
                <w:left w:val="none" w:sz="0" w:space="0" w:color="auto"/>
                <w:bottom w:val="none" w:sz="0" w:space="0" w:color="auto"/>
                <w:right w:val="none" w:sz="0" w:space="0" w:color="auto"/>
              </w:divBdr>
            </w:div>
            <w:div w:id="11360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4970">
      <w:bodyDiv w:val="1"/>
      <w:marLeft w:val="0"/>
      <w:marRight w:val="0"/>
      <w:marTop w:val="0"/>
      <w:marBottom w:val="0"/>
      <w:divBdr>
        <w:top w:val="none" w:sz="0" w:space="0" w:color="auto"/>
        <w:left w:val="none" w:sz="0" w:space="0" w:color="auto"/>
        <w:bottom w:val="none" w:sz="0" w:space="0" w:color="auto"/>
        <w:right w:val="none" w:sz="0" w:space="0" w:color="auto"/>
      </w:divBdr>
    </w:div>
    <w:div w:id="981884638">
      <w:bodyDiv w:val="1"/>
      <w:marLeft w:val="0"/>
      <w:marRight w:val="0"/>
      <w:marTop w:val="0"/>
      <w:marBottom w:val="0"/>
      <w:divBdr>
        <w:top w:val="none" w:sz="0" w:space="0" w:color="auto"/>
        <w:left w:val="none" w:sz="0" w:space="0" w:color="auto"/>
        <w:bottom w:val="none" w:sz="0" w:space="0" w:color="auto"/>
        <w:right w:val="none" w:sz="0" w:space="0" w:color="auto"/>
      </w:divBdr>
    </w:div>
    <w:div w:id="1001204373">
      <w:bodyDiv w:val="1"/>
      <w:marLeft w:val="0"/>
      <w:marRight w:val="0"/>
      <w:marTop w:val="0"/>
      <w:marBottom w:val="0"/>
      <w:divBdr>
        <w:top w:val="none" w:sz="0" w:space="0" w:color="auto"/>
        <w:left w:val="none" w:sz="0" w:space="0" w:color="auto"/>
        <w:bottom w:val="none" w:sz="0" w:space="0" w:color="auto"/>
        <w:right w:val="none" w:sz="0" w:space="0" w:color="auto"/>
      </w:divBdr>
    </w:div>
    <w:div w:id="1002585780">
      <w:bodyDiv w:val="1"/>
      <w:marLeft w:val="0"/>
      <w:marRight w:val="0"/>
      <w:marTop w:val="0"/>
      <w:marBottom w:val="0"/>
      <w:divBdr>
        <w:top w:val="none" w:sz="0" w:space="0" w:color="auto"/>
        <w:left w:val="none" w:sz="0" w:space="0" w:color="auto"/>
        <w:bottom w:val="none" w:sz="0" w:space="0" w:color="auto"/>
        <w:right w:val="none" w:sz="0" w:space="0" w:color="auto"/>
      </w:divBdr>
    </w:div>
    <w:div w:id="1015309767">
      <w:bodyDiv w:val="1"/>
      <w:marLeft w:val="0"/>
      <w:marRight w:val="0"/>
      <w:marTop w:val="0"/>
      <w:marBottom w:val="0"/>
      <w:divBdr>
        <w:top w:val="none" w:sz="0" w:space="0" w:color="auto"/>
        <w:left w:val="none" w:sz="0" w:space="0" w:color="auto"/>
        <w:bottom w:val="none" w:sz="0" w:space="0" w:color="auto"/>
        <w:right w:val="none" w:sz="0" w:space="0" w:color="auto"/>
      </w:divBdr>
    </w:div>
    <w:div w:id="1021202330">
      <w:bodyDiv w:val="1"/>
      <w:marLeft w:val="0"/>
      <w:marRight w:val="0"/>
      <w:marTop w:val="0"/>
      <w:marBottom w:val="0"/>
      <w:divBdr>
        <w:top w:val="none" w:sz="0" w:space="0" w:color="auto"/>
        <w:left w:val="none" w:sz="0" w:space="0" w:color="auto"/>
        <w:bottom w:val="none" w:sz="0" w:space="0" w:color="auto"/>
        <w:right w:val="none" w:sz="0" w:space="0" w:color="auto"/>
      </w:divBdr>
    </w:div>
    <w:div w:id="1030568991">
      <w:bodyDiv w:val="1"/>
      <w:marLeft w:val="0"/>
      <w:marRight w:val="0"/>
      <w:marTop w:val="0"/>
      <w:marBottom w:val="0"/>
      <w:divBdr>
        <w:top w:val="none" w:sz="0" w:space="0" w:color="auto"/>
        <w:left w:val="none" w:sz="0" w:space="0" w:color="auto"/>
        <w:bottom w:val="none" w:sz="0" w:space="0" w:color="auto"/>
        <w:right w:val="none" w:sz="0" w:space="0" w:color="auto"/>
      </w:divBdr>
    </w:div>
    <w:div w:id="1034767499">
      <w:bodyDiv w:val="1"/>
      <w:marLeft w:val="0"/>
      <w:marRight w:val="0"/>
      <w:marTop w:val="0"/>
      <w:marBottom w:val="0"/>
      <w:divBdr>
        <w:top w:val="none" w:sz="0" w:space="0" w:color="auto"/>
        <w:left w:val="none" w:sz="0" w:space="0" w:color="auto"/>
        <w:bottom w:val="none" w:sz="0" w:space="0" w:color="auto"/>
        <w:right w:val="none" w:sz="0" w:space="0" w:color="auto"/>
      </w:divBdr>
    </w:div>
    <w:div w:id="1039015006">
      <w:bodyDiv w:val="1"/>
      <w:marLeft w:val="0"/>
      <w:marRight w:val="0"/>
      <w:marTop w:val="0"/>
      <w:marBottom w:val="0"/>
      <w:divBdr>
        <w:top w:val="none" w:sz="0" w:space="0" w:color="auto"/>
        <w:left w:val="none" w:sz="0" w:space="0" w:color="auto"/>
        <w:bottom w:val="none" w:sz="0" w:space="0" w:color="auto"/>
        <w:right w:val="none" w:sz="0" w:space="0" w:color="auto"/>
      </w:divBdr>
    </w:div>
    <w:div w:id="1040980349">
      <w:bodyDiv w:val="1"/>
      <w:marLeft w:val="0"/>
      <w:marRight w:val="0"/>
      <w:marTop w:val="0"/>
      <w:marBottom w:val="0"/>
      <w:divBdr>
        <w:top w:val="none" w:sz="0" w:space="0" w:color="auto"/>
        <w:left w:val="none" w:sz="0" w:space="0" w:color="auto"/>
        <w:bottom w:val="none" w:sz="0" w:space="0" w:color="auto"/>
        <w:right w:val="none" w:sz="0" w:space="0" w:color="auto"/>
      </w:divBdr>
    </w:div>
    <w:div w:id="1045906661">
      <w:bodyDiv w:val="1"/>
      <w:marLeft w:val="0"/>
      <w:marRight w:val="0"/>
      <w:marTop w:val="0"/>
      <w:marBottom w:val="0"/>
      <w:divBdr>
        <w:top w:val="none" w:sz="0" w:space="0" w:color="auto"/>
        <w:left w:val="none" w:sz="0" w:space="0" w:color="auto"/>
        <w:bottom w:val="none" w:sz="0" w:space="0" w:color="auto"/>
        <w:right w:val="none" w:sz="0" w:space="0" w:color="auto"/>
      </w:divBdr>
    </w:div>
    <w:div w:id="1067459340">
      <w:bodyDiv w:val="1"/>
      <w:marLeft w:val="0"/>
      <w:marRight w:val="0"/>
      <w:marTop w:val="0"/>
      <w:marBottom w:val="0"/>
      <w:divBdr>
        <w:top w:val="none" w:sz="0" w:space="0" w:color="auto"/>
        <w:left w:val="none" w:sz="0" w:space="0" w:color="auto"/>
        <w:bottom w:val="none" w:sz="0" w:space="0" w:color="auto"/>
        <w:right w:val="none" w:sz="0" w:space="0" w:color="auto"/>
      </w:divBdr>
    </w:div>
    <w:div w:id="1076364413">
      <w:bodyDiv w:val="1"/>
      <w:marLeft w:val="0"/>
      <w:marRight w:val="0"/>
      <w:marTop w:val="0"/>
      <w:marBottom w:val="0"/>
      <w:divBdr>
        <w:top w:val="none" w:sz="0" w:space="0" w:color="auto"/>
        <w:left w:val="none" w:sz="0" w:space="0" w:color="auto"/>
        <w:bottom w:val="none" w:sz="0" w:space="0" w:color="auto"/>
        <w:right w:val="none" w:sz="0" w:space="0" w:color="auto"/>
      </w:divBdr>
    </w:div>
    <w:div w:id="1077552701">
      <w:bodyDiv w:val="1"/>
      <w:marLeft w:val="0"/>
      <w:marRight w:val="0"/>
      <w:marTop w:val="0"/>
      <w:marBottom w:val="0"/>
      <w:divBdr>
        <w:top w:val="none" w:sz="0" w:space="0" w:color="auto"/>
        <w:left w:val="none" w:sz="0" w:space="0" w:color="auto"/>
        <w:bottom w:val="none" w:sz="0" w:space="0" w:color="auto"/>
        <w:right w:val="none" w:sz="0" w:space="0" w:color="auto"/>
      </w:divBdr>
    </w:div>
    <w:div w:id="1100612134">
      <w:bodyDiv w:val="1"/>
      <w:marLeft w:val="0"/>
      <w:marRight w:val="0"/>
      <w:marTop w:val="0"/>
      <w:marBottom w:val="0"/>
      <w:divBdr>
        <w:top w:val="none" w:sz="0" w:space="0" w:color="auto"/>
        <w:left w:val="none" w:sz="0" w:space="0" w:color="auto"/>
        <w:bottom w:val="none" w:sz="0" w:space="0" w:color="auto"/>
        <w:right w:val="none" w:sz="0" w:space="0" w:color="auto"/>
      </w:divBdr>
    </w:div>
    <w:div w:id="1112630744">
      <w:bodyDiv w:val="1"/>
      <w:marLeft w:val="0"/>
      <w:marRight w:val="0"/>
      <w:marTop w:val="0"/>
      <w:marBottom w:val="0"/>
      <w:divBdr>
        <w:top w:val="none" w:sz="0" w:space="0" w:color="auto"/>
        <w:left w:val="none" w:sz="0" w:space="0" w:color="auto"/>
        <w:bottom w:val="none" w:sz="0" w:space="0" w:color="auto"/>
        <w:right w:val="none" w:sz="0" w:space="0" w:color="auto"/>
      </w:divBdr>
    </w:div>
    <w:div w:id="1123308065">
      <w:bodyDiv w:val="1"/>
      <w:marLeft w:val="0"/>
      <w:marRight w:val="0"/>
      <w:marTop w:val="0"/>
      <w:marBottom w:val="0"/>
      <w:divBdr>
        <w:top w:val="none" w:sz="0" w:space="0" w:color="auto"/>
        <w:left w:val="none" w:sz="0" w:space="0" w:color="auto"/>
        <w:bottom w:val="none" w:sz="0" w:space="0" w:color="auto"/>
        <w:right w:val="none" w:sz="0" w:space="0" w:color="auto"/>
      </w:divBdr>
    </w:div>
    <w:div w:id="1173758791">
      <w:bodyDiv w:val="1"/>
      <w:marLeft w:val="0"/>
      <w:marRight w:val="0"/>
      <w:marTop w:val="0"/>
      <w:marBottom w:val="0"/>
      <w:divBdr>
        <w:top w:val="none" w:sz="0" w:space="0" w:color="auto"/>
        <w:left w:val="none" w:sz="0" w:space="0" w:color="auto"/>
        <w:bottom w:val="none" w:sz="0" w:space="0" w:color="auto"/>
        <w:right w:val="none" w:sz="0" w:space="0" w:color="auto"/>
      </w:divBdr>
    </w:div>
    <w:div w:id="1173958238">
      <w:bodyDiv w:val="1"/>
      <w:marLeft w:val="0"/>
      <w:marRight w:val="0"/>
      <w:marTop w:val="0"/>
      <w:marBottom w:val="0"/>
      <w:divBdr>
        <w:top w:val="none" w:sz="0" w:space="0" w:color="auto"/>
        <w:left w:val="none" w:sz="0" w:space="0" w:color="auto"/>
        <w:bottom w:val="none" w:sz="0" w:space="0" w:color="auto"/>
        <w:right w:val="none" w:sz="0" w:space="0" w:color="auto"/>
      </w:divBdr>
      <w:divsChild>
        <w:div w:id="1728147028">
          <w:marLeft w:val="0"/>
          <w:marRight w:val="0"/>
          <w:marTop w:val="0"/>
          <w:marBottom w:val="0"/>
          <w:divBdr>
            <w:top w:val="none" w:sz="0" w:space="0" w:color="auto"/>
            <w:left w:val="none" w:sz="0" w:space="0" w:color="auto"/>
            <w:bottom w:val="none" w:sz="0" w:space="0" w:color="auto"/>
            <w:right w:val="none" w:sz="0" w:space="0" w:color="auto"/>
          </w:divBdr>
          <w:divsChild>
            <w:div w:id="339477437">
              <w:marLeft w:val="0"/>
              <w:marRight w:val="0"/>
              <w:marTop w:val="0"/>
              <w:marBottom w:val="0"/>
              <w:divBdr>
                <w:top w:val="none" w:sz="0" w:space="0" w:color="auto"/>
                <w:left w:val="none" w:sz="0" w:space="0" w:color="auto"/>
                <w:bottom w:val="none" w:sz="0" w:space="0" w:color="auto"/>
                <w:right w:val="none" w:sz="0" w:space="0" w:color="auto"/>
              </w:divBdr>
            </w:div>
            <w:div w:id="1682733923">
              <w:marLeft w:val="0"/>
              <w:marRight w:val="0"/>
              <w:marTop w:val="0"/>
              <w:marBottom w:val="0"/>
              <w:divBdr>
                <w:top w:val="none" w:sz="0" w:space="0" w:color="auto"/>
                <w:left w:val="none" w:sz="0" w:space="0" w:color="auto"/>
                <w:bottom w:val="none" w:sz="0" w:space="0" w:color="auto"/>
                <w:right w:val="none" w:sz="0" w:space="0" w:color="auto"/>
              </w:divBdr>
            </w:div>
            <w:div w:id="996999749">
              <w:marLeft w:val="0"/>
              <w:marRight w:val="0"/>
              <w:marTop w:val="0"/>
              <w:marBottom w:val="0"/>
              <w:divBdr>
                <w:top w:val="none" w:sz="0" w:space="0" w:color="auto"/>
                <w:left w:val="none" w:sz="0" w:space="0" w:color="auto"/>
                <w:bottom w:val="none" w:sz="0" w:space="0" w:color="auto"/>
                <w:right w:val="none" w:sz="0" w:space="0" w:color="auto"/>
              </w:divBdr>
            </w:div>
            <w:div w:id="174610416">
              <w:marLeft w:val="0"/>
              <w:marRight w:val="0"/>
              <w:marTop w:val="0"/>
              <w:marBottom w:val="0"/>
              <w:divBdr>
                <w:top w:val="none" w:sz="0" w:space="0" w:color="auto"/>
                <w:left w:val="none" w:sz="0" w:space="0" w:color="auto"/>
                <w:bottom w:val="none" w:sz="0" w:space="0" w:color="auto"/>
                <w:right w:val="none" w:sz="0" w:space="0" w:color="auto"/>
              </w:divBdr>
            </w:div>
            <w:div w:id="661003298">
              <w:marLeft w:val="0"/>
              <w:marRight w:val="0"/>
              <w:marTop w:val="0"/>
              <w:marBottom w:val="0"/>
              <w:divBdr>
                <w:top w:val="none" w:sz="0" w:space="0" w:color="auto"/>
                <w:left w:val="none" w:sz="0" w:space="0" w:color="auto"/>
                <w:bottom w:val="none" w:sz="0" w:space="0" w:color="auto"/>
                <w:right w:val="none" w:sz="0" w:space="0" w:color="auto"/>
              </w:divBdr>
            </w:div>
            <w:div w:id="1298293867">
              <w:marLeft w:val="0"/>
              <w:marRight w:val="0"/>
              <w:marTop w:val="0"/>
              <w:marBottom w:val="0"/>
              <w:divBdr>
                <w:top w:val="none" w:sz="0" w:space="0" w:color="auto"/>
                <w:left w:val="none" w:sz="0" w:space="0" w:color="auto"/>
                <w:bottom w:val="none" w:sz="0" w:space="0" w:color="auto"/>
                <w:right w:val="none" w:sz="0" w:space="0" w:color="auto"/>
              </w:divBdr>
            </w:div>
            <w:div w:id="1950817408">
              <w:marLeft w:val="0"/>
              <w:marRight w:val="0"/>
              <w:marTop w:val="0"/>
              <w:marBottom w:val="0"/>
              <w:divBdr>
                <w:top w:val="none" w:sz="0" w:space="0" w:color="auto"/>
                <w:left w:val="none" w:sz="0" w:space="0" w:color="auto"/>
                <w:bottom w:val="none" w:sz="0" w:space="0" w:color="auto"/>
                <w:right w:val="none" w:sz="0" w:space="0" w:color="auto"/>
              </w:divBdr>
            </w:div>
            <w:div w:id="1890068662">
              <w:marLeft w:val="0"/>
              <w:marRight w:val="0"/>
              <w:marTop w:val="0"/>
              <w:marBottom w:val="0"/>
              <w:divBdr>
                <w:top w:val="none" w:sz="0" w:space="0" w:color="auto"/>
                <w:left w:val="none" w:sz="0" w:space="0" w:color="auto"/>
                <w:bottom w:val="none" w:sz="0" w:space="0" w:color="auto"/>
                <w:right w:val="none" w:sz="0" w:space="0" w:color="auto"/>
              </w:divBdr>
            </w:div>
            <w:div w:id="1826893361">
              <w:marLeft w:val="0"/>
              <w:marRight w:val="0"/>
              <w:marTop w:val="0"/>
              <w:marBottom w:val="0"/>
              <w:divBdr>
                <w:top w:val="none" w:sz="0" w:space="0" w:color="auto"/>
                <w:left w:val="none" w:sz="0" w:space="0" w:color="auto"/>
                <w:bottom w:val="none" w:sz="0" w:space="0" w:color="auto"/>
                <w:right w:val="none" w:sz="0" w:space="0" w:color="auto"/>
              </w:divBdr>
            </w:div>
            <w:div w:id="843471463">
              <w:marLeft w:val="0"/>
              <w:marRight w:val="0"/>
              <w:marTop w:val="0"/>
              <w:marBottom w:val="0"/>
              <w:divBdr>
                <w:top w:val="none" w:sz="0" w:space="0" w:color="auto"/>
                <w:left w:val="none" w:sz="0" w:space="0" w:color="auto"/>
                <w:bottom w:val="none" w:sz="0" w:space="0" w:color="auto"/>
                <w:right w:val="none" w:sz="0" w:space="0" w:color="auto"/>
              </w:divBdr>
            </w:div>
            <w:div w:id="1294948428">
              <w:marLeft w:val="0"/>
              <w:marRight w:val="0"/>
              <w:marTop w:val="0"/>
              <w:marBottom w:val="0"/>
              <w:divBdr>
                <w:top w:val="none" w:sz="0" w:space="0" w:color="auto"/>
                <w:left w:val="none" w:sz="0" w:space="0" w:color="auto"/>
                <w:bottom w:val="none" w:sz="0" w:space="0" w:color="auto"/>
                <w:right w:val="none" w:sz="0" w:space="0" w:color="auto"/>
              </w:divBdr>
            </w:div>
            <w:div w:id="8458643">
              <w:marLeft w:val="0"/>
              <w:marRight w:val="0"/>
              <w:marTop w:val="0"/>
              <w:marBottom w:val="0"/>
              <w:divBdr>
                <w:top w:val="none" w:sz="0" w:space="0" w:color="auto"/>
                <w:left w:val="none" w:sz="0" w:space="0" w:color="auto"/>
                <w:bottom w:val="none" w:sz="0" w:space="0" w:color="auto"/>
                <w:right w:val="none" w:sz="0" w:space="0" w:color="auto"/>
              </w:divBdr>
            </w:div>
            <w:div w:id="1391071274">
              <w:marLeft w:val="0"/>
              <w:marRight w:val="0"/>
              <w:marTop w:val="0"/>
              <w:marBottom w:val="0"/>
              <w:divBdr>
                <w:top w:val="none" w:sz="0" w:space="0" w:color="auto"/>
                <w:left w:val="none" w:sz="0" w:space="0" w:color="auto"/>
                <w:bottom w:val="none" w:sz="0" w:space="0" w:color="auto"/>
                <w:right w:val="none" w:sz="0" w:space="0" w:color="auto"/>
              </w:divBdr>
            </w:div>
            <w:div w:id="5903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1569">
      <w:bodyDiv w:val="1"/>
      <w:marLeft w:val="0"/>
      <w:marRight w:val="0"/>
      <w:marTop w:val="0"/>
      <w:marBottom w:val="0"/>
      <w:divBdr>
        <w:top w:val="none" w:sz="0" w:space="0" w:color="auto"/>
        <w:left w:val="none" w:sz="0" w:space="0" w:color="auto"/>
        <w:bottom w:val="none" w:sz="0" w:space="0" w:color="auto"/>
        <w:right w:val="none" w:sz="0" w:space="0" w:color="auto"/>
      </w:divBdr>
    </w:div>
    <w:div w:id="1181048428">
      <w:bodyDiv w:val="1"/>
      <w:marLeft w:val="0"/>
      <w:marRight w:val="0"/>
      <w:marTop w:val="0"/>
      <w:marBottom w:val="0"/>
      <w:divBdr>
        <w:top w:val="none" w:sz="0" w:space="0" w:color="auto"/>
        <w:left w:val="none" w:sz="0" w:space="0" w:color="auto"/>
        <w:bottom w:val="none" w:sz="0" w:space="0" w:color="auto"/>
        <w:right w:val="none" w:sz="0" w:space="0" w:color="auto"/>
      </w:divBdr>
    </w:div>
    <w:div w:id="1194269317">
      <w:bodyDiv w:val="1"/>
      <w:marLeft w:val="0"/>
      <w:marRight w:val="0"/>
      <w:marTop w:val="0"/>
      <w:marBottom w:val="0"/>
      <w:divBdr>
        <w:top w:val="none" w:sz="0" w:space="0" w:color="auto"/>
        <w:left w:val="none" w:sz="0" w:space="0" w:color="auto"/>
        <w:bottom w:val="none" w:sz="0" w:space="0" w:color="auto"/>
        <w:right w:val="none" w:sz="0" w:space="0" w:color="auto"/>
      </w:divBdr>
      <w:divsChild>
        <w:div w:id="1982730900">
          <w:marLeft w:val="0"/>
          <w:marRight w:val="0"/>
          <w:marTop w:val="0"/>
          <w:marBottom w:val="0"/>
          <w:divBdr>
            <w:top w:val="none" w:sz="0" w:space="0" w:color="auto"/>
            <w:left w:val="none" w:sz="0" w:space="0" w:color="auto"/>
            <w:bottom w:val="none" w:sz="0" w:space="0" w:color="auto"/>
            <w:right w:val="none" w:sz="0" w:space="0" w:color="auto"/>
          </w:divBdr>
          <w:divsChild>
            <w:div w:id="574166108">
              <w:marLeft w:val="0"/>
              <w:marRight w:val="0"/>
              <w:marTop w:val="0"/>
              <w:marBottom w:val="0"/>
              <w:divBdr>
                <w:top w:val="none" w:sz="0" w:space="0" w:color="auto"/>
                <w:left w:val="none" w:sz="0" w:space="0" w:color="auto"/>
                <w:bottom w:val="none" w:sz="0" w:space="0" w:color="auto"/>
                <w:right w:val="none" w:sz="0" w:space="0" w:color="auto"/>
              </w:divBdr>
            </w:div>
            <w:div w:id="575825108">
              <w:marLeft w:val="0"/>
              <w:marRight w:val="0"/>
              <w:marTop w:val="0"/>
              <w:marBottom w:val="0"/>
              <w:divBdr>
                <w:top w:val="none" w:sz="0" w:space="0" w:color="auto"/>
                <w:left w:val="none" w:sz="0" w:space="0" w:color="auto"/>
                <w:bottom w:val="none" w:sz="0" w:space="0" w:color="auto"/>
                <w:right w:val="none" w:sz="0" w:space="0" w:color="auto"/>
              </w:divBdr>
            </w:div>
            <w:div w:id="855077703">
              <w:marLeft w:val="0"/>
              <w:marRight w:val="0"/>
              <w:marTop w:val="0"/>
              <w:marBottom w:val="0"/>
              <w:divBdr>
                <w:top w:val="none" w:sz="0" w:space="0" w:color="auto"/>
                <w:left w:val="none" w:sz="0" w:space="0" w:color="auto"/>
                <w:bottom w:val="none" w:sz="0" w:space="0" w:color="auto"/>
                <w:right w:val="none" w:sz="0" w:space="0" w:color="auto"/>
              </w:divBdr>
            </w:div>
            <w:div w:id="617103209">
              <w:marLeft w:val="0"/>
              <w:marRight w:val="0"/>
              <w:marTop w:val="0"/>
              <w:marBottom w:val="0"/>
              <w:divBdr>
                <w:top w:val="none" w:sz="0" w:space="0" w:color="auto"/>
                <w:left w:val="none" w:sz="0" w:space="0" w:color="auto"/>
                <w:bottom w:val="none" w:sz="0" w:space="0" w:color="auto"/>
                <w:right w:val="none" w:sz="0" w:space="0" w:color="auto"/>
              </w:divBdr>
            </w:div>
            <w:div w:id="840657229">
              <w:marLeft w:val="0"/>
              <w:marRight w:val="0"/>
              <w:marTop w:val="0"/>
              <w:marBottom w:val="0"/>
              <w:divBdr>
                <w:top w:val="none" w:sz="0" w:space="0" w:color="auto"/>
                <w:left w:val="none" w:sz="0" w:space="0" w:color="auto"/>
                <w:bottom w:val="none" w:sz="0" w:space="0" w:color="auto"/>
                <w:right w:val="none" w:sz="0" w:space="0" w:color="auto"/>
              </w:divBdr>
            </w:div>
            <w:div w:id="1675918343">
              <w:marLeft w:val="0"/>
              <w:marRight w:val="0"/>
              <w:marTop w:val="0"/>
              <w:marBottom w:val="0"/>
              <w:divBdr>
                <w:top w:val="none" w:sz="0" w:space="0" w:color="auto"/>
                <w:left w:val="none" w:sz="0" w:space="0" w:color="auto"/>
                <w:bottom w:val="none" w:sz="0" w:space="0" w:color="auto"/>
                <w:right w:val="none" w:sz="0" w:space="0" w:color="auto"/>
              </w:divBdr>
            </w:div>
            <w:div w:id="1255430688">
              <w:marLeft w:val="0"/>
              <w:marRight w:val="0"/>
              <w:marTop w:val="0"/>
              <w:marBottom w:val="0"/>
              <w:divBdr>
                <w:top w:val="none" w:sz="0" w:space="0" w:color="auto"/>
                <w:left w:val="none" w:sz="0" w:space="0" w:color="auto"/>
                <w:bottom w:val="none" w:sz="0" w:space="0" w:color="auto"/>
                <w:right w:val="none" w:sz="0" w:space="0" w:color="auto"/>
              </w:divBdr>
            </w:div>
            <w:div w:id="694498359">
              <w:marLeft w:val="0"/>
              <w:marRight w:val="0"/>
              <w:marTop w:val="0"/>
              <w:marBottom w:val="0"/>
              <w:divBdr>
                <w:top w:val="none" w:sz="0" w:space="0" w:color="auto"/>
                <w:left w:val="none" w:sz="0" w:space="0" w:color="auto"/>
                <w:bottom w:val="none" w:sz="0" w:space="0" w:color="auto"/>
                <w:right w:val="none" w:sz="0" w:space="0" w:color="auto"/>
              </w:divBdr>
            </w:div>
            <w:div w:id="1147354659">
              <w:marLeft w:val="0"/>
              <w:marRight w:val="0"/>
              <w:marTop w:val="0"/>
              <w:marBottom w:val="0"/>
              <w:divBdr>
                <w:top w:val="none" w:sz="0" w:space="0" w:color="auto"/>
                <w:left w:val="none" w:sz="0" w:space="0" w:color="auto"/>
                <w:bottom w:val="none" w:sz="0" w:space="0" w:color="auto"/>
                <w:right w:val="none" w:sz="0" w:space="0" w:color="auto"/>
              </w:divBdr>
            </w:div>
            <w:div w:id="1483354545">
              <w:marLeft w:val="0"/>
              <w:marRight w:val="0"/>
              <w:marTop w:val="0"/>
              <w:marBottom w:val="0"/>
              <w:divBdr>
                <w:top w:val="none" w:sz="0" w:space="0" w:color="auto"/>
                <w:left w:val="none" w:sz="0" w:space="0" w:color="auto"/>
                <w:bottom w:val="none" w:sz="0" w:space="0" w:color="auto"/>
                <w:right w:val="none" w:sz="0" w:space="0" w:color="auto"/>
              </w:divBdr>
            </w:div>
            <w:div w:id="2080204022">
              <w:marLeft w:val="0"/>
              <w:marRight w:val="0"/>
              <w:marTop w:val="0"/>
              <w:marBottom w:val="0"/>
              <w:divBdr>
                <w:top w:val="none" w:sz="0" w:space="0" w:color="auto"/>
                <w:left w:val="none" w:sz="0" w:space="0" w:color="auto"/>
                <w:bottom w:val="none" w:sz="0" w:space="0" w:color="auto"/>
                <w:right w:val="none" w:sz="0" w:space="0" w:color="auto"/>
              </w:divBdr>
            </w:div>
            <w:div w:id="1174997314">
              <w:marLeft w:val="0"/>
              <w:marRight w:val="0"/>
              <w:marTop w:val="0"/>
              <w:marBottom w:val="0"/>
              <w:divBdr>
                <w:top w:val="none" w:sz="0" w:space="0" w:color="auto"/>
                <w:left w:val="none" w:sz="0" w:space="0" w:color="auto"/>
                <w:bottom w:val="none" w:sz="0" w:space="0" w:color="auto"/>
                <w:right w:val="none" w:sz="0" w:space="0" w:color="auto"/>
              </w:divBdr>
            </w:div>
            <w:div w:id="907956375">
              <w:marLeft w:val="0"/>
              <w:marRight w:val="0"/>
              <w:marTop w:val="0"/>
              <w:marBottom w:val="0"/>
              <w:divBdr>
                <w:top w:val="none" w:sz="0" w:space="0" w:color="auto"/>
                <w:left w:val="none" w:sz="0" w:space="0" w:color="auto"/>
                <w:bottom w:val="none" w:sz="0" w:space="0" w:color="auto"/>
                <w:right w:val="none" w:sz="0" w:space="0" w:color="auto"/>
              </w:divBdr>
            </w:div>
            <w:div w:id="1288658323">
              <w:marLeft w:val="0"/>
              <w:marRight w:val="0"/>
              <w:marTop w:val="0"/>
              <w:marBottom w:val="0"/>
              <w:divBdr>
                <w:top w:val="none" w:sz="0" w:space="0" w:color="auto"/>
                <w:left w:val="none" w:sz="0" w:space="0" w:color="auto"/>
                <w:bottom w:val="none" w:sz="0" w:space="0" w:color="auto"/>
                <w:right w:val="none" w:sz="0" w:space="0" w:color="auto"/>
              </w:divBdr>
            </w:div>
            <w:div w:id="2065710744">
              <w:marLeft w:val="0"/>
              <w:marRight w:val="0"/>
              <w:marTop w:val="0"/>
              <w:marBottom w:val="0"/>
              <w:divBdr>
                <w:top w:val="none" w:sz="0" w:space="0" w:color="auto"/>
                <w:left w:val="none" w:sz="0" w:space="0" w:color="auto"/>
                <w:bottom w:val="none" w:sz="0" w:space="0" w:color="auto"/>
                <w:right w:val="none" w:sz="0" w:space="0" w:color="auto"/>
              </w:divBdr>
            </w:div>
            <w:div w:id="1639071126">
              <w:marLeft w:val="0"/>
              <w:marRight w:val="0"/>
              <w:marTop w:val="0"/>
              <w:marBottom w:val="0"/>
              <w:divBdr>
                <w:top w:val="none" w:sz="0" w:space="0" w:color="auto"/>
                <w:left w:val="none" w:sz="0" w:space="0" w:color="auto"/>
                <w:bottom w:val="none" w:sz="0" w:space="0" w:color="auto"/>
                <w:right w:val="none" w:sz="0" w:space="0" w:color="auto"/>
              </w:divBdr>
            </w:div>
            <w:div w:id="1309437516">
              <w:marLeft w:val="0"/>
              <w:marRight w:val="0"/>
              <w:marTop w:val="0"/>
              <w:marBottom w:val="0"/>
              <w:divBdr>
                <w:top w:val="none" w:sz="0" w:space="0" w:color="auto"/>
                <w:left w:val="none" w:sz="0" w:space="0" w:color="auto"/>
                <w:bottom w:val="none" w:sz="0" w:space="0" w:color="auto"/>
                <w:right w:val="none" w:sz="0" w:space="0" w:color="auto"/>
              </w:divBdr>
            </w:div>
            <w:div w:id="2078163405">
              <w:marLeft w:val="0"/>
              <w:marRight w:val="0"/>
              <w:marTop w:val="0"/>
              <w:marBottom w:val="0"/>
              <w:divBdr>
                <w:top w:val="none" w:sz="0" w:space="0" w:color="auto"/>
                <w:left w:val="none" w:sz="0" w:space="0" w:color="auto"/>
                <w:bottom w:val="none" w:sz="0" w:space="0" w:color="auto"/>
                <w:right w:val="none" w:sz="0" w:space="0" w:color="auto"/>
              </w:divBdr>
            </w:div>
            <w:div w:id="1793010294">
              <w:marLeft w:val="0"/>
              <w:marRight w:val="0"/>
              <w:marTop w:val="0"/>
              <w:marBottom w:val="0"/>
              <w:divBdr>
                <w:top w:val="none" w:sz="0" w:space="0" w:color="auto"/>
                <w:left w:val="none" w:sz="0" w:space="0" w:color="auto"/>
                <w:bottom w:val="none" w:sz="0" w:space="0" w:color="auto"/>
                <w:right w:val="none" w:sz="0" w:space="0" w:color="auto"/>
              </w:divBdr>
            </w:div>
            <w:div w:id="2077362489">
              <w:marLeft w:val="0"/>
              <w:marRight w:val="0"/>
              <w:marTop w:val="0"/>
              <w:marBottom w:val="0"/>
              <w:divBdr>
                <w:top w:val="none" w:sz="0" w:space="0" w:color="auto"/>
                <w:left w:val="none" w:sz="0" w:space="0" w:color="auto"/>
                <w:bottom w:val="none" w:sz="0" w:space="0" w:color="auto"/>
                <w:right w:val="none" w:sz="0" w:space="0" w:color="auto"/>
              </w:divBdr>
            </w:div>
            <w:div w:id="1630475107">
              <w:marLeft w:val="0"/>
              <w:marRight w:val="0"/>
              <w:marTop w:val="0"/>
              <w:marBottom w:val="0"/>
              <w:divBdr>
                <w:top w:val="none" w:sz="0" w:space="0" w:color="auto"/>
                <w:left w:val="none" w:sz="0" w:space="0" w:color="auto"/>
                <w:bottom w:val="none" w:sz="0" w:space="0" w:color="auto"/>
                <w:right w:val="none" w:sz="0" w:space="0" w:color="auto"/>
              </w:divBdr>
            </w:div>
            <w:div w:id="1384015374">
              <w:marLeft w:val="0"/>
              <w:marRight w:val="0"/>
              <w:marTop w:val="0"/>
              <w:marBottom w:val="0"/>
              <w:divBdr>
                <w:top w:val="none" w:sz="0" w:space="0" w:color="auto"/>
                <w:left w:val="none" w:sz="0" w:space="0" w:color="auto"/>
                <w:bottom w:val="none" w:sz="0" w:space="0" w:color="auto"/>
                <w:right w:val="none" w:sz="0" w:space="0" w:color="auto"/>
              </w:divBdr>
            </w:div>
            <w:div w:id="1441098403">
              <w:marLeft w:val="0"/>
              <w:marRight w:val="0"/>
              <w:marTop w:val="0"/>
              <w:marBottom w:val="0"/>
              <w:divBdr>
                <w:top w:val="none" w:sz="0" w:space="0" w:color="auto"/>
                <w:left w:val="none" w:sz="0" w:space="0" w:color="auto"/>
                <w:bottom w:val="none" w:sz="0" w:space="0" w:color="auto"/>
                <w:right w:val="none" w:sz="0" w:space="0" w:color="auto"/>
              </w:divBdr>
            </w:div>
            <w:div w:id="626618855">
              <w:marLeft w:val="0"/>
              <w:marRight w:val="0"/>
              <w:marTop w:val="0"/>
              <w:marBottom w:val="0"/>
              <w:divBdr>
                <w:top w:val="none" w:sz="0" w:space="0" w:color="auto"/>
                <w:left w:val="none" w:sz="0" w:space="0" w:color="auto"/>
                <w:bottom w:val="none" w:sz="0" w:space="0" w:color="auto"/>
                <w:right w:val="none" w:sz="0" w:space="0" w:color="auto"/>
              </w:divBdr>
            </w:div>
            <w:div w:id="1713773198">
              <w:marLeft w:val="0"/>
              <w:marRight w:val="0"/>
              <w:marTop w:val="0"/>
              <w:marBottom w:val="0"/>
              <w:divBdr>
                <w:top w:val="none" w:sz="0" w:space="0" w:color="auto"/>
                <w:left w:val="none" w:sz="0" w:space="0" w:color="auto"/>
                <w:bottom w:val="none" w:sz="0" w:space="0" w:color="auto"/>
                <w:right w:val="none" w:sz="0" w:space="0" w:color="auto"/>
              </w:divBdr>
            </w:div>
            <w:div w:id="1418556048">
              <w:marLeft w:val="0"/>
              <w:marRight w:val="0"/>
              <w:marTop w:val="0"/>
              <w:marBottom w:val="0"/>
              <w:divBdr>
                <w:top w:val="none" w:sz="0" w:space="0" w:color="auto"/>
                <w:left w:val="none" w:sz="0" w:space="0" w:color="auto"/>
                <w:bottom w:val="none" w:sz="0" w:space="0" w:color="auto"/>
                <w:right w:val="none" w:sz="0" w:space="0" w:color="auto"/>
              </w:divBdr>
            </w:div>
            <w:div w:id="713309459">
              <w:marLeft w:val="0"/>
              <w:marRight w:val="0"/>
              <w:marTop w:val="0"/>
              <w:marBottom w:val="0"/>
              <w:divBdr>
                <w:top w:val="none" w:sz="0" w:space="0" w:color="auto"/>
                <w:left w:val="none" w:sz="0" w:space="0" w:color="auto"/>
                <w:bottom w:val="none" w:sz="0" w:space="0" w:color="auto"/>
                <w:right w:val="none" w:sz="0" w:space="0" w:color="auto"/>
              </w:divBdr>
            </w:div>
            <w:div w:id="202255985">
              <w:marLeft w:val="0"/>
              <w:marRight w:val="0"/>
              <w:marTop w:val="0"/>
              <w:marBottom w:val="0"/>
              <w:divBdr>
                <w:top w:val="none" w:sz="0" w:space="0" w:color="auto"/>
                <w:left w:val="none" w:sz="0" w:space="0" w:color="auto"/>
                <w:bottom w:val="none" w:sz="0" w:space="0" w:color="auto"/>
                <w:right w:val="none" w:sz="0" w:space="0" w:color="auto"/>
              </w:divBdr>
            </w:div>
            <w:div w:id="773092075">
              <w:marLeft w:val="0"/>
              <w:marRight w:val="0"/>
              <w:marTop w:val="0"/>
              <w:marBottom w:val="0"/>
              <w:divBdr>
                <w:top w:val="none" w:sz="0" w:space="0" w:color="auto"/>
                <w:left w:val="none" w:sz="0" w:space="0" w:color="auto"/>
                <w:bottom w:val="none" w:sz="0" w:space="0" w:color="auto"/>
                <w:right w:val="none" w:sz="0" w:space="0" w:color="auto"/>
              </w:divBdr>
            </w:div>
            <w:div w:id="1125347143">
              <w:marLeft w:val="0"/>
              <w:marRight w:val="0"/>
              <w:marTop w:val="0"/>
              <w:marBottom w:val="0"/>
              <w:divBdr>
                <w:top w:val="none" w:sz="0" w:space="0" w:color="auto"/>
                <w:left w:val="none" w:sz="0" w:space="0" w:color="auto"/>
                <w:bottom w:val="none" w:sz="0" w:space="0" w:color="auto"/>
                <w:right w:val="none" w:sz="0" w:space="0" w:color="auto"/>
              </w:divBdr>
            </w:div>
            <w:div w:id="771752836">
              <w:marLeft w:val="0"/>
              <w:marRight w:val="0"/>
              <w:marTop w:val="0"/>
              <w:marBottom w:val="0"/>
              <w:divBdr>
                <w:top w:val="none" w:sz="0" w:space="0" w:color="auto"/>
                <w:left w:val="none" w:sz="0" w:space="0" w:color="auto"/>
                <w:bottom w:val="none" w:sz="0" w:space="0" w:color="auto"/>
                <w:right w:val="none" w:sz="0" w:space="0" w:color="auto"/>
              </w:divBdr>
            </w:div>
            <w:div w:id="2042851040">
              <w:marLeft w:val="0"/>
              <w:marRight w:val="0"/>
              <w:marTop w:val="0"/>
              <w:marBottom w:val="0"/>
              <w:divBdr>
                <w:top w:val="none" w:sz="0" w:space="0" w:color="auto"/>
                <w:left w:val="none" w:sz="0" w:space="0" w:color="auto"/>
                <w:bottom w:val="none" w:sz="0" w:space="0" w:color="auto"/>
                <w:right w:val="none" w:sz="0" w:space="0" w:color="auto"/>
              </w:divBdr>
            </w:div>
            <w:div w:id="603659733">
              <w:marLeft w:val="0"/>
              <w:marRight w:val="0"/>
              <w:marTop w:val="0"/>
              <w:marBottom w:val="0"/>
              <w:divBdr>
                <w:top w:val="none" w:sz="0" w:space="0" w:color="auto"/>
                <w:left w:val="none" w:sz="0" w:space="0" w:color="auto"/>
                <w:bottom w:val="none" w:sz="0" w:space="0" w:color="auto"/>
                <w:right w:val="none" w:sz="0" w:space="0" w:color="auto"/>
              </w:divBdr>
            </w:div>
            <w:div w:id="1969048229">
              <w:marLeft w:val="0"/>
              <w:marRight w:val="0"/>
              <w:marTop w:val="0"/>
              <w:marBottom w:val="0"/>
              <w:divBdr>
                <w:top w:val="none" w:sz="0" w:space="0" w:color="auto"/>
                <w:left w:val="none" w:sz="0" w:space="0" w:color="auto"/>
                <w:bottom w:val="none" w:sz="0" w:space="0" w:color="auto"/>
                <w:right w:val="none" w:sz="0" w:space="0" w:color="auto"/>
              </w:divBdr>
            </w:div>
            <w:div w:id="1069809997">
              <w:marLeft w:val="0"/>
              <w:marRight w:val="0"/>
              <w:marTop w:val="0"/>
              <w:marBottom w:val="0"/>
              <w:divBdr>
                <w:top w:val="none" w:sz="0" w:space="0" w:color="auto"/>
                <w:left w:val="none" w:sz="0" w:space="0" w:color="auto"/>
                <w:bottom w:val="none" w:sz="0" w:space="0" w:color="auto"/>
                <w:right w:val="none" w:sz="0" w:space="0" w:color="auto"/>
              </w:divBdr>
            </w:div>
            <w:div w:id="2120638573">
              <w:marLeft w:val="0"/>
              <w:marRight w:val="0"/>
              <w:marTop w:val="0"/>
              <w:marBottom w:val="0"/>
              <w:divBdr>
                <w:top w:val="none" w:sz="0" w:space="0" w:color="auto"/>
                <w:left w:val="none" w:sz="0" w:space="0" w:color="auto"/>
                <w:bottom w:val="none" w:sz="0" w:space="0" w:color="auto"/>
                <w:right w:val="none" w:sz="0" w:space="0" w:color="auto"/>
              </w:divBdr>
            </w:div>
            <w:div w:id="1444769488">
              <w:marLeft w:val="0"/>
              <w:marRight w:val="0"/>
              <w:marTop w:val="0"/>
              <w:marBottom w:val="0"/>
              <w:divBdr>
                <w:top w:val="none" w:sz="0" w:space="0" w:color="auto"/>
                <w:left w:val="none" w:sz="0" w:space="0" w:color="auto"/>
                <w:bottom w:val="none" w:sz="0" w:space="0" w:color="auto"/>
                <w:right w:val="none" w:sz="0" w:space="0" w:color="auto"/>
              </w:divBdr>
            </w:div>
            <w:div w:id="978802396">
              <w:marLeft w:val="0"/>
              <w:marRight w:val="0"/>
              <w:marTop w:val="0"/>
              <w:marBottom w:val="0"/>
              <w:divBdr>
                <w:top w:val="none" w:sz="0" w:space="0" w:color="auto"/>
                <w:left w:val="none" w:sz="0" w:space="0" w:color="auto"/>
                <w:bottom w:val="none" w:sz="0" w:space="0" w:color="auto"/>
                <w:right w:val="none" w:sz="0" w:space="0" w:color="auto"/>
              </w:divBdr>
            </w:div>
            <w:div w:id="1483039426">
              <w:marLeft w:val="0"/>
              <w:marRight w:val="0"/>
              <w:marTop w:val="0"/>
              <w:marBottom w:val="0"/>
              <w:divBdr>
                <w:top w:val="none" w:sz="0" w:space="0" w:color="auto"/>
                <w:left w:val="none" w:sz="0" w:space="0" w:color="auto"/>
                <w:bottom w:val="none" w:sz="0" w:space="0" w:color="auto"/>
                <w:right w:val="none" w:sz="0" w:space="0" w:color="auto"/>
              </w:divBdr>
            </w:div>
            <w:div w:id="1085110734">
              <w:marLeft w:val="0"/>
              <w:marRight w:val="0"/>
              <w:marTop w:val="0"/>
              <w:marBottom w:val="0"/>
              <w:divBdr>
                <w:top w:val="none" w:sz="0" w:space="0" w:color="auto"/>
                <w:left w:val="none" w:sz="0" w:space="0" w:color="auto"/>
                <w:bottom w:val="none" w:sz="0" w:space="0" w:color="auto"/>
                <w:right w:val="none" w:sz="0" w:space="0" w:color="auto"/>
              </w:divBdr>
            </w:div>
            <w:div w:id="19493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6873">
      <w:bodyDiv w:val="1"/>
      <w:marLeft w:val="0"/>
      <w:marRight w:val="0"/>
      <w:marTop w:val="0"/>
      <w:marBottom w:val="0"/>
      <w:divBdr>
        <w:top w:val="none" w:sz="0" w:space="0" w:color="auto"/>
        <w:left w:val="none" w:sz="0" w:space="0" w:color="auto"/>
        <w:bottom w:val="none" w:sz="0" w:space="0" w:color="auto"/>
        <w:right w:val="none" w:sz="0" w:space="0" w:color="auto"/>
      </w:divBdr>
      <w:divsChild>
        <w:div w:id="1603339349">
          <w:marLeft w:val="0"/>
          <w:marRight w:val="0"/>
          <w:marTop w:val="0"/>
          <w:marBottom w:val="0"/>
          <w:divBdr>
            <w:top w:val="none" w:sz="0" w:space="0" w:color="auto"/>
            <w:left w:val="none" w:sz="0" w:space="0" w:color="auto"/>
            <w:bottom w:val="none" w:sz="0" w:space="0" w:color="auto"/>
            <w:right w:val="none" w:sz="0" w:space="0" w:color="auto"/>
          </w:divBdr>
          <w:divsChild>
            <w:div w:id="189685397">
              <w:marLeft w:val="0"/>
              <w:marRight w:val="0"/>
              <w:marTop w:val="0"/>
              <w:marBottom w:val="0"/>
              <w:divBdr>
                <w:top w:val="none" w:sz="0" w:space="0" w:color="auto"/>
                <w:left w:val="none" w:sz="0" w:space="0" w:color="auto"/>
                <w:bottom w:val="none" w:sz="0" w:space="0" w:color="auto"/>
                <w:right w:val="none" w:sz="0" w:space="0" w:color="auto"/>
              </w:divBdr>
            </w:div>
            <w:div w:id="525948496">
              <w:marLeft w:val="0"/>
              <w:marRight w:val="0"/>
              <w:marTop w:val="0"/>
              <w:marBottom w:val="0"/>
              <w:divBdr>
                <w:top w:val="none" w:sz="0" w:space="0" w:color="auto"/>
                <w:left w:val="none" w:sz="0" w:space="0" w:color="auto"/>
                <w:bottom w:val="none" w:sz="0" w:space="0" w:color="auto"/>
                <w:right w:val="none" w:sz="0" w:space="0" w:color="auto"/>
              </w:divBdr>
            </w:div>
            <w:div w:id="1811825709">
              <w:marLeft w:val="0"/>
              <w:marRight w:val="0"/>
              <w:marTop w:val="0"/>
              <w:marBottom w:val="0"/>
              <w:divBdr>
                <w:top w:val="none" w:sz="0" w:space="0" w:color="auto"/>
                <w:left w:val="none" w:sz="0" w:space="0" w:color="auto"/>
                <w:bottom w:val="none" w:sz="0" w:space="0" w:color="auto"/>
                <w:right w:val="none" w:sz="0" w:space="0" w:color="auto"/>
              </w:divBdr>
            </w:div>
            <w:div w:id="38363713">
              <w:marLeft w:val="0"/>
              <w:marRight w:val="0"/>
              <w:marTop w:val="0"/>
              <w:marBottom w:val="0"/>
              <w:divBdr>
                <w:top w:val="none" w:sz="0" w:space="0" w:color="auto"/>
                <w:left w:val="none" w:sz="0" w:space="0" w:color="auto"/>
                <w:bottom w:val="none" w:sz="0" w:space="0" w:color="auto"/>
                <w:right w:val="none" w:sz="0" w:space="0" w:color="auto"/>
              </w:divBdr>
            </w:div>
            <w:div w:id="2103256233">
              <w:marLeft w:val="0"/>
              <w:marRight w:val="0"/>
              <w:marTop w:val="0"/>
              <w:marBottom w:val="0"/>
              <w:divBdr>
                <w:top w:val="none" w:sz="0" w:space="0" w:color="auto"/>
                <w:left w:val="none" w:sz="0" w:space="0" w:color="auto"/>
                <w:bottom w:val="none" w:sz="0" w:space="0" w:color="auto"/>
                <w:right w:val="none" w:sz="0" w:space="0" w:color="auto"/>
              </w:divBdr>
            </w:div>
            <w:div w:id="205067090">
              <w:marLeft w:val="0"/>
              <w:marRight w:val="0"/>
              <w:marTop w:val="0"/>
              <w:marBottom w:val="0"/>
              <w:divBdr>
                <w:top w:val="none" w:sz="0" w:space="0" w:color="auto"/>
                <w:left w:val="none" w:sz="0" w:space="0" w:color="auto"/>
                <w:bottom w:val="none" w:sz="0" w:space="0" w:color="auto"/>
                <w:right w:val="none" w:sz="0" w:space="0" w:color="auto"/>
              </w:divBdr>
            </w:div>
            <w:div w:id="1051267441">
              <w:marLeft w:val="0"/>
              <w:marRight w:val="0"/>
              <w:marTop w:val="0"/>
              <w:marBottom w:val="0"/>
              <w:divBdr>
                <w:top w:val="none" w:sz="0" w:space="0" w:color="auto"/>
                <w:left w:val="none" w:sz="0" w:space="0" w:color="auto"/>
                <w:bottom w:val="none" w:sz="0" w:space="0" w:color="auto"/>
                <w:right w:val="none" w:sz="0" w:space="0" w:color="auto"/>
              </w:divBdr>
            </w:div>
            <w:div w:id="645473489">
              <w:marLeft w:val="0"/>
              <w:marRight w:val="0"/>
              <w:marTop w:val="0"/>
              <w:marBottom w:val="0"/>
              <w:divBdr>
                <w:top w:val="none" w:sz="0" w:space="0" w:color="auto"/>
                <w:left w:val="none" w:sz="0" w:space="0" w:color="auto"/>
                <w:bottom w:val="none" w:sz="0" w:space="0" w:color="auto"/>
                <w:right w:val="none" w:sz="0" w:space="0" w:color="auto"/>
              </w:divBdr>
            </w:div>
            <w:div w:id="1850942649">
              <w:marLeft w:val="0"/>
              <w:marRight w:val="0"/>
              <w:marTop w:val="0"/>
              <w:marBottom w:val="0"/>
              <w:divBdr>
                <w:top w:val="none" w:sz="0" w:space="0" w:color="auto"/>
                <w:left w:val="none" w:sz="0" w:space="0" w:color="auto"/>
                <w:bottom w:val="none" w:sz="0" w:space="0" w:color="auto"/>
                <w:right w:val="none" w:sz="0" w:space="0" w:color="auto"/>
              </w:divBdr>
            </w:div>
            <w:div w:id="1679888128">
              <w:marLeft w:val="0"/>
              <w:marRight w:val="0"/>
              <w:marTop w:val="0"/>
              <w:marBottom w:val="0"/>
              <w:divBdr>
                <w:top w:val="none" w:sz="0" w:space="0" w:color="auto"/>
                <w:left w:val="none" w:sz="0" w:space="0" w:color="auto"/>
                <w:bottom w:val="none" w:sz="0" w:space="0" w:color="auto"/>
                <w:right w:val="none" w:sz="0" w:space="0" w:color="auto"/>
              </w:divBdr>
            </w:div>
            <w:div w:id="185600976">
              <w:marLeft w:val="0"/>
              <w:marRight w:val="0"/>
              <w:marTop w:val="0"/>
              <w:marBottom w:val="0"/>
              <w:divBdr>
                <w:top w:val="none" w:sz="0" w:space="0" w:color="auto"/>
                <w:left w:val="none" w:sz="0" w:space="0" w:color="auto"/>
                <w:bottom w:val="none" w:sz="0" w:space="0" w:color="auto"/>
                <w:right w:val="none" w:sz="0" w:space="0" w:color="auto"/>
              </w:divBdr>
            </w:div>
            <w:div w:id="660618548">
              <w:marLeft w:val="0"/>
              <w:marRight w:val="0"/>
              <w:marTop w:val="0"/>
              <w:marBottom w:val="0"/>
              <w:divBdr>
                <w:top w:val="none" w:sz="0" w:space="0" w:color="auto"/>
                <w:left w:val="none" w:sz="0" w:space="0" w:color="auto"/>
                <w:bottom w:val="none" w:sz="0" w:space="0" w:color="auto"/>
                <w:right w:val="none" w:sz="0" w:space="0" w:color="auto"/>
              </w:divBdr>
            </w:div>
            <w:div w:id="334502570">
              <w:marLeft w:val="0"/>
              <w:marRight w:val="0"/>
              <w:marTop w:val="0"/>
              <w:marBottom w:val="0"/>
              <w:divBdr>
                <w:top w:val="none" w:sz="0" w:space="0" w:color="auto"/>
                <w:left w:val="none" w:sz="0" w:space="0" w:color="auto"/>
                <w:bottom w:val="none" w:sz="0" w:space="0" w:color="auto"/>
                <w:right w:val="none" w:sz="0" w:space="0" w:color="auto"/>
              </w:divBdr>
            </w:div>
            <w:div w:id="2140028444">
              <w:marLeft w:val="0"/>
              <w:marRight w:val="0"/>
              <w:marTop w:val="0"/>
              <w:marBottom w:val="0"/>
              <w:divBdr>
                <w:top w:val="none" w:sz="0" w:space="0" w:color="auto"/>
                <w:left w:val="none" w:sz="0" w:space="0" w:color="auto"/>
                <w:bottom w:val="none" w:sz="0" w:space="0" w:color="auto"/>
                <w:right w:val="none" w:sz="0" w:space="0" w:color="auto"/>
              </w:divBdr>
            </w:div>
            <w:div w:id="1554151456">
              <w:marLeft w:val="0"/>
              <w:marRight w:val="0"/>
              <w:marTop w:val="0"/>
              <w:marBottom w:val="0"/>
              <w:divBdr>
                <w:top w:val="none" w:sz="0" w:space="0" w:color="auto"/>
                <w:left w:val="none" w:sz="0" w:space="0" w:color="auto"/>
                <w:bottom w:val="none" w:sz="0" w:space="0" w:color="auto"/>
                <w:right w:val="none" w:sz="0" w:space="0" w:color="auto"/>
              </w:divBdr>
            </w:div>
            <w:div w:id="164714123">
              <w:marLeft w:val="0"/>
              <w:marRight w:val="0"/>
              <w:marTop w:val="0"/>
              <w:marBottom w:val="0"/>
              <w:divBdr>
                <w:top w:val="none" w:sz="0" w:space="0" w:color="auto"/>
                <w:left w:val="none" w:sz="0" w:space="0" w:color="auto"/>
                <w:bottom w:val="none" w:sz="0" w:space="0" w:color="auto"/>
                <w:right w:val="none" w:sz="0" w:space="0" w:color="auto"/>
              </w:divBdr>
            </w:div>
            <w:div w:id="557787768">
              <w:marLeft w:val="0"/>
              <w:marRight w:val="0"/>
              <w:marTop w:val="0"/>
              <w:marBottom w:val="0"/>
              <w:divBdr>
                <w:top w:val="none" w:sz="0" w:space="0" w:color="auto"/>
                <w:left w:val="none" w:sz="0" w:space="0" w:color="auto"/>
                <w:bottom w:val="none" w:sz="0" w:space="0" w:color="auto"/>
                <w:right w:val="none" w:sz="0" w:space="0" w:color="auto"/>
              </w:divBdr>
            </w:div>
            <w:div w:id="12545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71852">
      <w:bodyDiv w:val="1"/>
      <w:marLeft w:val="0"/>
      <w:marRight w:val="0"/>
      <w:marTop w:val="0"/>
      <w:marBottom w:val="0"/>
      <w:divBdr>
        <w:top w:val="none" w:sz="0" w:space="0" w:color="auto"/>
        <w:left w:val="none" w:sz="0" w:space="0" w:color="auto"/>
        <w:bottom w:val="none" w:sz="0" w:space="0" w:color="auto"/>
        <w:right w:val="none" w:sz="0" w:space="0" w:color="auto"/>
      </w:divBdr>
    </w:div>
    <w:div w:id="1226379844">
      <w:bodyDiv w:val="1"/>
      <w:marLeft w:val="0"/>
      <w:marRight w:val="0"/>
      <w:marTop w:val="0"/>
      <w:marBottom w:val="0"/>
      <w:divBdr>
        <w:top w:val="none" w:sz="0" w:space="0" w:color="auto"/>
        <w:left w:val="none" w:sz="0" w:space="0" w:color="auto"/>
        <w:bottom w:val="none" w:sz="0" w:space="0" w:color="auto"/>
        <w:right w:val="none" w:sz="0" w:space="0" w:color="auto"/>
      </w:divBdr>
      <w:divsChild>
        <w:div w:id="1906721794">
          <w:marLeft w:val="0"/>
          <w:marRight w:val="0"/>
          <w:marTop w:val="600"/>
          <w:marBottom w:val="300"/>
          <w:divBdr>
            <w:top w:val="none" w:sz="0" w:space="0" w:color="auto"/>
            <w:left w:val="none" w:sz="0" w:space="0" w:color="auto"/>
            <w:bottom w:val="single" w:sz="6" w:space="7" w:color="EEEEEE"/>
            <w:right w:val="none" w:sz="0" w:space="0" w:color="auto"/>
          </w:divBdr>
        </w:div>
      </w:divsChild>
    </w:div>
    <w:div w:id="1227715743">
      <w:bodyDiv w:val="1"/>
      <w:marLeft w:val="0"/>
      <w:marRight w:val="0"/>
      <w:marTop w:val="0"/>
      <w:marBottom w:val="0"/>
      <w:divBdr>
        <w:top w:val="none" w:sz="0" w:space="0" w:color="auto"/>
        <w:left w:val="none" w:sz="0" w:space="0" w:color="auto"/>
        <w:bottom w:val="none" w:sz="0" w:space="0" w:color="auto"/>
        <w:right w:val="none" w:sz="0" w:space="0" w:color="auto"/>
      </w:divBdr>
    </w:div>
    <w:div w:id="1229464885">
      <w:bodyDiv w:val="1"/>
      <w:marLeft w:val="0"/>
      <w:marRight w:val="0"/>
      <w:marTop w:val="0"/>
      <w:marBottom w:val="0"/>
      <w:divBdr>
        <w:top w:val="none" w:sz="0" w:space="0" w:color="auto"/>
        <w:left w:val="none" w:sz="0" w:space="0" w:color="auto"/>
        <w:bottom w:val="none" w:sz="0" w:space="0" w:color="auto"/>
        <w:right w:val="none" w:sz="0" w:space="0" w:color="auto"/>
      </w:divBdr>
      <w:divsChild>
        <w:div w:id="436293729">
          <w:marLeft w:val="0"/>
          <w:marRight w:val="0"/>
          <w:marTop w:val="0"/>
          <w:marBottom w:val="0"/>
          <w:divBdr>
            <w:top w:val="none" w:sz="0" w:space="0" w:color="auto"/>
            <w:left w:val="none" w:sz="0" w:space="0" w:color="auto"/>
            <w:bottom w:val="none" w:sz="0" w:space="0" w:color="auto"/>
            <w:right w:val="none" w:sz="0" w:space="0" w:color="auto"/>
          </w:divBdr>
          <w:divsChild>
            <w:div w:id="645159505">
              <w:marLeft w:val="0"/>
              <w:marRight w:val="0"/>
              <w:marTop w:val="0"/>
              <w:marBottom w:val="0"/>
              <w:divBdr>
                <w:top w:val="none" w:sz="0" w:space="0" w:color="auto"/>
                <w:left w:val="none" w:sz="0" w:space="0" w:color="auto"/>
                <w:bottom w:val="none" w:sz="0" w:space="0" w:color="auto"/>
                <w:right w:val="none" w:sz="0" w:space="0" w:color="auto"/>
              </w:divBdr>
            </w:div>
            <w:div w:id="1760053719">
              <w:marLeft w:val="0"/>
              <w:marRight w:val="0"/>
              <w:marTop w:val="0"/>
              <w:marBottom w:val="0"/>
              <w:divBdr>
                <w:top w:val="none" w:sz="0" w:space="0" w:color="auto"/>
                <w:left w:val="none" w:sz="0" w:space="0" w:color="auto"/>
                <w:bottom w:val="none" w:sz="0" w:space="0" w:color="auto"/>
                <w:right w:val="none" w:sz="0" w:space="0" w:color="auto"/>
              </w:divBdr>
            </w:div>
            <w:div w:id="1262883075">
              <w:marLeft w:val="0"/>
              <w:marRight w:val="0"/>
              <w:marTop w:val="0"/>
              <w:marBottom w:val="0"/>
              <w:divBdr>
                <w:top w:val="none" w:sz="0" w:space="0" w:color="auto"/>
                <w:left w:val="none" w:sz="0" w:space="0" w:color="auto"/>
                <w:bottom w:val="none" w:sz="0" w:space="0" w:color="auto"/>
                <w:right w:val="none" w:sz="0" w:space="0" w:color="auto"/>
              </w:divBdr>
            </w:div>
            <w:div w:id="819736012">
              <w:marLeft w:val="0"/>
              <w:marRight w:val="0"/>
              <w:marTop w:val="0"/>
              <w:marBottom w:val="0"/>
              <w:divBdr>
                <w:top w:val="none" w:sz="0" w:space="0" w:color="auto"/>
                <w:left w:val="none" w:sz="0" w:space="0" w:color="auto"/>
                <w:bottom w:val="none" w:sz="0" w:space="0" w:color="auto"/>
                <w:right w:val="none" w:sz="0" w:space="0" w:color="auto"/>
              </w:divBdr>
            </w:div>
            <w:div w:id="2013217511">
              <w:marLeft w:val="0"/>
              <w:marRight w:val="0"/>
              <w:marTop w:val="0"/>
              <w:marBottom w:val="0"/>
              <w:divBdr>
                <w:top w:val="none" w:sz="0" w:space="0" w:color="auto"/>
                <w:left w:val="none" w:sz="0" w:space="0" w:color="auto"/>
                <w:bottom w:val="none" w:sz="0" w:space="0" w:color="auto"/>
                <w:right w:val="none" w:sz="0" w:space="0" w:color="auto"/>
              </w:divBdr>
            </w:div>
            <w:div w:id="1181815030">
              <w:marLeft w:val="0"/>
              <w:marRight w:val="0"/>
              <w:marTop w:val="0"/>
              <w:marBottom w:val="0"/>
              <w:divBdr>
                <w:top w:val="none" w:sz="0" w:space="0" w:color="auto"/>
                <w:left w:val="none" w:sz="0" w:space="0" w:color="auto"/>
                <w:bottom w:val="none" w:sz="0" w:space="0" w:color="auto"/>
                <w:right w:val="none" w:sz="0" w:space="0" w:color="auto"/>
              </w:divBdr>
            </w:div>
            <w:div w:id="1155604536">
              <w:marLeft w:val="0"/>
              <w:marRight w:val="0"/>
              <w:marTop w:val="0"/>
              <w:marBottom w:val="0"/>
              <w:divBdr>
                <w:top w:val="none" w:sz="0" w:space="0" w:color="auto"/>
                <w:left w:val="none" w:sz="0" w:space="0" w:color="auto"/>
                <w:bottom w:val="none" w:sz="0" w:space="0" w:color="auto"/>
                <w:right w:val="none" w:sz="0" w:space="0" w:color="auto"/>
              </w:divBdr>
            </w:div>
            <w:div w:id="186018980">
              <w:marLeft w:val="0"/>
              <w:marRight w:val="0"/>
              <w:marTop w:val="0"/>
              <w:marBottom w:val="0"/>
              <w:divBdr>
                <w:top w:val="none" w:sz="0" w:space="0" w:color="auto"/>
                <w:left w:val="none" w:sz="0" w:space="0" w:color="auto"/>
                <w:bottom w:val="none" w:sz="0" w:space="0" w:color="auto"/>
                <w:right w:val="none" w:sz="0" w:space="0" w:color="auto"/>
              </w:divBdr>
            </w:div>
            <w:div w:id="134182897">
              <w:marLeft w:val="0"/>
              <w:marRight w:val="0"/>
              <w:marTop w:val="0"/>
              <w:marBottom w:val="0"/>
              <w:divBdr>
                <w:top w:val="none" w:sz="0" w:space="0" w:color="auto"/>
                <w:left w:val="none" w:sz="0" w:space="0" w:color="auto"/>
                <w:bottom w:val="none" w:sz="0" w:space="0" w:color="auto"/>
                <w:right w:val="none" w:sz="0" w:space="0" w:color="auto"/>
              </w:divBdr>
            </w:div>
            <w:div w:id="20064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68024">
      <w:bodyDiv w:val="1"/>
      <w:marLeft w:val="0"/>
      <w:marRight w:val="0"/>
      <w:marTop w:val="0"/>
      <w:marBottom w:val="0"/>
      <w:divBdr>
        <w:top w:val="none" w:sz="0" w:space="0" w:color="auto"/>
        <w:left w:val="none" w:sz="0" w:space="0" w:color="auto"/>
        <w:bottom w:val="none" w:sz="0" w:space="0" w:color="auto"/>
        <w:right w:val="none" w:sz="0" w:space="0" w:color="auto"/>
      </w:divBdr>
    </w:div>
    <w:div w:id="1291589416">
      <w:bodyDiv w:val="1"/>
      <w:marLeft w:val="0"/>
      <w:marRight w:val="0"/>
      <w:marTop w:val="0"/>
      <w:marBottom w:val="0"/>
      <w:divBdr>
        <w:top w:val="none" w:sz="0" w:space="0" w:color="auto"/>
        <w:left w:val="none" w:sz="0" w:space="0" w:color="auto"/>
        <w:bottom w:val="none" w:sz="0" w:space="0" w:color="auto"/>
        <w:right w:val="none" w:sz="0" w:space="0" w:color="auto"/>
      </w:divBdr>
    </w:div>
    <w:div w:id="1335107683">
      <w:bodyDiv w:val="1"/>
      <w:marLeft w:val="0"/>
      <w:marRight w:val="0"/>
      <w:marTop w:val="0"/>
      <w:marBottom w:val="0"/>
      <w:divBdr>
        <w:top w:val="none" w:sz="0" w:space="0" w:color="auto"/>
        <w:left w:val="none" w:sz="0" w:space="0" w:color="auto"/>
        <w:bottom w:val="none" w:sz="0" w:space="0" w:color="auto"/>
        <w:right w:val="none" w:sz="0" w:space="0" w:color="auto"/>
      </w:divBdr>
      <w:divsChild>
        <w:div w:id="715545351">
          <w:marLeft w:val="0"/>
          <w:marRight w:val="0"/>
          <w:marTop w:val="0"/>
          <w:marBottom w:val="0"/>
          <w:divBdr>
            <w:top w:val="none" w:sz="0" w:space="0" w:color="auto"/>
            <w:left w:val="none" w:sz="0" w:space="0" w:color="auto"/>
            <w:bottom w:val="none" w:sz="0" w:space="0" w:color="auto"/>
            <w:right w:val="none" w:sz="0" w:space="0" w:color="auto"/>
          </w:divBdr>
          <w:divsChild>
            <w:div w:id="878248189">
              <w:marLeft w:val="0"/>
              <w:marRight w:val="0"/>
              <w:marTop w:val="0"/>
              <w:marBottom w:val="0"/>
              <w:divBdr>
                <w:top w:val="none" w:sz="0" w:space="0" w:color="auto"/>
                <w:left w:val="none" w:sz="0" w:space="0" w:color="auto"/>
                <w:bottom w:val="none" w:sz="0" w:space="0" w:color="auto"/>
                <w:right w:val="none" w:sz="0" w:space="0" w:color="auto"/>
              </w:divBdr>
            </w:div>
            <w:div w:id="1743484747">
              <w:marLeft w:val="0"/>
              <w:marRight w:val="0"/>
              <w:marTop w:val="0"/>
              <w:marBottom w:val="0"/>
              <w:divBdr>
                <w:top w:val="none" w:sz="0" w:space="0" w:color="auto"/>
                <w:left w:val="none" w:sz="0" w:space="0" w:color="auto"/>
                <w:bottom w:val="none" w:sz="0" w:space="0" w:color="auto"/>
                <w:right w:val="none" w:sz="0" w:space="0" w:color="auto"/>
              </w:divBdr>
            </w:div>
            <w:div w:id="828449660">
              <w:marLeft w:val="0"/>
              <w:marRight w:val="0"/>
              <w:marTop w:val="0"/>
              <w:marBottom w:val="0"/>
              <w:divBdr>
                <w:top w:val="none" w:sz="0" w:space="0" w:color="auto"/>
                <w:left w:val="none" w:sz="0" w:space="0" w:color="auto"/>
                <w:bottom w:val="none" w:sz="0" w:space="0" w:color="auto"/>
                <w:right w:val="none" w:sz="0" w:space="0" w:color="auto"/>
              </w:divBdr>
            </w:div>
            <w:div w:id="1787693013">
              <w:marLeft w:val="0"/>
              <w:marRight w:val="0"/>
              <w:marTop w:val="0"/>
              <w:marBottom w:val="0"/>
              <w:divBdr>
                <w:top w:val="none" w:sz="0" w:space="0" w:color="auto"/>
                <w:left w:val="none" w:sz="0" w:space="0" w:color="auto"/>
                <w:bottom w:val="none" w:sz="0" w:space="0" w:color="auto"/>
                <w:right w:val="none" w:sz="0" w:space="0" w:color="auto"/>
              </w:divBdr>
            </w:div>
            <w:div w:id="66266619">
              <w:marLeft w:val="0"/>
              <w:marRight w:val="0"/>
              <w:marTop w:val="0"/>
              <w:marBottom w:val="0"/>
              <w:divBdr>
                <w:top w:val="none" w:sz="0" w:space="0" w:color="auto"/>
                <w:left w:val="none" w:sz="0" w:space="0" w:color="auto"/>
                <w:bottom w:val="none" w:sz="0" w:space="0" w:color="auto"/>
                <w:right w:val="none" w:sz="0" w:space="0" w:color="auto"/>
              </w:divBdr>
            </w:div>
            <w:div w:id="346520807">
              <w:marLeft w:val="0"/>
              <w:marRight w:val="0"/>
              <w:marTop w:val="0"/>
              <w:marBottom w:val="0"/>
              <w:divBdr>
                <w:top w:val="none" w:sz="0" w:space="0" w:color="auto"/>
                <w:left w:val="none" w:sz="0" w:space="0" w:color="auto"/>
                <w:bottom w:val="none" w:sz="0" w:space="0" w:color="auto"/>
                <w:right w:val="none" w:sz="0" w:space="0" w:color="auto"/>
              </w:divBdr>
            </w:div>
            <w:div w:id="1455783047">
              <w:marLeft w:val="0"/>
              <w:marRight w:val="0"/>
              <w:marTop w:val="0"/>
              <w:marBottom w:val="0"/>
              <w:divBdr>
                <w:top w:val="none" w:sz="0" w:space="0" w:color="auto"/>
                <w:left w:val="none" w:sz="0" w:space="0" w:color="auto"/>
                <w:bottom w:val="none" w:sz="0" w:space="0" w:color="auto"/>
                <w:right w:val="none" w:sz="0" w:space="0" w:color="auto"/>
              </w:divBdr>
            </w:div>
            <w:div w:id="1826823168">
              <w:marLeft w:val="0"/>
              <w:marRight w:val="0"/>
              <w:marTop w:val="0"/>
              <w:marBottom w:val="0"/>
              <w:divBdr>
                <w:top w:val="none" w:sz="0" w:space="0" w:color="auto"/>
                <w:left w:val="none" w:sz="0" w:space="0" w:color="auto"/>
                <w:bottom w:val="none" w:sz="0" w:space="0" w:color="auto"/>
                <w:right w:val="none" w:sz="0" w:space="0" w:color="auto"/>
              </w:divBdr>
            </w:div>
            <w:div w:id="1135488238">
              <w:marLeft w:val="0"/>
              <w:marRight w:val="0"/>
              <w:marTop w:val="0"/>
              <w:marBottom w:val="0"/>
              <w:divBdr>
                <w:top w:val="none" w:sz="0" w:space="0" w:color="auto"/>
                <w:left w:val="none" w:sz="0" w:space="0" w:color="auto"/>
                <w:bottom w:val="none" w:sz="0" w:space="0" w:color="auto"/>
                <w:right w:val="none" w:sz="0" w:space="0" w:color="auto"/>
              </w:divBdr>
            </w:div>
            <w:div w:id="1010369711">
              <w:marLeft w:val="0"/>
              <w:marRight w:val="0"/>
              <w:marTop w:val="0"/>
              <w:marBottom w:val="0"/>
              <w:divBdr>
                <w:top w:val="none" w:sz="0" w:space="0" w:color="auto"/>
                <w:left w:val="none" w:sz="0" w:space="0" w:color="auto"/>
                <w:bottom w:val="none" w:sz="0" w:space="0" w:color="auto"/>
                <w:right w:val="none" w:sz="0" w:space="0" w:color="auto"/>
              </w:divBdr>
            </w:div>
            <w:div w:id="1224217719">
              <w:marLeft w:val="0"/>
              <w:marRight w:val="0"/>
              <w:marTop w:val="0"/>
              <w:marBottom w:val="0"/>
              <w:divBdr>
                <w:top w:val="none" w:sz="0" w:space="0" w:color="auto"/>
                <w:left w:val="none" w:sz="0" w:space="0" w:color="auto"/>
                <w:bottom w:val="none" w:sz="0" w:space="0" w:color="auto"/>
                <w:right w:val="none" w:sz="0" w:space="0" w:color="auto"/>
              </w:divBdr>
            </w:div>
            <w:div w:id="848980492">
              <w:marLeft w:val="0"/>
              <w:marRight w:val="0"/>
              <w:marTop w:val="0"/>
              <w:marBottom w:val="0"/>
              <w:divBdr>
                <w:top w:val="none" w:sz="0" w:space="0" w:color="auto"/>
                <w:left w:val="none" w:sz="0" w:space="0" w:color="auto"/>
                <w:bottom w:val="none" w:sz="0" w:space="0" w:color="auto"/>
                <w:right w:val="none" w:sz="0" w:space="0" w:color="auto"/>
              </w:divBdr>
            </w:div>
            <w:div w:id="118885440">
              <w:marLeft w:val="0"/>
              <w:marRight w:val="0"/>
              <w:marTop w:val="0"/>
              <w:marBottom w:val="0"/>
              <w:divBdr>
                <w:top w:val="none" w:sz="0" w:space="0" w:color="auto"/>
                <w:left w:val="none" w:sz="0" w:space="0" w:color="auto"/>
                <w:bottom w:val="none" w:sz="0" w:space="0" w:color="auto"/>
                <w:right w:val="none" w:sz="0" w:space="0" w:color="auto"/>
              </w:divBdr>
            </w:div>
            <w:div w:id="2096053647">
              <w:marLeft w:val="0"/>
              <w:marRight w:val="0"/>
              <w:marTop w:val="0"/>
              <w:marBottom w:val="0"/>
              <w:divBdr>
                <w:top w:val="none" w:sz="0" w:space="0" w:color="auto"/>
                <w:left w:val="none" w:sz="0" w:space="0" w:color="auto"/>
                <w:bottom w:val="none" w:sz="0" w:space="0" w:color="auto"/>
                <w:right w:val="none" w:sz="0" w:space="0" w:color="auto"/>
              </w:divBdr>
            </w:div>
            <w:div w:id="519003639">
              <w:marLeft w:val="0"/>
              <w:marRight w:val="0"/>
              <w:marTop w:val="0"/>
              <w:marBottom w:val="0"/>
              <w:divBdr>
                <w:top w:val="none" w:sz="0" w:space="0" w:color="auto"/>
                <w:left w:val="none" w:sz="0" w:space="0" w:color="auto"/>
                <w:bottom w:val="none" w:sz="0" w:space="0" w:color="auto"/>
                <w:right w:val="none" w:sz="0" w:space="0" w:color="auto"/>
              </w:divBdr>
            </w:div>
            <w:div w:id="13307091">
              <w:marLeft w:val="0"/>
              <w:marRight w:val="0"/>
              <w:marTop w:val="0"/>
              <w:marBottom w:val="0"/>
              <w:divBdr>
                <w:top w:val="none" w:sz="0" w:space="0" w:color="auto"/>
                <w:left w:val="none" w:sz="0" w:space="0" w:color="auto"/>
                <w:bottom w:val="none" w:sz="0" w:space="0" w:color="auto"/>
                <w:right w:val="none" w:sz="0" w:space="0" w:color="auto"/>
              </w:divBdr>
            </w:div>
            <w:div w:id="70469948">
              <w:marLeft w:val="0"/>
              <w:marRight w:val="0"/>
              <w:marTop w:val="0"/>
              <w:marBottom w:val="0"/>
              <w:divBdr>
                <w:top w:val="none" w:sz="0" w:space="0" w:color="auto"/>
                <w:left w:val="none" w:sz="0" w:space="0" w:color="auto"/>
                <w:bottom w:val="none" w:sz="0" w:space="0" w:color="auto"/>
                <w:right w:val="none" w:sz="0" w:space="0" w:color="auto"/>
              </w:divBdr>
            </w:div>
            <w:div w:id="737897031">
              <w:marLeft w:val="0"/>
              <w:marRight w:val="0"/>
              <w:marTop w:val="0"/>
              <w:marBottom w:val="0"/>
              <w:divBdr>
                <w:top w:val="none" w:sz="0" w:space="0" w:color="auto"/>
                <w:left w:val="none" w:sz="0" w:space="0" w:color="auto"/>
                <w:bottom w:val="none" w:sz="0" w:space="0" w:color="auto"/>
                <w:right w:val="none" w:sz="0" w:space="0" w:color="auto"/>
              </w:divBdr>
            </w:div>
            <w:div w:id="1356687267">
              <w:marLeft w:val="0"/>
              <w:marRight w:val="0"/>
              <w:marTop w:val="0"/>
              <w:marBottom w:val="0"/>
              <w:divBdr>
                <w:top w:val="none" w:sz="0" w:space="0" w:color="auto"/>
                <w:left w:val="none" w:sz="0" w:space="0" w:color="auto"/>
                <w:bottom w:val="none" w:sz="0" w:space="0" w:color="auto"/>
                <w:right w:val="none" w:sz="0" w:space="0" w:color="auto"/>
              </w:divBdr>
            </w:div>
            <w:div w:id="2057852883">
              <w:marLeft w:val="0"/>
              <w:marRight w:val="0"/>
              <w:marTop w:val="0"/>
              <w:marBottom w:val="0"/>
              <w:divBdr>
                <w:top w:val="none" w:sz="0" w:space="0" w:color="auto"/>
                <w:left w:val="none" w:sz="0" w:space="0" w:color="auto"/>
                <w:bottom w:val="none" w:sz="0" w:space="0" w:color="auto"/>
                <w:right w:val="none" w:sz="0" w:space="0" w:color="auto"/>
              </w:divBdr>
            </w:div>
            <w:div w:id="1583107206">
              <w:marLeft w:val="0"/>
              <w:marRight w:val="0"/>
              <w:marTop w:val="0"/>
              <w:marBottom w:val="0"/>
              <w:divBdr>
                <w:top w:val="none" w:sz="0" w:space="0" w:color="auto"/>
                <w:left w:val="none" w:sz="0" w:space="0" w:color="auto"/>
                <w:bottom w:val="none" w:sz="0" w:space="0" w:color="auto"/>
                <w:right w:val="none" w:sz="0" w:space="0" w:color="auto"/>
              </w:divBdr>
            </w:div>
            <w:div w:id="1579899669">
              <w:marLeft w:val="0"/>
              <w:marRight w:val="0"/>
              <w:marTop w:val="0"/>
              <w:marBottom w:val="0"/>
              <w:divBdr>
                <w:top w:val="none" w:sz="0" w:space="0" w:color="auto"/>
                <w:left w:val="none" w:sz="0" w:space="0" w:color="auto"/>
                <w:bottom w:val="none" w:sz="0" w:space="0" w:color="auto"/>
                <w:right w:val="none" w:sz="0" w:space="0" w:color="auto"/>
              </w:divBdr>
            </w:div>
            <w:div w:id="1559977098">
              <w:marLeft w:val="0"/>
              <w:marRight w:val="0"/>
              <w:marTop w:val="0"/>
              <w:marBottom w:val="0"/>
              <w:divBdr>
                <w:top w:val="none" w:sz="0" w:space="0" w:color="auto"/>
                <w:left w:val="none" w:sz="0" w:space="0" w:color="auto"/>
                <w:bottom w:val="none" w:sz="0" w:space="0" w:color="auto"/>
                <w:right w:val="none" w:sz="0" w:space="0" w:color="auto"/>
              </w:divBdr>
            </w:div>
            <w:div w:id="934478125">
              <w:marLeft w:val="0"/>
              <w:marRight w:val="0"/>
              <w:marTop w:val="0"/>
              <w:marBottom w:val="0"/>
              <w:divBdr>
                <w:top w:val="none" w:sz="0" w:space="0" w:color="auto"/>
                <w:left w:val="none" w:sz="0" w:space="0" w:color="auto"/>
                <w:bottom w:val="none" w:sz="0" w:space="0" w:color="auto"/>
                <w:right w:val="none" w:sz="0" w:space="0" w:color="auto"/>
              </w:divBdr>
            </w:div>
            <w:div w:id="743839754">
              <w:marLeft w:val="0"/>
              <w:marRight w:val="0"/>
              <w:marTop w:val="0"/>
              <w:marBottom w:val="0"/>
              <w:divBdr>
                <w:top w:val="none" w:sz="0" w:space="0" w:color="auto"/>
                <w:left w:val="none" w:sz="0" w:space="0" w:color="auto"/>
                <w:bottom w:val="none" w:sz="0" w:space="0" w:color="auto"/>
                <w:right w:val="none" w:sz="0" w:space="0" w:color="auto"/>
              </w:divBdr>
            </w:div>
            <w:div w:id="1347562464">
              <w:marLeft w:val="0"/>
              <w:marRight w:val="0"/>
              <w:marTop w:val="0"/>
              <w:marBottom w:val="0"/>
              <w:divBdr>
                <w:top w:val="none" w:sz="0" w:space="0" w:color="auto"/>
                <w:left w:val="none" w:sz="0" w:space="0" w:color="auto"/>
                <w:bottom w:val="none" w:sz="0" w:space="0" w:color="auto"/>
                <w:right w:val="none" w:sz="0" w:space="0" w:color="auto"/>
              </w:divBdr>
            </w:div>
            <w:div w:id="1218052688">
              <w:marLeft w:val="0"/>
              <w:marRight w:val="0"/>
              <w:marTop w:val="0"/>
              <w:marBottom w:val="0"/>
              <w:divBdr>
                <w:top w:val="none" w:sz="0" w:space="0" w:color="auto"/>
                <w:left w:val="none" w:sz="0" w:space="0" w:color="auto"/>
                <w:bottom w:val="none" w:sz="0" w:space="0" w:color="auto"/>
                <w:right w:val="none" w:sz="0" w:space="0" w:color="auto"/>
              </w:divBdr>
            </w:div>
            <w:div w:id="1334911552">
              <w:marLeft w:val="0"/>
              <w:marRight w:val="0"/>
              <w:marTop w:val="0"/>
              <w:marBottom w:val="0"/>
              <w:divBdr>
                <w:top w:val="none" w:sz="0" w:space="0" w:color="auto"/>
                <w:left w:val="none" w:sz="0" w:space="0" w:color="auto"/>
                <w:bottom w:val="none" w:sz="0" w:space="0" w:color="auto"/>
                <w:right w:val="none" w:sz="0" w:space="0" w:color="auto"/>
              </w:divBdr>
            </w:div>
            <w:div w:id="166792488">
              <w:marLeft w:val="0"/>
              <w:marRight w:val="0"/>
              <w:marTop w:val="0"/>
              <w:marBottom w:val="0"/>
              <w:divBdr>
                <w:top w:val="none" w:sz="0" w:space="0" w:color="auto"/>
                <w:left w:val="none" w:sz="0" w:space="0" w:color="auto"/>
                <w:bottom w:val="none" w:sz="0" w:space="0" w:color="auto"/>
                <w:right w:val="none" w:sz="0" w:space="0" w:color="auto"/>
              </w:divBdr>
            </w:div>
            <w:div w:id="1330252351">
              <w:marLeft w:val="0"/>
              <w:marRight w:val="0"/>
              <w:marTop w:val="0"/>
              <w:marBottom w:val="0"/>
              <w:divBdr>
                <w:top w:val="none" w:sz="0" w:space="0" w:color="auto"/>
                <w:left w:val="none" w:sz="0" w:space="0" w:color="auto"/>
                <w:bottom w:val="none" w:sz="0" w:space="0" w:color="auto"/>
                <w:right w:val="none" w:sz="0" w:space="0" w:color="auto"/>
              </w:divBdr>
            </w:div>
            <w:div w:id="254746477">
              <w:marLeft w:val="0"/>
              <w:marRight w:val="0"/>
              <w:marTop w:val="0"/>
              <w:marBottom w:val="0"/>
              <w:divBdr>
                <w:top w:val="none" w:sz="0" w:space="0" w:color="auto"/>
                <w:left w:val="none" w:sz="0" w:space="0" w:color="auto"/>
                <w:bottom w:val="none" w:sz="0" w:space="0" w:color="auto"/>
                <w:right w:val="none" w:sz="0" w:space="0" w:color="auto"/>
              </w:divBdr>
            </w:div>
            <w:div w:id="924728647">
              <w:marLeft w:val="0"/>
              <w:marRight w:val="0"/>
              <w:marTop w:val="0"/>
              <w:marBottom w:val="0"/>
              <w:divBdr>
                <w:top w:val="none" w:sz="0" w:space="0" w:color="auto"/>
                <w:left w:val="none" w:sz="0" w:space="0" w:color="auto"/>
                <w:bottom w:val="none" w:sz="0" w:space="0" w:color="auto"/>
                <w:right w:val="none" w:sz="0" w:space="0" w:color="auto"/>
              </w:divBdr>
            </w:div>
            <w:div w:id="1655061882">
              <w:marLeft w:val="0"/>
              <w:marRight w:val="0"/>
              <w:marTop w:val="0"/>
              <w:marBottom w:val="0"/>
              <w:divBdr>
                <w:top w:val="none" w:sz="0" w:space="0" w:color="auto"/>
                <w:left w:val="none" w:sz="0" w:space="0" w:color="auto"/>
                <w:bottom w:val="none" w:sz="0" w:space="0" w:color="auto"/>
                <w:right w:val="none" w:sz="0" w:space="0" w:color="auto"/>
              </w:divBdr>
            </w:div>
            <w:div w:id="131363952">
              <w:marLeft w:val="0"/>
              <w:marRight w:val="0"/>
              <w:marTop w:val="0"/>
              <w:marBottom w:val="0"/>
              <w:divBdr>
                <w:top w:val="none" w:sz="0" w:space="0" w:color="auto"/>
                <w:left w:val="none" w:sz="0" w:space="0" w:color="auto"/>
                <w:bottom w:val="none" w:sz="0" w:space="0" w:color="auto"/>
                <w:right w:val="none" w:sz="0" w:space="0" w:color="auto"/>
              </w:divBdr>
            </w:div>
            <w:div w:id="627779510">
              <w:marLeft w:val="0"/>
              <w:marRight w:val="0"/>
              <w:marTop w:val="0"/>
              <w:marBottom w:val="0"/>
              <w:divBdr>
                <w:top w:val="none" w:sz="0" w:space="0" w:color="auto"/>
                <w:left w:val="none" w:sz="0" w:space="0" w:color="auto"/>
                <w:bottom w:val="none" w:sz="0" w:space="0" w:color="auto"/>
                <w:right w:val="none" w:sz="0" w:space="0" w:color="auto"/>
              </w:divBdr>
            </w:div>
            <w:div w:id="2129814792">
              <w:marLeft w:val="0"/>
              <w:marRight w:val="0"/>
              <w:marTop w:val="0"/>
              <w:marBottom w:val="0"/>
              <w:divBdr>
                <w:top w:val="none" w:sz="0" w:space="0" w:color="auto"/>
                <w:left w:val="none" w:sz="0" w:space="0" w:color="auto"/>
                <w:bottom w:val="none" w:sz="0" w:space="0" w:color="auto"/>
                <w:right w:val="none" w:sz="0" w:space="0" w:color="auto"/>
              </w:divBdr>
            </w:div>
            <w:div w:id="207492424">
              <w:marLeft w:val="0"/>
              <w:marRight w:val="0"/>
              <w:marTop w:val="0"/>
              <w:marBottom w:val="0"/>
              <w:divBdr>
                <w:top w:val="none" w:sz="0" w:space="0" w:color="auto"/>
                <w:left w:val="none" w:sz="0" w:space="0" w:color="auto"/>
                <w:bottom w:val="none" w:sz="0" w:space="0" w:color="auto"/>
                <w:right w:val="none" w:sz="0" w:space="0" w:color="auto"/>
              </w:divBdr>
            </w:div>
            <w:div w:id="2031028442">
              <w:marLeft w:val="0"/>
              <w:marRight w:val="0"/>
              <w:marTop w:val="0"/>
              <w:marBottom w:val="0"/>
              <w:divBdr>
                <w:top w:val="none" w:sz="0" w:space="0" w:color="auto"/>
                <w:left w:val="none" w:sz="0" w:space="0" w:color="auto"/>
                <w:bottom w:val="none" w:sz="0" w:space="0" w:color="auto"/>
                <w:right w:val="none" w:sz="0" w:space="0" w:color="auto"/>
              </w:divBdr>
            </w:div>
            <w:div w:id="282157902">
              <w:marLeft w:val="0"/>
              <w:marRight w:val="0"/>
              <w:marTop w:val="0"/>
              <w:marBottom w:val="0"/>
              <w:divBdr>
                <w:top w:val="none" w:sz="0" w:space="0" w:color="auto"/>
                <w:left w:val="none" w:sz="0" w:space="0" w:color="auto"/>
                <w:bottom w:val="none" w:sz="0" w:space="0" w:color="auto"/>
                <w:right w:val="none" w:sz="0" w:space="0" w:color="auto"/>
              </w:divBdr>
            </w:div>
            <w:div w:id="1459446623">
              <w:marLeft w:val="0"/>
              <w:marRight w:val="0"/>
              <w:marTop w:val="0"/>
              <w:marBottom w:val="0"/>
              <w:divBdr>
                <w:top w:val="none" w:sz="0" w:space="0" w:color="auto"/>
                <w:left w:val="none" w:sz="0" w:space="0" w:color="auto"/>
                <w:bottom w:val="none" w:sz="0" w:space="0" w:color="auto"/>
                <w:right w:val="none" w:sz="0" w:space="0" w:color="auto"/>
              </w:divBdr>
            </w:div>
            <w:div w:id="1321469385">
              <w:marLeft w:val="0"/>
              <w:marRight w:val="0"/>
              <w:marTop w:val="0"/>
              <w:marBottom w:val="0"/>
              <w:divBdr>
                <w:top w:val="none" w:sz="0" w:space="0" w:color="auto"/>
                <w:left w:val="none" w:sz="0" w:space="0" w:color="auto"/>
                <w:bottom w:val="none" w:sz="0" w:space="0" w:color="auto"/>
                <w:right w:val="none" w:sz="0" w:space="0" w:color="auto"/>
              </w:divBdr>
            </w:div>
            <w:div w:id="155270035">
              <w:marLeft w:val="0"/>
              <w:marRight w:val="0"/>
              <w:marTop w:val="0"/>
              <w:marBottom w:val="0"/>
              <w:divBdr>
                <w:top w:val="none" w:sz="0" w:space="0" w:color="auto"/>
                <w:left w:val="none" w:sz="0" w:space="0" w:color="auto"/>
                <w:bottom w:val="none" w:sz="0" w:space="0" w:color="auto"/>
                <w:right w:val="none" w:sz="0" w:space="0" w:color="auto"/>
              </w:divBdr>
            </w:div>
            <w:div w:id="360396945">
              <w:marLeft w:val="0"/>
              <w:marRight w:val="0"/>
              <w:marTop w:val="0"/>
              <w:marBottom w:val="0"/>
              <w:divBdr>
                <w:top w:val="none" w:sz="0" w:space="0" w:color="auto"/>
                <w:left w:val="none" w:sz="0" w:space="0" w:color="auto"/>
                <w:bottom w:val="none" w:sz="0" w:space="0" w:color="auto"/>
                <w:right w:val="none" w:sz="0" w:space="0" w:color="auto"/>
              </w:divBdr>
            </w:div>
            <w:div w:id="438566991">
              <w:marLeft w:val="0"/>
              <w:marRight w:val="0"/>
              <w:marTop w:val="0"/>
              <w:marBottom w:val="0"/>
              <w:divBdr>
                <w:top w:val="none" w:sz="0" w:space="0" w:color="auto"/>
                <w:left w:val="none" w:sz="0" w:space="0" w:color="auto"/>
                <w:bottom w:val="none" w:sz="0" w:space="0" w:color="auto"/>
                <w:right w:val="none" w:sz="0" w:space="0" w:color="auto"/>
              </w:divBdr>
            </w:div>
            <w:div w:id="1821799020">
              <w:marLeft w:val="0"/>
              <w:marRight w:val="0"/>
              <w:marTop w:val="0"/>
              <w:marBottom w:val="0"/>
              <w:divBdr>
                <w:top w:val="none" w:sz="0" w:space="0" w:color="auto"/>
                <w:left w:val="none" w:sz="0" w:space="0" w:color="auto"/>
                <w:bottom w:val="none" w:sz="0" w:space="0" w:color="auto"/>
                <w:right w:val="none" w:sz="0" w:space="0" w:color="auto"/>
              </w:divBdr>
            </w:div>
            <w:div w:id="1134181322">
              <w:marLeft w:val="0"/>
              <w:marRight w:val="0"/>
              <w:marTop w:val="0"/>
              <w:marBottom w:val="0"/>
              <w:divBdr>
                <w:top w:val="none" w:sz="0" w:space="0" w:color="auto"/>
                <w:left w:val="none" w:sz="0" w:space="0" w:color="auto"/>
                <w:bottom w:val="none" w:sz="0" w:space="0" w:color="auto"/>
                <w:right w:val="none" w:sz="0" w:space="0" w:color="auto"/>
              </w:divBdr>
            </w:div>
            <w:div w:id="1213808575">
              <w:marLeft w:val="0"/>
              <w:marRight w:val="0"/>
              <w:marTop w:val="0"/>
              <w:marBottom w:val="0"/>
              <w:divBdr>
                <w:top w:val="none" w:sz="0" w:space="0" w:color="auto"/>
                <w:left w:val="none" w:sz="0" w:space="0" w:color="auto"/>
                <w:bottom w:val="none" w:sz="0" w:space="0" w:color="auto"/>
                <w:right w:val="none" w:sz="0" w:space="0" w:color="auto"/>
              </w:divBdr>
            </w:div>
            <w:div w:id="633754696">
              <w:marLeft w:val="0"/>
              <w:marRight w:val="0"/>
              <w:marTop w:val="0"/>
              <w:marBottom w:val="0"/>
              <w:divBdr>
                <w:top w:val="none" w:sz="0" w:space="0" w:color="auto"/>
                <w:left w:val="none" w:sz="0" w:space="0" w:color="auto"/>
                <w:bottom w:val="none" w:sz="0" w:space="0" w:color="auto"/>
                <w:right w:val="none" w:sz="0" w:space="0" w:color="auto"/>
              </w:divBdr>
            </w:div>
            <w:div w:id="1887645127">
              <w:marLeft w:val="0"/>
              <w:marRight w:val="0"/>
              <w:marTop w:val="0"/>
              <w:marBottom w:val="0"/>
              <w:divBdr>
                <w:top w:val="none" w:sz="0" w:space="0" w:color="auto"/>
                <w:left w:val="none" w:sz="0" w:space="0" w:color="auto"/>
                <w:bottom w:val="none" w:sz="0" w:space="0" w:color="auto"/>
                <w:right w:val="none" w:sz="0" w:space="0" w:color="auto"/>
              </w:divBdr>
            </w:div>
            <w:div w:id="1145464998">
              <w:marLeft w:val="0"/>
              <w:marRight w:val="0"/>
              <w:marTop w:val="0"/>
              <w:marBottom w:val="0"/>
              <w:divBdr>
                <w:top w:val="none" w:sz="0" w:space="0" w:color="auto"/>
                <w:left w:val="none" w:sz="0" w:space="0" w:color="auto"/>
                <w:bottom w:val="none" w:sz="0" w:space="0" w:color="auto"/>
                <w:right w:val="none" w:sz="0" w:space="0" w:color="auto"/>
              </w:divBdr>
            </w:div>
            <w:div w:id="1530952510">
              <w:marLeft w:val="0"/>
              <w:marRight w:val="0"/>
              <w:marTop w:val="0"/>
              <w:marBottom w:val="0"/>
              <w:divBdr>
                <w:top w:val="none" w:sz="0" w:space="0" w:color="auto"/>
                <w:left w:val="none" w:sz="0" w:space="0" w:color="auto"/>
                <w:bottom w:val="none" w:sz="0" w:space="0" w:color="auto"/>
                <w:right w:val="none" w:sz="0" w:space="0" w:color="auto"/>
              </w:divBdr>
            </w:div>
            <w:div w:id="565654239">
              <w:marLeft w:val="0"/>
              <w:marRight w:val="0"/>
              <w:marTop w:val="0"/>
              <w:marBottom w:val="0"/>
              <w:divBdr>
                <w:top w:val="none" w:sz="0" w:space="0" w:color="auto"/>
                <w:left w:val="none" w:sz="0" w:space="0" w:color="auto"/>
                <w:bottom w:val="none" w:sz="0" w:space="0" w:color="auto"/>
                <w:right w:val="none" w:sz="0" w:space="0" w:color="auto"/>
              </w:divBdr>
            </w:div>
            <w:div w:id="986517896">
              <w:marLeft w:val="0"/>
              <w:marRight w:val="0"/>
              <w:marTop w:val="0"/>
              <w:marBottom w:val="0"/>
              <w:divBdr>
                <w:top w:val="none" w:sz="0" w:space="0" w:color="auto"/>
                <w:left w:val="none" w:sz="0" w:space="0" w:color="auto"/>
                <w:bottom w:val="none" w:sz="0" w:space="0" w:color="auto"/>
                <w:right w:val="none" w:sz="0" w:space="0" w:color="auto"/>
              </w:divBdr>
            </w:div>
            <w:div w:id="693459921">
              <w:marLeft w:val="0"/>
              <w:marRight w:val="0"/>
              <w:marTop w:val="0"/>
              <w:marBottom w:val="0"/>
              <w:divBdr>
                <w:top w:val="none" w:sz="0" w:space="0" w:color="auto"/>
                <w:left w:val="none" w:sz="0" w:space="0" w:color="auto"/>
                <w:bottom w:val="none" w:sz="0" w:space="0" w:color="auto"/>
                <w:right w:val="none" w:sz="0" w:space="0" w:color="auto"/>
              </w:divBdr>
            </w:div>
            <w:div w:id="144901944">
              <w:marLeft w:val="0"/>
              <w:marRight w:val="0"/>
              <w:marTop w:val="0"/>
              <w:marBottom w:val="0"/>
              <w:divBdr>
                <w:top w:val="none" w:sz="0" w:space="0" w:color="auto"/>
                <w:left w:val="none" w:sz="0" w:space="0" w:color="auto"/>
                <w:bottom w:val="none" w:sz="0" w:space="0" w:color="auto"/>
                <w:right w:val="none" w:sz="0" w:space="0" w:color="auto"/>
              </w:divBdr>
            </w:div>
            <w:div w:id="1841969842">
              <w:marLeft w:val="0"/>
              <w:marRight w:val="0"/>
              <w:marTop w:val="0"/>
              <w:marBottom w:val="0"/>
              <w:divBdr>
                <w:top w:val="none" w:sz="0" w:space="0" w:color="auto"/>
                <w:left w:val="none" w:sz="0" w:space="0" w:color="auto"/>
                <w:bottom w:val="none" w:sz="0" w:space="0" w:color="auto"/>
                <w:right w:val="none" w:sz="0" w:space="0" w:color="auto"/>
              </w:divBdr>
            </w:div>
            <w:div w:id="1193299528">
              <w:marLeft w:val="0"/>
              <w:marRight w:val="0"/>
              <w:marTop w:val="0"/>
              <w:marBottom w:val="0"/>
              <w:divBdr>
                <w:top w:val="none" w:sz="0" w:space="0" w:color="auto"/>
                <w:left w:val="none" w:sz="0" w:space="0" w:color="auto"/>
                <w:bottom w:val="none" w:sz="0" w:space="0" w:color="auto"/>
                <w:right w:val="none" w:sz="0" w:space="0" w:color="auto"/>
              </w:divBdr>
            </w:div>
            <w:div w:id="1210534126">
              <w:marLeft w:val="0"/>
              <w:marRight w:val="0"/>
              <w:marTop w:val="0"/>
              <w:marBottom w:val="0"/>
              <w:divBdr>
                <w:top w:val="none" w:sz="0" w:space="0" w:color="auto"/>
                <w:left w:val="none" w:sz="0" w:space="0" w:color="auto"/>
                <w:bottom w:val="none" w:sz="0" w:space="0" w:color="auto"/>
                <w:right w:val="none" w:sz="0" w:space="0" w:color="auto"/>
              </w:divBdr>
            </w:div>
            <w:div w:id="2067490178">
              <w:marLeft w:val="0"/>
              <w:marRight w:val="0"/>
              <w:marTop w:val="0"/>
              <w:marBottom w:val="0"/>
              <w:divBdr>
                <w:top w:val="none" w:sz="0" w:space="0" w:color="auto"/>
                <w:left w:val="none" w:sz="0" w:space="0" w:color="auto"/>
                <w:bottom w:val="none" w:sz="0" w:space="0" w:color="auto"/>
                <w:right w:val="none" w:sz="0" w:space="0" w:color="auto"/>
              </w:divBdr>
            </w:div>
            <w:div w:id="1425423191">
              <w:marLeft w:val="0"/>
              <w:marRight w:val="0"/>
              <w:marTop w:val="0"/>
              <w:marBottom w:val="0"/>
              <w:divBdr>
                <w:top w:val="none" w:sz="0" w:space="0" w:color="auto"/>
                <w:left w:val="none" w:sz="0" w:space="0" w:color="auto"/>
                <w:bottom w:val="none" w:sz="0" w:space="0" w:color="auto"/>
                <w:right w:val="none" w:sz="0" w:space="0" w:color="auto"/>
              </w:divBdr>
            </w:div>
            <w:div w:id="85465669">
              <w:marLeft w:val="0"/>
              <w:marRight w:val="0"/>
              <w:marTop w:val="0"/>
              <w:marBottom w:val="0"/>
              <w:divBdr>
                <w:top w:val="none" w:sz="0" w:space="0" w:color="auto"/>
                <w:left w:val="none" w:sz="0" w:space="0" w:color="auto"/>
                <w:bottom w:val="none" w:sz="0" w:space="0" w:color="auto"/>
                <w:right w:val="none" w:sz="0" w:space="0" w:color="auto"/>
              </w:divBdr>
            </w:div>
            <w:div w:id="1619217773">
              <w:marLeft w:val="0"/>
              <w:marRight w:val="0"/>
              <w:marTop w:val="0"/>
              <w:marBottom w:val="0"/>
              <w:divBdr>
                <w:top w:val="none" w:sz="0" w:space="0" w:color="auto"/>
                <w:left w:val="none" w:sz="0" w:space="0" w:color="auto"/>
                <w:bottom w:val="none" w:sz="0" w:space="0" w:color="auto"/>
                <w:right w:val="none" w:sz="0" w:space="0" w:color="auto"/>
              </w:divBdr>
            </w:div>
            <w:div w:id="1779913475">
              <w:marLeft w:val="0"/>
              <w:marRight w:val="0"/>
              <w:marTop w:val="0"/>
              <w:marBottom w:val="0"/>
              <w:divBdr>
                <w:top w:val="none" w:sz="0" w:space="0" w:color="auto"/>
                <w:left w:val="none" w:sz="0" w:space="0" w:color="auto"/>
                <w:bottom w:val="none" w:sz="0" w:space="0" w:color="auto"/>
                <w:right w:val="none" w:sz="0" w:space="0" w:color="auto"/>
              </w:divBdr>
            </w:div>
            <w:div w:id="752361008">
              <w:marLeft w:val="0"/>
              <w:marRight w:val="0"/>
              <w:marTop w:val="0"/>
              <w:marBottom w:val="0"/>
              <w:divBdr>
                <w:top w:val="none" w:sz="0" w:space="0" w:color="auto"/>
                <w:left w:val="none" w:sz="0" w:space="0" w:color="auto"/>
                <w:bottom w:val="none" w:sz="0" w:space="0" w:color="auto"/>
                <w:right w:val="none" w:sz="0" w:space="0" w:color="auto"/>
              </w:divBdr>
            </w:div>
            <w:div w:id="716516552">
              <w:marLeft w:val="0"/>
              <w:marRight w:val="0"/>
              <w:marTop w:val="0"/>
              <w:marBottom w:val="0"/>
              <w:divBdr>
                <w:top w:val="none" w:sz="0" w:space="0" w:color="auto"/>
                <w:left w:val="none" w:sz="0" w:space="0" w:color="auto"/>
                <w:bottom w:val="none" w:sz="0" w:space="0" w:color="auto"/>
                <w:right w:val="none" w:sz="0" w:space="0" w:color="auto"/>
              </w:divBdr>
            </w:div>
            <w:div w:id="2016493428">
              <w:marLeft w:val="0"/>
              <w:marRight w:val="0"/>
              <w:marTop w:val="0"/>
              <w:marBottom w:val="0"/>
              <w:divBdr>
                <w:top w:val="none" w:sz="0" w:space="0" w:color="auto"/>
                <w:left w:val="none" w:sz="0" w:space="0" w:color="auto"/>
                <w:bottom w:val="none" w:sz="0" w:space="0" w:color="auto"/>
                <w:right w:val="none" w:sz="0" w:space="0" w:color="auto"/>
              </w:divBdr>
            </w:div>
            <w:div w:id="1766994705">
              <w:marLeft w:val="0"/>
              <w:marRight w:val="0"/>
              <w:marTop w:val="0"/>
              <w:marBottom w:val="0"/>
              <w:divBdr>
                <w:top w:val="none" w:sz="0" w:space="0" w:color="auto"/>
                <w:left w:val="none" w:sz="0" w:space="0" w:color="auto"/>
                <w:bottom w:val="none" w:sz="0" w:space="0" w:color="auto"/>
                <w:right w:val="none" w:sz="0" w:space="0" w:color="auto"/>
              </w:divBdr>
            </w:div>
            <w:div w:id="844398090">
              <w:marLeft w:val="0"/>
              <w:marRight w:val="0"/>
              <w:marTop w:val="0"/>
              <w:marBottom w:val="0"/>
              <w:divBdr>
                <w:top w:val="none" w:sz="0" w:space="0" w:color="auto"/>
                <w:left w:val="none" w:sz="0" w:space="0" w:color="auto"/>
                <w:bottom w:val="none" w:sz="0" w:space="0" w:color="auto"/>
                <w:right w:val="none" w:sz="0" w:space="0" w:color="auto"/>
              </w:divBdr>
            </w:div>
            <w:div w:id="1954627958">
              <w:marLeft w:val="0"/>
              <w:marRight w:val="0"/>
              <w:marTop w:val="0"/>
              <w:marBottom w:val="0"/>
              <w:divBdr>
                <w:top w:val="none" w:sz="0" w:space="0" w:color="auto"/>
                <w:left w:val="none" w:sz="0" w:space="0" w:color="auto"/>
                <w:bottom w:val="none" w:sz="0" w:space="0" w:color="auto"/>
                <w:right w:val="none" w:sz="0" w:space="0" w:color="auto"/>
              </w:divBdr>
            </w:div>
            <w:div w:id="1960650102">
              <w:marLeft w:val="0"/>
              <w:marRight w:val="0"/>
              <w:marTop w:val="0"/>
              <w:marBottom w:val="0"/>
              <w:divBdr>
                <w:top w:val="none" w:sz="0" w:space="0" w:color="auto"/>
                <w:left w:val="none" w:sz="0" w:space="0" w:color="auto"/>
                <w:bottom w:val="none" w:sz="0" w:space="0" w:color="auto"/>
                <w:right w:val="none" w:sz="0" w:space="0" w:color="auto"/>
              </w:divBdr>
            </w:div>
            <w:div w:id="1030031188">
              <w:marLeft w:val="0"/>
              <w:marRight w:val="0"/>
              <w:marTop w:val="0"/>
              <w:marBottom w:val="0"/>
              <w:divBdr>
                <w:top w:val="none" w:sz="0" w:space="0" w:color="auto"/>
                <w:left w:val="none" w:sz="0" w:space="0" w:color="auto"/>
                <w:bottom w:val="none" w:sz="0" w:space="0" w:color="auto"/>
                <w:right w:val="none" w:sz="0" w:space="0" w:color="auto"/>
              </w:divBdr>
            </w:div>
            <w:div w:id="929703739">
              <w:marLeft w:val="0"/>
              <w:marRight w:val="0"/>
              <w:marTop w:val="0"/>
              <w:marBottom w:val="0"/>
              <w:divBdr>
                <w:top w:val="none" w:sz="0" w:space="0" w:color="auto"/>
                <w:left w:val="none" w:sz="0" w:space="0" w:color="auto"/>
                <w:bottom w:val="none" w:sz="0" w:space="0" w:color="auto"/>
                <w:right w:val="none" w:sz="0" w:space="0" w:color="auto"/>
              </w:divBdr>
            </w:div>
            <w:div w:id="398677835">
              <w:marLeft w:val="0"/>
              <w:marRight w:val="0"/>
              <w:marTop w:val="0"/>
              <w:marBottom w:val="0"/>
              <w:divBdr>
                <w:top w:val="none" w:sz="0" w:space="0" w:color="auto"/>
                <w:left w:val="none" w:sz="0" w:space="0" w:color="auto"/>
                <w:bottom w:val="none" w:sz="0" w:space="0" w:color="auto"/>
                <w:right w:val="none" w:sz="0" w:space="0" w:color="auto"/>
              </w:divBdr>
            </w:div>
            <w:div w:id="1855991990">
              <w:marLeft w:val="0"/>
              <w:marRight w:val="0"/>
              <w:marTop w:val="0"/>
              <w:marBottom w:val="0"/>
              <w:divBdr>
                <w:top w:val="none" w:sz="0" w:space="0" w:color="auto"/>
                <w:left w:val="none" w:sz="0" w:space="0" w:color="auto"/>
                <w:bottom w:val="none" w:sz="0" w:space="0" w:color="auto"/>
                <w:right w:val="none" w:sz="0" w:space="0" w:color="auto"/>
              </w:divBdr>
            </w:div>
            <w:div w:id="1017123822">
              <w:marLeft w:val="0"/>
              <w:marRight w:val="0"/>
              <w:marTop w:val="0"/>
              <w:marBottom w:val="0"/>
              <w:divBdr>
                <w:top w:val="none" w:sz="0" w:space="0" w:color="auto"/>
                <w:left w:val="none" w:sz="0" w:space="0" w:color="auto"/>
                <w:bottom w:val="none" w:sz="0" w:space="0" w:color="auto"/>
                <w:right w:val="none" w:sz="0" w:space="0" w:color="auto"/>
              </w:divBdr>
            </w:div>
            <w:div w:id="321275871">
              <w:marLeft w:val="0"/>
              <w:marRight w:val="0"/>
              <w:marTop w:val="0"/>
              <w:marBottom w:val="0"/>
              <w:divBdr>
                <w:top w:val="none" w:sz="0" w:space="0" w:color="auto"/>
                <w:left w:val="none" w:sz="0" w:space="0" w:color="auto"/>
                <w:bottom w:val="none" w:sz="0" w:space="0" w:color="auto"/>
                <w:right w:val="none" w:sz="0" w:space="0" w:color="auto"/>
              </w:divBdr>
            </w:div>
            <w:div w:id="1585145044">
              <w:marLeft w:val="0"/>
              <w:marRight w:val="0"/>
              <w:marTop w:val="0"/>
              <w:marBottom w:val="0"/>
              <w:divBdr>
                <w:top w:val="none" w:sz="0" w:space="0" w:color="auto"/>
                <w:left w:val="none" w:sz="0" w:space="0" w:color="auto"/>
                <w:bottom w:val="none" w:sz="0" w:space="0" w:color="auto"/>
                <w:right w:val="none" w:sz="0" w:space="0" w:color="auto"/>
              </w:divBdr>
            </w:div>
            <w:div w:id="828598621">
              <w:marLeft w:val="0"/>
              <w:marRight w:val="0"/>
              <w:marTop w:val="0"/>
              <w:marBottom w:val="0"/>
              <w:divBdr>
                <w:top w:val="none" w:sz="0" w:space="0" w:color="auto"/>
                <w:left w:val="none" w:sz="0" w:space="0" w:color="auto"/>
                <w:bottom w:val="none" w:sz="0" w:space="0" w:color="auto"/>
                <w:right w:val="none" w:sz="0" w:space="0" w:color="auto"/>
              </w:divBdr>
            </w:div>
            <w:div w:id="767391029">
              <w:marLeft w:val="0"/>
              <w:marRight w:val="0"/>
              <w:marTop w:val="0"/>
              <w:marBottom w:val="0"/>
              <w:divBdr>
                <w:top w:val="none" w:sz="0" w:space="0" w:color="auto"/>
                <w:left w:val="none" w:sz="0" w:space="0" w:color="auto"/>
                <w:bottom w:val="none" w:sz="0" w:space="0" w:color="auto"/>
                <w:right w:val="none" w:sz="0" w:space="0" w:color="auto"/>
              </w:divBdr>
            </w:div>
            <w:div w:id="468018143">
              <w:marLeft w:val="0"/>
              <w:marRight w:val="0"/>
              <w:marTop w:val="0"/>
              <w:marBottom w:val="0"/>
              <w:divBdr>
                <w:top w:val="none" w:sz="0" w:space="0" w:color="auto"/>
                <w:left w:val="none" w:sz="0" w:space="0" w:color="auto"/>
                <w:bottom w:val="none" w:sz="0" w:space="0" w:color="auto"/>
                <w:right w:val="none" w:sz="0" w:space="0" w:color="auto"/>
              </w:divBdr>
            </w:div>
            <w:div w:id="2061249860">
              <w:marLeft w:val="0"/>
              <w:marRight w:val="0"/>
              <w:marTop w:val="0"/>
              <w:marBottom w:val="0"/>
              <w:divBdr>
                <w:top w:val="none" w:sz="0" w:space="0" w:color="auto"/>
                <w:left w:val="none" w:sz="0" w:space="0" w:color="auto"/>
                <w:bottom w:val="none" w:sz="0" w:space="0" w:color="auto"/>
                <w:right w:val="none" w:sz="0" w:space="0" w:color="auto"/>
              </w:divBdr>
            </w:div>
            <w:div w:id="421419707">
              <w:marLeft w:val="0"/>
              <w:marRight w:val="0"/>
              <w:marTop w:val="0"/>
              <w:marBottom w:val="0"/>
              <w:divBdr>
                <w:top w:val="none" w:sz="0" w:space="0" w:color="auto"/>
                <w:left w:val="none" w:sz="0" w:space="0" w:color="auto"/>
                <w:bottom w:val="none" w:sz="0" w:space="0" w:color="auto"/>
                <w:right w:val="none" w:sz="0" w:space="0" w:color="auto"/>
              </w:divBdr>
            </w:div>
            <w:div w:id="1317029197">
              <w:marLeft w:val="0"/>
              <w:marRight w:val="0"/>
              <w:marTop w:val="0"/>
              <w:marBottom w:val="0"/>
              <w:divBdr>
                <w:top w:val="none" w:sz="0" w:space="0" w:color="auto"/>
                <w:left w:val="none" w:sz="0" w:space="0" w:color="auto"/>
                <w:bottom w:val="none" w:sz="0" w:space="0" w:color="auto"/>
                <w:right w:val="none" w:sz="0" w:space="0" w:color="auto"/>
              </w:divBdr>
            </w:div>
            <w:div w:id="653492054">
              <w:marLeft w:val="0"/>
              <w:marRight w:val="0"/>
              <w:marTop w:val="0"/>
              <w:marBottom w:val="0"/>
              <w:divBdr>
                <w:top w:val="none" w:sz="0" w:space="0" w:color="auto"/>
                <w:left w:val="none" w:sz="0" w:space="0" w:color="auto"/>
                <w:bottom w:val="none" w:sz="0" w:space="0" w:color="auto"/>
                <w:right w:val="none" w:sz="0" w:space="0" w:color="auto"/>
              </w:divBdr>
            </w:div>
            <w:div w:id="718670690">
              <w:marLeft w:val="0"/>
              <w:marRight w:val="0"/>
              <w:marTop w:val="0"/>
              <w:marBottom w:val="0"/>
              <w:divBdr>
                <w:top w:val="none" w:sz="0" w:space="0" w:color="auto"/>
                <w:left w:val="none" w:sz="0" w:space="0" w:color="auto"/>
                <w:bottom w:val="none" w:sz="0" w:space="0" w:color="auto"/>
                <w:right w:val="none" w:sz="0" w:space="0" w:color="auto"/>
              </w:divBdr>
            </w:div>
            <w:div w:id="894781344">
              <w:marLeft w:val="0"/>
              <w:marRight w:val="0"/>
              <w:marTop w:val="0"/>
              <w:marBottom w:val="0"/>
              <w:divBdr>
                <w:top w:val="none" w:sz="0" w:space="0" w:color="auto"/>
                <w:left w:val="none" w:sz="0" w:space="0" w:color="auto"/>
                <w:bottom w:val="none" w:sz="0" w:space="0" w:color="auto"/>
                <w:right w:val="none" w:sz="0" w:space="0" w:color="auto"/>
              </w:divBdr>
            </w:div>
            <w:div w:id="1622953787">
              <w:marLeft w:val="0"/>
              <w:marRight w:val="0"/>
              <w:marTop w:val="0"/>
              <w:marBottom w:val="0"/>
              <w:divBdr>
                <w:top w:val="none" w:sz="0" w:space="0" w:color="auto"/>
                <w:left w:val="none" w:sz="0" w:space="0" w:color="auto"/>
                <w:bottom w:val="none" w:sz="0" w:space="0" w:color="auto"/>
                <w:right w:val="none" w:sz="0" w:space="0" w:color="auto"/>
              </w:divBdr>
            </w:div>
            <w:div w:id="388307033">
              <w:marLeft w:val="0"/>
              <w:marRight w:val="0"/>
              <w:marTop w:val="0"/>
              <w:marBottom w:val="0"/>
              <w:divBdr>
                <w:top w:val="none" w:sz="0" w:space="0" w:color="auto"/>
                <w:left w:val="none" w:sz="0" w:space="0" w:color="auto"/>
                <w:bottom w:val="none" w:sz="0" w:space="0" w:color="auto"/>
                <w:right w:val="none" w:sz="0" w:space="0" w:color="auto"/>
              </w:divBdr>
            </w:div>
            <w:div w:id="751126831">
              <w:marLeft w:val="0"/>
              <w:marRight w:val="0"/>
              <w:marTop w:val="0"/>
              <w:marBottom w:val="0"/>
              <w:divBdr>
                <w:top w:val="none" w:sz="0" w:space="0" w:color="auto"/>
                <w:left w:val="none" w:sz="0" w:space="0" w:color="auto"/>
                <w:bottom w:val="none" w:sz="0" w:space="0" w:color="auto"/>
                <w:right w:val="none" w:sz="0" w:space="0" w:color="auto"/>
              </w:divBdr>
            </w:div>
            <w:div w:id="913272202">
              <w:marLeft w:val="0"/>
              <w:marRight w:val="0"/>
              <w:marTop w:val="0"/>
              <w:marBottom w:val="0"/>
              <w:divBdr>
                <w:top w:val="none" w:sz="0" w:space="0" w:color="auto"/>
                <w:left w:val="none" w:sz="0" w:space="0" w:color="auto"/>
                <w:bottom w:val="none" w:sz="0" w:space="0" w:color="auto"/>
                <w:right w:val="none" w:sz="0" w:space="0" w:color="auto"/>
              </w:divBdr>
            </w:div>
            <w:div w:id="1592004030">
              <w:marLeft w:val="0"/>
              <w:marRight w:val="0"/>
              <w:marTop w:val="0"/>
              <w:marBottom w:val="0"/>
              <w:divBdr>
                <w:top w:val="none" w:sz="0" w:space="0" w:color="auto"/>
                <w:left w:val="none" w:sz="0" w:space="0" w:color="auto"/>
                <w:bottom w:val="none" w:sz="0" w:space="0" w:color="auto"/>
                <w:right w:val="none" w:sz="0" w:space="0" w:color="auto"/>
              </w:divBdr>
            </w:div>
            <w:div w:id="1118643576">
              <w:marLeft w:val="0"/>
              <w:marRight w:val="0"/>
              <w:marTop w:val="0"/>
              <w:marBottom w:val="0"/>
              <w:divBdr>
                <w:top w:val="none" w:sz="0" w:space="0" w:color="auto"/>
                <w:left w:val="none" w:sz="0" w:space="0" w:color="auto"/>
                <w:bottom w:val="none" w:sz="0" w:space="0" w:color="auto"/>
                <w:right w:val="none" w:sz="0" w:space="0" w:color="auto"/>
              </w:divBdr>
            </w:div>
            <w:div w:id="2106458489">
              <w:marLeft w:val="0"/>
              <w:marRight w:val="0"/>
              <w:marTop w:val="0"/>
              <w:marBottom w:val="0"/>
              <w:divBdr>
                <w:top w:val="none" w:sz="0" w:space="0" w:color="auto"/>
                <w:left w:val="none" w:sz="0" w:space="0" w:color="auto"/>
                <w:bottom w:val="none" w:sz="0" w:space="0" w:color="auto"/>
                <w:right w:val="none" w:sz="0" w:space="0" w:color="auto"/>
              </w:divBdr>
            </w:div>
            <w:div w:id="2140831099">
              <w:marLeft w:val="0"/>
              <w:marRight w:val="0"/>
              <w:marTop w:val="0"/>
              <w:marBottom w:val="0"/>
              <w:divBdr>
                <w:top w:val="none" w:sz="0" w:space="0" w:color="auto"/>
                <w:left w:val="none" w:sz="0" w:space="0" w:color="auto"/>
                <w:bottom w:val="none" w:sz="0" w:space="0" w:color="auto"/>
                <w:right w:val="none" w:sz="0" w:space="0" w:color="auto"/>
              </w:divBdr>
            </w:div>
            <w:div w:id="346830797">
              <w:marLeft w:val="0"/>
              <w:marRight w:val="0"/>
              <w:marTop w:val="0"/>
              <w:marBottom w:val="0"/>
              <w:divBdr>
                <w:top w:val="none" w:sz="0" w:space="0" w:color="auto"/>
                <w:left w:val="none" w:sz="0" w:space="0" w:color="auto"/>
                <w:bottom w:val="none" w:sz="0" w:space="0" w:color="auto"/>
                <w:right w:val="none" w:sz="0" w:space="0" w:color="auto"/>
              </w:divBdr>
            </w:div>
            <w:div w:id="1538808382">
              <w:marLeft w:val="0"/>
              <w:marRight w:val="0"/>
              <w:marTop w:val="0"/>
              <w:marBottom w:val="0"/>
              <w:divBdr>
                <w:top w:val="none" w:sz="0" w:space="0" w:color="auto"/>
                <w:left w:val="none" w:sz="0" w:space="0" w:color="auto"/>
                <w:bottom w:val="none" w:sz="0" w:space="0" w:color="auto"/>
                <w:right w:val="none" w:sz="0" w:space="0" w:color="auto"/>
              </w:divBdr>
            </w:div>
            <w:div w:id="398940580">
              <w:marLeft w:val="0"/>
              <w:marRight w:val="0"/>
              <w:marTop w:val="0"/>
              <w:marBottom w:val="0"/>
              <w:divBdr>
                <w:top w:val="none" w:sz="0" w:space="0" w:color="auto"/>
                <w:left w:val="none" w:sz="0" w:space="0" w:color="auto"/>
                <w:bottom w:val="none" w:sz="0" w:space="0" w:color="auto"/>
                <w:right w:val="none" w:sz="0" w:space="0" w:color="auto"/>
              </w:divBdr>
            </w:div>
            <w:div w:id="33779115">
              <w:marLeft w:val="0"/>
              <w:marRight w:val="0"/>
              <w:marTop w:val="0"/>
              <w:marBottom w:val="0"/>
              <w:divBdr>
                <w:top w:val="none" w:sz="0" w:space="0" w:color="auto"/>
                <w:left w:val="none" w:sz="0" w:space="0" w:color="auto"/>
                <w:bottom w:val="none" w:sz="0" w:space="0" w:color="auto"/>
                <w:right w:val="none" w:sz="0" w:space="0" w:color="auto"/>
              </w:divBdr>
            </w:div>
            <w:div w:id="1483891530">
              <w:marLeft w:val="0"/>
              <w:marRight w:val="0"/>
              <w:marTop w:val="0"/>
              <w:marBottom w:val="0"/>
              <w:divBdr>
                <w:top w:val="none" w:sz="0" w:space="0" w:color="auto"/>
                <w:left w:val="none" w:sz="0" w:space="0" w:color="auto"/>
                <w:bottom w:val="none" w:sz="0" w:space="0" w:color="auto"/>
                <w:right w:val="none" w:sz="0" w:space="0" w:color="auto"/>
              </w:divBdr>
            </w:div>
            <w:div w:id="810707116">
              <w:marLeft w:val="0"/>
              <w:marRight w:val="0"/>
              <w:marTop w:val="0"/>
              <w:marBottom w:val="0"/>
              <w:divBdr>
                <w:top w:val="none" w:sz="0" w:space="0" w:color="auto"/>
                <w:left w:val="none" w:sz="0" w:space="0" w:color="auto"/>
                <w:bottom w:val="none" w:sz="0" w:space="0" w:color="auto"/>
                <w:right w:val="none" w:sz="0" w:space="0" w:color="auto"/>
              </w:divBdr>
            </w:div>
            <w:div w:id="1011177148">
              <w:marLeft w:val="0"/>
              <w:marRight w:val="0"/>
              <w:marTop w:val="0"/>
              <w:marBottom w:val="0"/>
              <w:divBdr>
                <w:top w:val="none" w:sz="0" w:space="0" w:color="auto"/>
                <w:left w:val="none" w:sz="0" w:space="0" w:color="auto"/>
                <w:bottom w:val="none" w:sz="0" w:space="0" w:color="auto"/>
                <w:right w:val="none" w:sz="0" w:space="0" w:color="auto"/>
              </w:divBdr>
            </w:div>
            <w:div w:id="94062609">
              <w:marLeft w:val="0"/>
              <w:marRight w:val="0"/>
              <w:marTop w:val="0"/>
              <w:marBottom w:val="0"/>
              <w:divBdr>
                <w:top w:val="none" w:sz="0" w:space="0" w:color="auto"/>
                <w:left w:val="none" w:sz="0" w:space="0" w:color="auto"/>
                <w:bottom w:val="none" w:sz="0" w:space="0" w:color="auto"/>
                <w:right w:val="none" w:sz="0" w:space="0" w:color="auto"/>
              </w:divBdr>
            </w:div>
            <w:div w:id="1525895940">
              <w:marLeft w:val="0"/>
              <w:marRight w:val="0"/>
              <w:marTop w:val="0"/>
              <w:marBottom w:val="0"/>
              <w:divBdr>
                <w:top w:val="none" w:sz="0" w:space="0" w:color="auto"/>
                <w:left w:val="none" w:sz="0" w:space="0" w:color="auto"/>
                <w:bottom w:val="none" w:sz="0" w:space="0" w:color="auto"/>
                <w:right w:val="none" w:sz="0" w:space="0" w:color="auto"/>
              </w:divBdr>
            </w:div>
            <w:div w:id="1876313727">
              <w:marLeft w:val="0"/>
              <w:marRight w:val="0"/>
              <w:marTop w:val="0"/>
              <w:marBottom w:val="0"/>
              <w:divBdr>
                <w:top w:val="none" w:sz="0" w:space="0" w:color="auto"/>
                <w:left w:val="none" w:sz="0" w:space="0" w:color="auto"/>
                <w:bottom w:val="none" w:sz="0" w:space="0" w:color="auto"/>
                <w:right w:val="none" w:sz="0" w:space="0" w:color="auto"/>
              </w:divBdr>
            </w:div>
            <w:div w:id="450050969">
              <w:marLeft w:val="0"/>
              <w:marRight w:val="0"/>
              <w:marTop w:val="0"/>
              <w:marBottom w:val="0"/>
              <w:divBdr>
                <w:top w:val="none" w:sz="0" w:space="0" w:color="auto"/>
                <w:left w:val="none" w:sz="0" w:space="0" w:color="auto"/>
                <w:bottom w:val="none" w:sz="0" w:space="0" w:color="auto"/>
                <w:right w:val="none" w:sz="0" w:space="0" w:color="auto"/>
              </w:divBdr>
            </w:div>
            <w:div w:id="20825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8493">
      <w:bodyDiv w:val="1"/>
      <w:marLeft w:val="0"/>
      <w:marRight w:val="0"/>
      <w:marTop w:val="0"/>
      <w:marBottom w:val="0"/>
      <w:divBdr>
        <w:top w:val="none" w:sz="0" w:space="0" w:color="auto"/>
        <w:left w:val="none" w:sz="0" w:space="0" w:color="auto"/>
        <w:bottom w:val="none" w:sz="0" w:space="0" w:color="auto"/>
        <w:right w:val="none" w:sz="0" w:space="0" w:color="auto"/>
      </w:divBdr>
    </w:div>
    <w:div w:id="1349452082">
      <w:bodyDiv w:val="1"/>
      <w:marLeft w:val="0"/>
      <w:marRight w:val="0"/>
      <w:marTop w:val="0"/>
      <w:marBottom w:val="0"/>
      <w:divBdr>
        <w:top w:val="none" w:sz="0" w:space="0" w:color="auto"/>
        <w:left w:val="none" w:sz="0" w:space="0" w:color="auto"/>
        <w:bottom w:val="none" w:sz="0" w:space="0" w:color="auto"/>
        <w:right w:val="none" w:sz="0" w:space="0" w:color="auto"/>
      </w:divBdr>
    </w:div>
    <w:div w:id="1352147171">
      <w:bodyDiv w:val="1"/>
      <w:marLeft w:val="0"/>
      <w:marRight w:val="0"/>
      <w:marTop w:val="0"/>
      <w:marBottom w:val="0"/>
      <w:divBdr>
        <w:top w:val="none" w:sz="0" w:space="0" w:color="auto"/>
        <w:left w:val="none" w:sz="0" w:space="0" w:color="auto"/>
        <w:bottom w:val="none" w:sz="0" w:space="0" w:color="auto"/>
        <w:right w:val="none" w:sz="0" w:space="0" w:color="auto"/>
      </w:divBdr>
    </w:div>
    <w:div w:id="1353995915">
      <w:bodyDiv w:val="1"/>
      <w:marLeft w:val="0"/>
      <w:marRight w:val="0"/>
      <w:marTop w:val="0"/>
      <w:marBottom w:val="0"/>
      <w:divBdr>
        <w:top w:val="none" w:sz="0" w:space="0" w:color="auto"/>
        <w:left w:val="none" w:sz="0" w:space="0" w:color="auto"/>
        <w:bottom w:val="none" w:sz="0" w:space="0" w:color="auto"/>
        <w:right w:val="none" w:sz="0" w:space="0" w:color="auto"/>
      </w:divBdr>
    </w:div>
    <w:div w:id="1356033706">
      <w:bodyDiv w:val="1"/>
      <w:marLeft w:val="0"/>
      <w:marRight w:val="0"/>
      <w:marTop w:val="0"/>
      <w:marBottom w:val="0"/>
      <w:divBdr>
        <w:top w:val="none" w:sz="0" w:space="0" w:color="auto"/>
        <w:left w:val="none" w:sz="0" w:space="0" w:color="auto"/>
        <w:bottom w:val="none" w:sz="0" w:space="0" w:color="auto"/>
        <w:right w:val="none" w:sz="0" w:space="0" w:color="auto"/>
      </w:divBdr>
    </w:div>
    <w:div w:id="1383363013">
      <w:bodyDiv w:val="1"/>
      <w:marLeft w:val="0"/>
      <w:marRight w:val="0"/>
      <w:marTop w:val="0"/>
      <w:marBottom w:val="0"/>
      <w:divBdr>
        <w:top w:val="none" w:sz="0" w:space="0" w:color="auto"/>
        <w:left w:val="none" w:sz="0" w:space="0" w:color="auto"/>
        <w:bottom w:val="none" w:sz="0" w:space="0" w:color="auto"/>
        <w:right w:val="none" w:sz="0" w:space="0" w:color="auto"/>
      </w:divBdr>
    </w:div>
    <w:div w:id="1384058058">
      <w:bodyDiv w:val="1"/>
      <w:marLeft w:val="0"/>
      <w:marRight w:val="0"/>
      <w:marTop w:val="0"/>
      <w:marBottom w:val="0"/>
      <w:divBdr>
        <w:top w:val="none" w:sz="0" w:space="0" w:color="auto"/>
        <w:left w:val="none" w:sz="0" w:space="0" w:color="auto"/>
        <w:bottom w:val="none" w:sz="0" w:space="0" w:color="auto"/>
        <w:right w:val="none" w:sz="0" w:space="0" w:color="auto"/>
      </w:divBdr>
    </w:div>
    <w:div w:id="1384480483">
      <w:bodyDiv w:val="1"/>
      <w:marLeft w:val="0"/>
      <w:marRight w:val="0"/>
      <w:marTop w:val="0"/>
      <w:marBottom w:val="0"/>
      <w:divBdr>
        <w:top w:val="none" w:sz="0" w:space="0" w:color="auto"/>
        <w:left w:val="none" w:sz="0" w:space="0" w:color="auto"/>
        <w:bottom w:val="none" w:sz="0" w:space="0" w:color="auto"/>
        <w:right w:val="none" w:sz="0" w:space="0" w:color="auto"/>
      </w:divBdr>
    </w:div>
    <w:div w:id="1389719117">
      <w:bodyDiv w:val="1"/>
      <w:marLeft w:val="0"/>
      <w:marRight w:val="0"/>
      <w:marTop w:val="0"/>
      <w:marBottom w:val="0"/>
      <w:divBdr>
        <w:top w:val="none" w:sz="0" w:space="0" w:color="auto"/>
        <w:left w:val="none" w:sz="0" w:space="0" w:color="auto"/>
        <w:bottom w:val="none" w:sz="0" w:space="0" w:color="auto"/>
        <w:right w:val="none" w:sz="0" w:space="0" w:color="auto"/>
      </w:divBdr>
    </w:div>
    <w:div w:id="1425344587">
      <w:bodyDiv w:val="1"/>
      <w:marLeft w:val="0"/>
      <w:marRight w:val="0"/>
      <w:marTop w:val="0"/>
      <w:marBottom w:val="0"/>
      <w:divBdr>
        <w:top w:val="none" w:sz="0" w:space="0" w:color="auto"/>
        <w:left w:val="none" w:sz="0" w:space="0" w:color="auto"/>
        <w:bottom w:val="none" w:sz="0" w:space="0" w:color="auto"/>
        <w:right w:val="none" w:sz="0" w:space="0" w:color="auto"/>
      </w:divBdr>
    </w:div>
    <w:div w:id="1429961707">
      <w:bodyDiv w:val="1"/>
      <w:marLeft w:val="0"/>
      <w:marRight w:val="0"/>
      <w:marTop w:val="0"/>
      <w:marBottom w:val="0"/>
      <w:divBdr>
        <w:top w:val="none" w:sz="0" w:space="0" w:color="auto"/>
        <w:left w:val="none" w:sz="0" w:space="0" w:color="auto"/>
        <w:bottom w:val="none" w:sz="0" w:space="0" w:color="auto"/>
        <w:right w:val="none" w:sz="0" w:space="0" w:color="auto"/>
      </w:divBdr>
    </w:div>
    <w:div w:id="1454330370">
      <w:bodyDiv w:val="1"/>
      <w:marLeft w:val="0"/>
      <w:marRight w:val="0"/>
      <w:marTop w:val="0"/>
      <w:marBottom w:val="0"/>
      <w:divBdr>
        <w:top w:val="none" w:sz="0" w:space="0" w:color="auto"/>
        <w:left w:val="none" w:sz="0" w:space="0" w:color="auto"/>
        <w:bottom w:val="none" w:sz="0" w:space="0" w:color="auto"/>
        <w:right w:val="none" w:sz="0" w:space="0" w:color="auto"/>
      </w:divBdr>
    </w:div>
    <w:div w:id="1460757381">
      <w:bodyDiv w:val="1"/>
      <w:marLeft w:val="0"/>
      <w:marRight w:val="0"/>
      <w:marTop w:val="0"/>
      <w:marBottom w:val="0"/>
      <w:divBdr>
        <w:top w:val="none" w:sz="0" w:space="0" w:color="auto"/>
        <w:left w:val="none" w:sz="0" w:space="0" w:color="auto"/>
        <w:bottom w:val="none" w:sz="0" w:space="0" w:color="auto"/>
        <w:right w:val="none" w:sz="0" w:space="0" w:color="auto"/>
      </w:divBdr>
      <w:divsChild>
        <w:div w:id="867259754">
          <w:marLeft w:val="0"/>
          <w:marRight w:val="0"/>
          <w:marTop w:val="0"/>
          <w:marBottom w:val="0"/>
          <w:divBdr>
            <w:top w:val="none" w:sz="0" w:space="0" w:color="auto"/>
            <w:left w:val="none" w:sz="0" w:space="0" w:color="auto"/>
            <w:bottom w:val="none" w:sz="0" w:space="0" w:color="auto"/>
            <w:right w:val="none" w:sz="0" w:space="0" w:color="auto"/>
          </w:divBdr>
          <w:divsChild>
            <w:div w:id="732242206">
              <w:marLeft w:val="0"/>
              <w:marRight w:val="0"/>
              <w:marTop w:val="0"/>
              <w:marBottom w:val="0"/>
              <w:divBdr>
                <w:top w:val="none" w:sz="0" w:space="0" w:color="auto"/>
                <w:left w:val="none" w:sz="0" w:space="0" w:color="auto"/>
                <w:bottom w:val="none" w:sz="0" w:space="0" w:color="auto"/>
                <w:right w:val="none" w:sz="0" w:space="0" w:color="auto"/>
              </w:divBdr>
            </w:div>
            <w:div w:id="536897152">
              <w:marLeft w:val="0"/>
              <w:marRight w:val="0"/>
              <w:marTop w:val="0"/>
              <w:marBottom w:val="0"/>
              <w:divBdr>
                <w:top w:val="none" w:sz="0" w:space="0" w:color="auto"/>
                <w:left w:val="none" w:sz="0" w:space="0" w:color="auto"/>
                <w:bottom w:val="none" w:sz="0" w:space="0" w:color="auto"/>
                <w:right w:val="none" w:sz="0" w:space="0" w:color="auto"/>
              </w:divBdr>
            </w:div>
            <w:div w:id="1647007530">
              <w:marLeft w:val="0"/>
              <w:marRight w:val="0"/>
              <w:marTop w:val="0"/>
              <w:marBottom w:val="0"/>
              <w:divBdr>
                <w:top w:val="none" w:sz="0" w:space="0" w:color="auto"/>
                <w:left w:val="none" w:sz="0" w:space="0" w:color="auto"/>
                <w:bottom w:val="none" w:sz="0" w:space="0" w:color="auto"/>
                <w:right w:val="none" w:sz="0" w:space="0" w:color="auto"/>
              </w:divBdr>
            </w:div>
            <w:div w:id="456878685">
              <w:marLeft w:val="0"/>
              <w:marRight w:val="0"/>
              <w:marTop w:val="0"/>
              <w:marBottom w:val="0"/>
              <w:divBdr>
                <w:top w:val="none" w:sz="0" w:space="0" w:color="auto"/>
                <w:left w:val="none" w:sz="0" w:space="0" w:color="auto"/>
                <w:bottom w:val="none" w:sz="0" w:space="0" w:color="auto"/>
                <w:right w:val="none" w:sz="0" w:space="0" w:color="auto"/>
              </w:divBdr>
            </w:div>
            <w:div w:id="420488470">
              <w:marLeft w:val="0"/>
              <w:marRight w:val="0"/>
              <w:marTop w:val="0"/>
              <w:marBottom w:val="0"/>
              <w:divBdr>
                <w:top w:val="none" w:sz="0" w:space="0" w:color="auto"/>
                <w:left w:val="none" w:sz="0" w:space="0" w:color="auto"/>
                <w:bottom w:val="none" w:sz="0" w:space="0" w:color="auto"/>
                <w:right w:val="none" w:sz="0" w:space="0" w:color="auto"/>
              </w:divBdr>
            </w:div>
            <w:div w:id="1195652356">
              <w:marLeft w:val="0"/>
              <w:marRight w:val="0"/>
              <w:marTop w:val="0"/>
              <w:marBottom w:val="0"/>
              <w:divBdr>
                <w:top w:val="none" w:sz="0" w:space="0" w:color="auto"/>
                <w:left w:val="none" w:sz="0" w:space="0" w:color="auto"/>
                <w:bottom w:val="none" w:sz="0" w:space="0" w:color="auto"/>
                <w:right w:val="none" w:sz="0" w:space="0" w:color="auto"/>
              </w:divBdr>
            </w:div>
            <w:div w:id="2068646736">
              <w:marLeft w:val="0"/>
              <w:marRight w:val="0"/>
              <w:marTop w:val="0"/>
              <w:marBottom w:val="0"/>
              <w:divBdr>
                <w:top w:val="none" w:sz="0" w:space="0" w:color="auto"/>
                <w:left w:val="none" w:sz="0" w:space="0" w:color="auto"/>
                <w:bottom w:val="none" w:sz="0" w:space="0" w:color="auto"/>
                <w:right w:val="none" w:sz="0" w:space="0" w:color="auto"/>
              </w:divBdr>
            </w:div>
            <w:div w:id="2051490467">
              <w:marLeft w:val="0"/>
              <w:marRight w:val="0"/>
              <w:marTop w:val="0"/>
              <w:marBottom w:val="0"/>
              <w:divBdr>
                <w:top w:val="none" w:sz="0" w:space="0" w:color="auto"/>
                <w:left w:val="none" w:sz="0" w:space="0" w:color="auto"/>
                <w:bottom w:val="none" w:sz="0" w:space="0" w:color="auto"/>
                <w:right w:val="none" w:sz="0" w:space="0" w:color="auto"/>
              </w:divBdr>
            </w:div>
            <w:div w:id="1973096871">
              <w:marLeft w:val="0"/>
              <w:marRight w:val="0"/>
              <w:marTop w:val="0"/>
              <w:marBottom w:val="0"/>
              <w:divBdr>
                <w:top w:val="none" w:sz="0" w:space="0" w:color="auto"/>
                <w:left w:val="none" w:sz="0" w:space="0" w:color="auto"/>
                <w:bottom w:val="none" w:sz="0" w:space="0" w:color="auto"/>
                <w:right w:val="none" w:sz="0" w:space="0" w:color="auto"/>
              </w:divBdr>
            </w:div>
            <w:div w:id="932010423">
              <w:marLeft w:val="0"/>
              <w:marRight w:val="0"/>
              <w:marTop w:val="0"/>
              <w:marBottom w:val="0"/>
              <w:divBdr>
                <w:top w:val="none" w:sz="0" w:space="0" w:color="auto"/>
                <w:left w:val="none" w:sz="0" w:space="0" w:color="auto"/>
                <w:bottom w:val="none" w:sz="0" w:space="0" w:color="auto"/>
                <w:right w:val="none" w:sz="0" w:space="0" w:color="auto"/>
              </w:divBdr>
            </w:div>
            <w:div w:id="15147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6591">
      <w:bodyDiv w:val="1"/>
      <w:marLeft w:val="0"/>
      <w:marRight w:val="0"/>
      <w:marTop w:val="0"/>
      <w:marBottom w:val="0"/>
      <w:divBdr>
        <w:top w:val="none" w:sz="0" w:space="0" w:color="auto"/>
        <w:left w:val="none" w:sz="0" w:space="0" w:color="auto"/>
        <w:bottom w:val="none" w:sz="0" w:space="0" w:color="auto"/>
        <w:right w:val="none" w:sz="0" w:space="0" w:color="auto"/>
      </w:divBdr>
    </w:div>
    <w:div w:id="1504279188">
      <w:bodyDiv w:val="1"/>
      <w:marLeft w:val="0"/>
      <w:marRight w:val="0"/>
      <w:marTop w:val="0"/>
      <w:marBottom w:val="0"/>
      <w:divBdr>
        <w:top w:val="none" w:sz="0" w:space="0" w:color="auto"/>
        <w:left w:val="none" w:sz="0" w:space="0" w:color="auto"/>
        <w:bottom w:val="none" w:sz="0" w:space="0" w:color="auto"/>
        <w:right w:val="none" w:sz="0" w:space="0" w:color="auto"/>
      </w:divBdr>
      <w:divsChild>
        <w:div w:id="1938715064">
          <w:marLeft w:val="0"/>
          <w:marRight w:val="0"/>
          <w:marTop w:val="0"/>
          <w:marBottom w:val="0"/>
          <w:divBdr>
            <w:top w:val="none" w:sz="0" w:space="0" w:color="auto"/>
            <w:left w:val="none" w:sz="0" w:space="0" w:color="auto"/>
            <w:bottom w:val="none" w:sz="0" w:space="0" w:color="auto"/>
            <w:right w:val="none" w:sz="0" w:space="0" w:color="auto"/>
          </w:divBdr>
          <w:divsChild>
            <w:div w:id="1751271119">
              <w:marLeft w:val="0"/>
              <w:marRight w:val="0"/>
              <w:marTop w:val="0"/>
              <w:marBottom w:val="0"/>
              <w:divBdr>
                <w:top w:val="none" w:sz="0" w:space="0" w:color="auto"/>
                <w:left w:val="none" w:sz="0" w:space="0" w:color="auto"/>
                <w:bottom w:val="none" w:sz="0" w:space="0" w:color="auto"/>
                <w:right w:val="none" w:sz="0" w:space="0" w:color="auto"/>
              </w:divBdr>
            </w:div>
            <w:div w:id="506679786">
              <w:marLeft w:val="0"/>
              <w:marRight w:val="0"/>
              <w:marTop w:val="0"/>
              <w:marBottom w:val="0"/>
              <w:divBdr>
                <w:top w:val="none" w:sz="0" w:space="0" w:color="auto"/>
                <w:left w:val="none" w:sz="0" w:space="0" w:color="auto"/>
                <w:bottom w:val="none" w:sz="0" w:space="0" w:color="auto"/>
                <w:right w:val="none" w:sz="0" w:space="0" w:color="auto"/>
              </w:divBdr>
            </w:div>
            <w:div w:id="262301619">
              <w:marLeft w:val="0"/>
              <w:marRight w:val="0"/>
              <w:marTop w:val="0"/>
              <w:marBottom w:val="0"/>
              <w:divBdr>
                <w:top w:val="none" w:sz="0" w:space="0" w:color="auto"/>
                <w:left w:val="none" w:sz="0" w:space="0" w:color="auto"/>
                <w:bottom w:val="none" w:sz="0" w:space="0" w:color="auto"/>
                <w:right w:val="none" w:sz="0" w:space="0" w:color="auto"/>
              </w:divBdr>
            </w:div>
            <w:div w:id="1957055184">
              <w:marLeft w:val="0"/>
              <w:marRight w:val="0"/>
              <w:marTop w:val="0"/>
              <w:marBottom w:val="0"/>
              <w:divBdr>
                <w:top w:val="none" w:sz="0" w:space="0" w:color="auto"/>
                <w:left w:val="none" w:sz="0" w:space="0" w:color="auto"/>
                <w:bottom w:val="none" w:sz="0" w:space="0" w:color="auto"/>
                <w:right w:val="none" w:sz="0" w:space="0" w:color="auto"/>
              </w:divBdr>
            </w:div>
            <w:div w:id="975915479">
              <w:marLeft w:val="0"/>
              <w:marRight w:val="0"/>
              <w:marTop w:val="0"/>
              <w:marBottom w:val="0"/>
              <w:divBdr>
                <w:top w:val="none" w:sz="0" w:space="0" w:color="auto"/>
                <w:left w:val="none" w:sz="0" w:space="0" w:color="auto"/>
                <w:bottom w:val="none" w:sz="0" w:space="0" w:color="auto"/>
                <w:right w:val="none" w:sz="0" w:space="0" w:color="auto"/>
              </w:divBdr>
            </w:div>
            <w:div w:id="1831411380">
              <w:marLeft w:val="0"/>
              <w:marRight w:val="0"/>
              <w:marTop w:val="0"/>
              <w:marBottom w:val="0"/>
              <w:divBdr>
                <w:top w:val="none" w:sz="0" w:space="0" w:color="auto"/>
                <w:left w:val="none" w:sz="0" w:space="0" w:color="auto"/>
                <w:bottom w:val="none" w:sz="0" w:space="0" w:color="auto"/>
                <w:right w:val="none" w:sz="0" w:space="0" w:color="auto"/>
              </w:divBdr>
            </w:div>
            <w:div w:id="2084793870">
              <w:marLeft w:val="0"/>
              <w:marRight w:val="0"/>
              <w:marTop w:val="0"/>
              <w:marBottom w:val="0"/>
              <w:divBdr>
                <w:top w:val="none" w:sz="0" w:space="0" w:color="auto"/>
                <w:left w:val="none" w:sz="0" w:space="0" w:color="auto"/>
                <w:bottom w:val="none" w:sz="0" w:space="0" w:color="auto"/>
                <w:right w:val="none" w:sz="0" w:space="0" w:color="auto"/>
              </w:divBdr>
            </w:div>
            <w:div w:id="1073577211">
              <w:marLeft w:val="0"/>
              <w:marRight w:val="0"/>
              <w:marTop w:val="0"/>
              <w:marBottom w:val="0"/>
              <w:divBdr>
                <w:top w:val="none" w:sz="0" w:space="0" w:color="auto"/>
                <w:left w:val="none" w:sz="0" w:space="0" w:color="auto"/>
                <w:bottom w:val="none" w:sz="0" w:space="0" w:color="auto"/>
                <w:right w:val="none" w:sz="0" w:space="0" w:color="auto"/>
              </w:divBdr>
            </w:div>
            <w:div w:id="1755858312">
              <w:marLeft w:val="0"/>
              <w:marRight w:val="0"/>
              <w:marTop w:val="0"/>
              <w:marBottom w:val="0"/>
              <w:divBdr>
                <w:top w:val="none" w:sz="0" w:space="0" w:color="auto"/>
                <w:left w:val="none" w:sz="0" w:space="0" w:color="auto"/>
                <w:bottom w:val="none" w:sz="0" w:space="0" w:color="auto"/>
                <w:right w:val="none" w:sz="0" w:space="0" w:color="auto"/>
              </w:divBdr>
            </w:div>
            <w:div w:id="2712352">
              <w:marLeft w:val="0"/>
              <w:marRight w:val="0"/>
              <w:marTop w:val="0"/>
              <w:marBottom w:val="0"/>
              <w:divBdr>
                <w:top w:val="none" w:sz="0" w:space="0" w:color="auto"/>
                <w:left w:val="none" w:sz="0" w:space="0" w:color="auto"/>
                <w:bottom w:val="none" w:sz="0" w:space="0" w:color="auto"/>
                <w:right w:val="none" w:sz="0" w:space="0" w:color="auto"/>
              </w:divBdr>
            </w:div>
            <w:div w:id="1856730527">
              <w:marLeft w:val="0"/>
              <w:marRight w:val="0"/>
              <w:marTop w:val="0"/>
              <w:marBottom w:val="0"/>
              <w:divBdr>
                <w:top w:val="none" w:sz="0" w:space="0" w:color="auto"/>
                <w:left w:val="none" w:sz="0" w:space="0" w:color="auto"/>
                <w:bottom w:val="none" w:sz="0" w:space="0" w:color="auto"/>
                <w:right w:val="none" w:sz="0" w:space="0" w:color="auto"/>
              </w:divBdr>
            </w:div>
            <w:div w:id="21235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4320">
      <w:bodyDiv w:val="1"/>
      <w:marLeft w:val="0"/>
      <w:marRight w:val="0"/>
      <w:marTop w:val="0"/>
      <w:marBottom w:val="0"/>
      <w:divBdr>
        <w:top w:val="none" w:sz="0" w:space="0" w:color="auto"/>
        <w:left w:val="none" w:sz="0" w:space="0" w:color="auto"/>
        <w:bottom w:val="none" w:sz="0" w:space="0" w:color="auto"/>
        <w:right w:val="none" w:sz="0" w:space="0" w:color="auto"/>
      </w:divBdr>
    </w:div>
    <w:div w:id="1550024584">
      <w:bodyDiv w:val="1"/>
      <w:marLeft w:val="0"/>
      <w:marRight w:val="0"/>
      <w:marTop w:val="0"/>
      <w:marBottom w:val="0"/>
      <w:divBdr>
        <w:top w:val="none" w:sz="0" w:space="0" w:color="auto"/>
        <w:left w:val="none" w:sz="0" w:space="0" w:color="auto"/>
        <w:bottom w:val="none" w:sz="0" w:space="0" w:color="auto"/>
        <w:right w:val="none" w:sz="0" w:space="0" w:color="auto"/>
      </w:divBdr>
    </w:div>
    <w:div w:id="1569150107">
      <w:bodyDiv w:val="1"/>
      <w:marLeft w:val="0"/>
      <w:marRight w:val="0"/>
      <w:marTop w:val="0"/>
      <w:marBottom w:val="0"/>
      <w:divBdr>
        <w:top w:val="none" w:sz="0" w:space="0" w:color="auto"/>
        <w:left w:val="none" w:sz="0" w:space="0" w:color="auto"/>
        <w:bottom w:val="none" w:sz="0" w:space="0" w:color="auto"/>
        <w:right w:val="none" w:sz="0" w:space="0" w:color="auto"/>
      </w:divBdr>
    </w:div>
    <w:div w:id="1596010974">
      <w:bodyDiv w:val="1"/>
      <w:marLeft w:val="0"/>
      <w:marRight w:val="0"/>
      <w:marTop w:val="0"/>
      <w:marBottom w:val="0"/>
      <w:divBdr>
        <w:top w:val="none" w:sz="0" w:space="0" w:color="auto"/>
        <w:left w:val="none" w:sz="0" w:space="0" w:color="auto"/>
        <w:bottom w:val="none" w:sz="0" w:space="0" w:color="auto"/>
        <w:right w:val="none" w:sz="0" w:space="0" w:color="auto"/>
      </w:divBdr>
    </w:div>
    <w:div w:id="1616866666">
      <w:bodyDiv w:val="1"/>
      <w:marLeft w:val="0"/>
      <w:marRight w:val="0"/>
      <w:marTop w:val="0"/>
      <w:marBottom w:val="0"/>
      <w:divBdr>
        <w:top w:val="none" w:sz="0" w:space="0" w:color="auto"/>
        <w:left w:val="none" w:sz="0" w:space="0" w:color="auto"/>
        <w:bottom w:val="none" w:sz="0" w:space="0" w:color="auto"/>
        <w:right w:val="none" w:sz="0" w:space="0" w:color="auto"/>
      </w:divBdr>
    </w:div>
    <w:div w:id="1648243535">
      <w:bodyDiv w:val="1"/>
      <w:marLeft w:val="0"/>
      <w:marRight w:val="0"/>
      <w:marTop w:val="0"/>
      <w:marBottom w:val="0"/>
      <w:divBdr>
        <w:top w:val="none" w:sz="0" w:space="0" w:color="auto"/>
        <w:left w:val="none" w:sz="0" w:space="0" w:color="auto"/>
        <w:bottom w:val="none" w:sz="0" w:space="0" w:color="auto"/>
        <w:right w:val="none" w:sz="0" w:space="0" w:color="auto"/>
      </w:divBdr>
    </w:div>
    <w:div w:id="1654139649">
      <w:bodyDiv w:val="1"/>
      <w:marLeft w:val="0"/>
      <w:marRight w:val="0"/>
      <w:marTop w:val="0"/>
      <w:marBottom w:val="0"/>
      <w:divBdr>
        <w:top w:val="none" w:sz="0" w:space="0" w:color="auto"/>
        <w:left w:val="none" w:sz="0" w:space="0" w:color="auto"/>
        <w:bottom w:val="none" w:sz="0" w:space="0" w:color="auto"/>
        <w:right w:val="none" w:sz="0" w:space="0" w:color="auto"/>
      </w:divBdr>
    </w:div>
    <w:div w:id="1668900382">
      <w:bodyDiv w:val="1"/>
      <w:marLeft w:val="0"/>
      <w:marRight w:val="0"/>
      <w:marTop w:val="0"/>
      <w:marBottom w:val="0"/>
      <w:divBdr>
        <w:top w:val="none" w:sz="0" w:space="0" w:color="auto"/>
        <w:left w:val="none" w:sz="0" w:space="0" w:color="auto"/>
        <w:bottom w:val="none" w:sz="0" w:space="0" w:color="auto"/>
        <w:right w:val="none" w:sz="0" w:space="0" w:color="auto"/>
      </w:divBdr>
    </w:div>
    <w:div w:id="1673991180">
      <w:bodyDiv w:val="1"/>
      <w:marLeft w:val="0"/>
      <w:marRight w:val="0"/>
      <w:marTop w:val="0"/>
      <w:marBottom w:val="0"/>
      <w:divBdr>
        <w:top w:val="none" w:sz="0" w:space="0" w:color="auto"/>
        <w:left w:val="none" w:sz="0" w:space="0" w:color="auto"/>
        <w:bottom w:val="none" w:sz="0" w:space="0" w:color="auto"/>
        <w:right w:val="none" w:sz="0" w:space="0" w:color="auto"/>
      </w:divBdr>
      <w:divsChild>
        <w:div w:id="1810126193">
          <w:marLeft w:val="0"/>
          <w:marRight w:val="0"/>
          <w:marTop w:val="0"/>
          <w:marBottom w:val="0"/>
          <w:divBdr>
            <w:top w:val="none" w:sz="0" w:space="0" w:color="auto"/>
            <w:left w:val="none" w:sz="0" w:space="0" w:color="auto"/>
            <w:bottom w:val="none" w:sz="0" w:space="0" w:color="auto"/>
            <w:right w:val="none" w:sz="0" w:space="0" w:color="auto"/>
          </w:divBdr>
          <w:divsChild>
            <w:div w:id="854344321">
              <w:marLeft w:val="0"/>
              <w:marRight w:val="0"/>
              <w:marTop w:val="0"/>
              <w:marBottom w:val="0"/>
              <w:divBdr>
                <w:top w:val="none" w:sz="0" w:space="0" w:color="auto"/>
                <w:left w:val="none" w:sz="0" w:space="0" w:color="auto"/>
                <w:bottom w:val="none" w:sz="0" w:space="0" w:color="auto"/>
                <w:right w:val="none" w:sz="0" w:space="0" w:color="auto"/>
              </w:divBdr>
            </w:div>
            <w:div w:id="1667397954">
              <w:marLeft w:val="0"/>
              <w:marRight w:val="0"/>
              <w:marTop w:val="0"/>
              <w:marBottom w:val="0"/>
              <w:divBdr>
                <w:top w:val="none" w:sz="0" w:space="0" w:color="auto"/>
                <w:left w:val="none" w:sz="0" w:space="0" w:color="auto"/>
                <w:bottom w:val="none" w:sz="0" w:space="0" w:color="auto"/>
                <w:right w:val="none" w:sz="0" w:space="0" w:color="auto"/>
              </w:divBdr>
            </w:div>
            <w:div w:id="265886281">
              <w:marLeft w:val="0"/>
              <w:marRight w:val="0"/>
              <w:marTop w:val="0"/>
              <w:marBottom w:val="0"/>
              <w:divBdr>
                <w:top w:val="none" w:sz="0" w:space="0" w:color="auto"/>
                <w:left w:val="none" w:sz="0" w:space="0" w:color="auto"/>
                <w:bottom w:val="none" w:sz="0" w:space="0" w:color="auto"/>
                <w:right w:val="none" w:sz="0" w:space="0" w:color="auto"/>
              </w:divBdr>
            </w:div>
            <w:div w:id="1618561417">
              <w:marLeft w:val="0"/>
              <w:marRight w:val="0"/>
              <w:marTop w:val="0"/>
              <w:marBottom w:val="0"/>
              <w:divBdr>
                <w:top w:val="none" w:sz="0" w:space="0" w:color="auto"/>
                <w:left w:val="none" w:sz="0" w:space="0" w:color="auto"/>
                <w:bottom w:val="none" w:sz="0" w:space="0" w:color="auto"/>
                <w:right w:val="none" w:sz="0" w:space="0" w:color="auto"/>
              </w:divBdr>
            </w:div>
            <w:div w:id="779833526">
              <w:marLeft w:val="0"/>
              <w:marRight w:val="0"/>
              <w:marTop w:val="0"/>
              <w:marBottom w:val="0"/>
              <w:divBdr>
                <w:top w:val="none" w:sz="0" w:space="0" w:color="auto"/>
                <w:left w:val="none" w:sz="0" w:space="0" w:color="auto"/>
                <w:bottom w:val="none" w:sz="0" w:space="0" w:color="auto"/>
                <w:right w:val="none" w:sz="0" w:space="0" w:color="auto"/>
              </w:divBdr>
            </w:div>
            <w:div w:id="9913662">
              <w:marLeft w:val="0"/>
              <w:marRight w:val="0"/>
              <w:marTop w:val="0"/>
              <w:marBottom w:val="0"/>
              <w:divBdr>
                <w:top w:val="none" w:sz="0" w:space="0" w:color="auto"/>
                <w:left w:val="none" w:sz="0" w:space="0" w:color="auto"/>
                <w:bottom w:val="none" w:sz="0" w:space="0" w:color="auto"/>
                <w:right w:val="none" w:sz="0" w:space="0" w:color="auto"/>
              </w:divBdr>
            </w:div>
            <w:div w:id="2046100412">
              <w:marLeft w:val="0"/>
              <w:marRight w:val="0"/>
              <w:marTop w:val="0"/>
              <w:marBottom w:val="0"/>
              <w:divBdr>
                <w:top w:val="none" w:sz="0" w:space="0" w:color="auto"/>
                <w:left w:val="none" w:sz="0" w:space="0" w:color="auto"/>
                <w:bottom w:val="none" w:sz="0" w:space="0" w:color="auto"/>
                <w:right w:val="none" w:sz="0" w:space="0" w:color="auto"/>
              </w:divBdr>
            </w:div>
            <w:div w:id="997660352">
              <w:marLeft w:val="0"/>
              <w:marRight w:val="0"/>
              <w:marTop w:val="0"/>
              <w:marBottom w:val="0"/>
              <w:divBdr>
                <w:top w:val="none" w:sz="0" w:space="0" w:color="auto"/>
                <w:left w:val="none" w:sz="0" w:space="0" w:color="auto"/>
                <w:bottom w:val="none" w:sz="0" w:space="0" w:color="auto"/>
                <w:right w:val="none" w:sz="0" w:space="0" w:color="auto"/>
              </w:divBdr>
            </w:div>
            <w:div w:id="1111322241">
              <w:marLeft w:val="0"/>
              <w:marRight w:val="0"/>
              <w:marTop w:val="0"/>
              <w:marBottom w:val="0"/>
              <w:divBdr>
                <w:top w:val="none" w:sz="0" w:space="0" w:color="auto"/>
                <w:left w:val="none" w:sz="0" w:space="0" w:color="auto"/>
                <w:bottom w:val="none" w:sz="0" w:space="0" w:color="auto"/>
                <w:right w:val="none" w:sz="0" w:space="0" w:color="auto"/>
              </w:divBdr>
            </w:div>
            <w:div w:id="1994795258">
              <w:marLeft w:val="0"/>
              <w:marRight w:val="0"/>
              <w:marTop w:val="0"/>
              <w:marBottom w:val="0"/>
              <w:divBdr>
                <w:top w:val="none" w:sz="0" w:space="0" w:color="auto"/>
                <w:left w:val="none" w:sz="0" w:space="0" w:color="auto"/>
                <w:bottom w:val="none" w:sz="0" w:space="0" w:color="auto"/>
                <w:right w:val="none" w:sz="0" w:space="0" w:color="auto"/>
              </w:divBdr>
            </w:div>
            <w:div w:id="401414969">
              <w:marLeft w:val="0"/>
              <w:marRight w:val="0"/>
              <w:marTop w:val="0"/>
              <w:marBottom w:val="0"/>
              <w:divBdr>
                <w:top w:val="none" w:sz="0" w:space="0" w:color="auto"/>
                <w:left w:val="none" w:sz="0" w:space="0" w:color="auto"/>
                <w:bottom w:val="none" w:sz="0" w:space="0" w:color="auto"/>
                <w:right w:val="none" w:sz="0" w:space="0" w:color="auto"/>
              </w:divBdr>
            </w:div>
            <w:div w:id="2068528791">
              <w:marLeft w:val="0"/>
              <w:marRight w:val="0"/>
              <w:marTop w:val="0"/>
              <w:marBottom w:val="0"/>
              <w:divBdr>
                <w:top w:val="none" w:sz="0" w:space="0" w:color="auto"/>
                <w:left w:val="none" w:sz="0" w:space="0" w:color="auto"/>
                <w:bottom w:val="none" w:sz="0" w:space="0" w:color="auto"/>
                <w:right w:val="none" w:sz="0" w:space="0" w:color="auto"/>
              </w:divBdr>
            </w:div>
            <w:div w:id="967324315">
              <w:marLeft w:val="0"/>
              <w:marRight w:val="0"/>
              <w:marTop w:val="0"/>
              <w:marBottom w:val="0"/>
              <w:divBdr>
                <w:top w:val="none" w:sz="0" w:space="0" w:color="auto"/>
                <w:left w:val="none" w:sz="0" w:space="0" w:color="auto"/>
                <w:bottom w:val="none" w:sz="0" w:space="0" w:color="auto"/>
                <w:right w:val="none" w:sz="0" w:space="0" w:color="auto"/>
              </w:divBdr>
            </w:div>
            <w:div w:id="1819377582">
              <w:marLeft w:val="0"/>
              <w:marRight w:val="0"/>
              <w:marTop w:val="0"/>
              <w:marBottom w:val="0"/>
              <w:divBdr>
                <w:top w:val="none" w:sz="0" w:space="0" w:color="auto"/>
                <w:left w:val="none" w:sz="0" w:space="0" w:color="auto"/>
                <w:bottom w:val="none" w:sz="0" w:space="0" w:color="auto"/>
                <w:right w:val="none" w:sz="0" w:space="0" w:color="auto"/>
              </w:divBdr>
            </w:div>
            <w:div w:id="1857307567">
              <w:marLeft w:val="0"/>
              <w:marRight w:val="0"/>
              <w:marTop w:val="0"/>
              <w:marBottom w:val="0"/>
              <w:divBdr>
                <w:top w:val="none" w:sz="0" w:space="0" w:color="auto"/>
                <w:left w:val="none" w:sz="0" w:space="0" w:color="auto"/>
                <w:bottom w:val="none" w:sz="0" w:space="0" w:color="auto"/>
                <w:right w:val="none" w:sz="0" w:space="0" w:color="auto"/>
              </w:divBdr>
            </w:div>
            <w:div w:id="5459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0306">
      <w:bodyDiv w:val="1"/>
      <w:marLeft w:val="0"/>
      <w:marRight w:val="0"/>
      <w:marTop w:val="0"/>
      <w:marBottom w:val="0"/>
      <w:divBdr>
        <w:top w:val="none" w:sz="0" w:space="0" w:color="auto"/>
        <w:left w:val="none" w:sz="0" w:space="0" w:color="auto"/>
        <w:bottom w:val="none" w:sz="0" w:space="0" w:color="auto"/>
        <w:right w:val="none" w:sz="0" w:space="0" w:color="auto"/>
      </w:divBdr>
      <w:divsChild>
        <w:div w:id="1614435380">
          <w:marLeft w:val="0"/>
          <w:marRight w:val="0"/>
          <w:marTop w:val="0"/>
          <w:marBottom w:val="0"/>
          <w:divBdr>
            <w:top w:val="none" w:sz="0" w:space="0" w:color="auto"/>
            <w:left w:val="none" w:sz="0" w:space="0" w:color="auto"/>
            <w:bottom w:val="none" w:sz="0" w:space="0" w:color="auto"/>
            <w:right w:val="none" w:sz="0" w:space="0" w:color="auto"/>
          </w:divBdr>
          <w:divsChild>
            <w:div w:id="429393147">
              <w:marLeft w:val="0"/>
              <w:marRight w:val="0"/>
              <w:marTop w:val="0"/>
              <w:marBottom w:val="0"/>
              <w:divBdr>
                <w:top w:val="none" w:sz="0" w:space="0" w:color="auto"/>
                <w:left w:val="none" w:sz="0" w:space="0" w:color="auto"/>
                <w:bottom w:val="none" w:sz="0" w:space="0" w:color="auto"/>
                <w:right w:val="none" w:sz="0" w:space="0" w:color="auto"/>
              </w:divBdr>
            </w:div>
            <w:div w:id="263852088">
              <w:marLeft w:val="0"/>
              <w:marRight w:val="0"/>
              <w:marTop w:val="0"/>
              <w:marBottom w:val="0"/>
              <w:divBdr>
                <w:top w:val="none" w:sz="0" w:space="0" w:color="auto"/>
                <w:left w:val="none" w:sz="0" w:space="0" w:color="auto"/>
                <w:bottom w:val="none" w:sz="0" w:space="0" w:color="auto"/>
                <w:right w:val="none" w:sz="0" w:space="0" w:color="auto"/>
              </w:divBdr>
            </w:div>
            <w:div w:id="846211961">
              <w:marLeft w:val="0"/>
              <w:marRight w:val="0"/>
              <w:marTop w:val="0"/>
              <w:marBottom w:val="0"/>
              <w:divBdr>
                <w:top w:val="none" w:sz="0" w:space="0" w:color="auto"/>
                <w:left w:val="none" w:sz="0" w:space="0" w:color="auto"/>
                <w:bottom w:val="none" w:sz="0" w:space="0" w:color="auto"/>
                <w:right w:val="none" w:sz="0" w:space="0" w:color="auto"/>
              </w:divBdr>
            </w:div>
            <w:div w:id="1352688255">
              <w:marLeft w:val="0"/>
              <w:marRight w:val="0"/>
              <w:marTop w:val="0"/>
              <w:marBottom w:val="0"/>
              <w:divBdr>
                <w:top w:val="none" w:sz="0" w:space="0" w:color="auto"/>
                <w:left w:val="none" w:sz="0" w:space="0" w:color="auto"/>
                <w:bottom w:val="none" w:sz="0" w:space="0" w:color="auto"/>
                <w:right w:val="none" w:sz="0" w:space="0" w:color="auto"/>
              </w:divBdr>
            </w:div>
            <w:div w:id="884561838">
              <w:marLeft w:val="0"/>
              <w:marRight w:val="0"/>
              <w:marTop w:val="0"/>
              <w:marBottom w:val="0"/>
              <w:divBdr>
                <w:top w:val="none" w:sz="0" w:space="0" w:color="auto"/>
                <w:left w:val="none" w:sz="0" w:space="0" w:color="auto"/>
                <w:bottom w:val="none" w:sz="0" w:space="0" w:color="auto"/>
                <w:right w:val="none" w:sz="0" w:space="0" w:color="auto"/>
              </w:divBdr>
            </w:div>
            <w:div w:id="1586913738">
              <w:marLeft w:val="0"/>
              <w:marRight w:val="0"/>
              <w:marTop w:val="0"/>
              <w:marBottom w:val="0"/>
              <w:divBdr>
                <w:top w:val="none" w:sz="0" w:space="0" w:color="auto"/>
                <w:left w:val="none" w:sz="0" w:space="0" w:color="auto"/>
                <w:bottom w:val="none" w:sz="0" w:space="0" w:color="auto"/>
                <w:right w:val="none" w:sz="0" w:space="0" w:color="auto"/>
              </w:divBdr>
            </w:div>
            <w:div w:id="853373894">
              <w:marLeft w:val="0"/>
              <w:marRight w:val="0"/>
              <w:marTop w:val="0"/>
              <w:marBottom w:val="0"/>
              <w:divBdr>
                <w:top w:val="none" w:sz="0" w:space="0" w:color="auto"/>
                <w:left w:val="none" w:sz="0" w:space="0" w:color="auto"/>
                <w:bottom w:val="none" w:sz="0" w:space="0" w:color="auto"/>
                <w:right w:val="none" w:sz="0" w:space="0" w:color="auto"/>
              </w:divBdr>
            </w:div>
            <w:div w:id="677275327">
              <w:marLeft w:val="0"/>
              <w:marRight w:val="0"/>
              <w:marTop w:val="0"/>
              <w:marBottom w:val="0"/>
              <w:divBdr>
                <w:top w:val="none" w:sz="0" w:space="0" w:color="auto"/>
                <w:left w:val="none" w:sz="0" w:space="0" w:color="auto"/>
                <w:bottom w:val="none" w:sz="0" w:space="0" w:color="auto"/>
                <w:right w:val="none" w:sz="0" w:space="0" w:color="auto"/>
              </w:divBdr>
            </w:div>
            <w:div w:id="1112481017">
              <w:marLeft w:val="0"/>
              <w:marRight w:val="0"/>
              <w:marTop w:val="0"/>
              <w:marBottom w:val="0"/>
              <w:divBdr>
                <w:top w:val="none" w:sz="0" w:space="0" w:color="auto"/>
                <w:left w:val="none" w:sz="0" w:space="0" w:color="auto"/>
                <w:bottom w:val="none" w:sz="0" w:space="0" w:color="auto"/>
                <w:right w:val="none" w:sz="0" w:space="0" w:color="auto"/>
              </w:divBdr>
            </w:div>
            <w:div w:id="143394875">
              <w:marLeft w:val="0"/>
              <w:marRight w:val="0"/>
              <w:marTop w:val="0"/>
              <w:marBottom w:val="0"/>
              <w:divBdr>
                <w:top w:val="none" w:sz="0" w:space="0" w:color="auto"/>
                <w:left w:val="none" w:sz="0" w:space="0" w:color="auto"/>
                <w:bottom w:val="none" w:sz="0" w:space="0" w:color="auto"/>
                <w:right w:val="none" w:sz="0" w:space="0" w:color="auto"/>
              </w:divBdr>
            </w:div>
            <w:div w:id="1251354479">
              <w:marLeft w:val="0"/>
              <w:marRight w:val="0"/>
              <w:marTop w:val="0"/>
              <w:marBottom w:val="0"/>
              <w:divBdr>
                <w:top w:val="none" w:sz="0" w:space="0" w:color="auto"/>
                <w:left w:val="none" w:sz="0" w:space="0" w:color="auto"/>
                <w:bottom w:val="none" w:sz="0" w:space="0" w:color="auto"/>
                <w:right w:val="none" w:sz="0" w:space="0" w:color="auto"/>
              </w:divBdr>
            </w:div>
            <w:div w:id="1676565890">
              <w:marLeft w:val="0"/>
              <w:marRight w:val="0"/>
              <w:marTop w:val="0"/>
              <w:marBottom w:val="0"/>
              <w:divBdr>
                <w:top w:val="none" w:sz="0" w:space="0" w:color="auto"/>
                <w:left w:val="none" w:sz="0" w:space="0" w:color="auto"/>
                <w:bottom w:val="none" w:sz="0" w:space="0" w:color="auto"/>
                <w:right w:val="none" w:sz="0" w:space="0" w:color="auto"/>
              </w:divBdr>
            </w:div>
            <w:div w:id="2039890442">
              <w:marLeft w:val="0"/>
              <w:marRight w:val="0"/>
              <w:marTop w:val="0"/>
              <w:marBottom w:val="0"/>
              <w:divBdr>
                <w:top w:val="none" w:sz="0" w:space="0" w:color="auto"/>
                <w:left w:val="none" w:sz="0" w:space="0" w:color="auto"/>
                <w:bottom w:val="none" w:sz="0" w:space="0" w:color="auto"/>
                <w:right w:val="none" w:sz="0" w:space="0" w:color="auto"/>
              </w:divBdr>
            </w:div>
            <w:div w:id="129902565">
              <w:marLeft w:val="0"/>
              <w:marRight w:val="0"/>
              <w:marTop w:val="0"/>
              <w:marBottom w:val="0"/>
              <w:divBdr>
                <w:top w:val="none" w:sz="0" w:space="0" w:color="auto"/>
                <w:left w:val="none" w:sz="0" w:space="0" w:color="auto"/>
                <w:bottom w:val="none" w:sz="0" w:space="0" w:color="auto"/>
                <w:right w:val="none" w:sz="0" w:space="0" w:color="auto"/>
              </w:divBdr>
            </w:div>
            <w:div w:id="511258884">
              <w:marLeft w:val="0"/>
              <w:marRight w:val="0"/>
              <w:marTop w:val="0"/>
              <w:marBottom w:val="0"/>
              <w:divBdr>
                <w:top w:val="none" w:sz="0" w:space="0" w:color="auto"/>
                <w:left w:val="none" w:sz="0" w:space="0" w:color="auto"/>
                <w:bottom w:val="none" w:sz="0" w:space="0" w:color="auto"/>
                <w:right w:val="none" w:sz="0" w:space="0" w:color="auto"/>
              </w:divBdr>
            </w:div>
            <w:div w:id="1957255984">
              <w:marLeft w:val="0"/>
              <w:marRight w:val="0"/>
              <w:marTop w:val="0"/>
              <w:marBottom w:val="0"/>
              <w:divBdr>
                <w:top w:val="none" w:sz="0" w:space="0" w:color="auto"/>
                <w:left w:val="none" w:sz="0" w:space="0" w:color="auto"/>
                <w:bottom w:val="none" w:sz="0" w:space="0" w:color="auto"/>
                <w:right w:val="none" w:sz="0" w:space="0" w:color="auto"/>
              </w:divBdr>
            </w:div>
            <w:div w:id="1961305165">
              <w:marLeft w:val="0"/>
              <w:marRight w:val="0"/>
              <w:marTop w:val="0"/>
              <w:marBottom w:val="0"/>
              <w:divBdr>
                <w:top w:val="none" w:sz="0" w:space="0" w:color="auto"/>
                <w:left w:val="none" w:sz="0" w:space="0" w:color="auto"/>
                <w:bottom w:val="none" w:sz="0" w:space="0" w:color="auto"/>
                <w:right w:val="none" w:sz="0" w:space="0" w:color="auto"/>
              </w:divBdr>
            </w:div>
            <w:div w:id="1006902140">
              <w:marLeft w:val="0"/>
              <w:marRight w:val="0"/>
              <w:marTop w:val="0"/>
              <w:marBottom w:val="0"/>
              <w:divBdr>
                <w:top w:val="none" w:sz="0" w:space="0" w:color="auto"/>
                <w:left w:val="none" w:sz="0" w:space="0" w:color="auto"/>
                <w:bottom w:val="none" w:sz="0" w:space="0" w:color="auto"/>
                <w:right w:val="none" w:sz="0" w:space="0" w:color="auto"/>
              </w:divBdr>
            </w:div>
            <w:div w:id="1994947809">
              <w:marLeft w:val="0"/>
              <w:marRight w:val="0"/>
              <w:marTop w:val="0"/>
              <w:marBottom w:val="0"/>
              <w:divBdr>
                <w:top w:val="none" w:sz="0" w:space="0" w:color="auto"/>
                <w:left w:val="none" w:sz="0" w:space="0" w:color="auto"/>
                <w:bottom w:val="none" w:sz="0" w:space="0" w:color="auto"/>
                <w:right w:val="none" w:sz="0" w:space="0" w:color="auto"/>
              </w:divBdr>
            </w:div>
            <w:div w:id="1857960731">
              <w:marLeft w:val="0"/>
              <w:marRight w:val="0"/>
              <w:marTop w:val="0"/>
              <w:marBottom w:val="0"/>
              <w:divBdr>
                <w:top w:val="none" w:sz="0" w:space="0" w:color="auto"/>
                <w:left w:val="none" w:sz="0" w:space="0" w:color="auto"/>
                <w:bottom w:val="none" w:sz="0" w:space="0" w:color="auto"/>
                <w:right w:val="none" w:sz="0" w:space="0" w:color="auto"/>
              </w:divBdr>
            </w:div>
            <w:div w:id="651370725">
              <w:marLeft w:val="0"/>
              <w:marRight w:val="0"/>
              <w:marTop w:val="0"/>
              <w:marBottom w:val="0"/>
              <w:divBdr>
                <w:top w:val="none" w:sz="0" w:space="0" w:color="auto"/>
                <w:left w:val="none" w:sz="0" w:space="0" w:color="auto"/>
                <w:bottom w:val="none" w:sz="0" w:space="0" w:color="auto"/>
                <w:right w:val="none" w:sz="0" w:space="0" w:color="auto"/>
              </w:divBdr>
            </w:div>
            <w:div w:id="2019381356">
              <w:marLeft w:val="0"/>
              <w:marRight w:val="0"/>
              <w:marTop w:val="0"/>
              <w:marBottom w:val="0"/>
              <w:divBdr>
                <w:top w:val="none" w:sz="0" w:space="0" w:color="auto"/>
                <w:left w:val="none" w:sz="0" w:space="0" w:color="auto"/>
                <w:bottom w:val="none" w:sz="0" w:space="0" w:color="auto"/>
                <w:right w:val="none" w:sz="0" w:space="0" w:color="auto"/>
              </w:divBdr>
            </w:div>
            <w:div w:id="1451700853">
              <w:marLeft w:val="0"/>
              <w:marRight w:val="0"/>
              <w:marTop w:val="0"/>
              <w:marBottom w:val="0"/>
              <w:divBdr>
                <w:top w:val="none" w:sz="0" w:space="0" w:color="auto"/>
                <w:left w:val="none" w:sz="0" w:space="0" w:color="auto"/>
                <w:bottom w:val="none" w:sz="0" w:space="0" w:color="auto"/>
                <w:right w:val="none" w:sz="0" w:space="0" w:color="auto"/>
              </w:divBdr>
            </w:div>
            <w:div w:id="1400401894">
              <w:marLeft w:val="0"/>
              <w:marRight w:val="0"/>
              <w:marTop w:val="0"/>
              <w:marBottom w:val="0"/>
              <w:divBdr>
                <w:top w:val="none" w:sz="0" w:space="0" w:color="auto"/>
                <w:left w:val="none" w:sz="0" w:space="0" w:color="auto"/>
                <w:bottom w:val="none" w:sz="0" w:space="0" w:color="auto"/>
                <w:right w:val="none" w:sz="0" w:space="0" w:color="auto"/>
              </w:divBdr>
            </w:div>
            <w:div w:id="1990942169">
              <w:marLeft w:val="0"/>
              <w:marRight w:val="0"/>
              <w:marTop w:val="0"/>
              <w:marBottom w:val="0"/>
              <w:divBdr>
                <w:top w:val="none" w:sz="0" w:space="0" w:color="auto"/>
                <w:left w:val="none" w:sz="0" w:space="0" w:color="auto"/>
                <w:bottom w:val="none" w:sz="0" w:space="0" w:color="auto"/>
                <w:right w:val="none" w:sz="0" w:space="0" w:color="auto"/>
              </w:divBdr>
            </w:div>
            <w:div w:id="2001425941">
              <w:marLeft w:val="0"/>
              <w:marRight w:val="0"/>
              <w:marTop w:val="0"/>
              <w:marBottom w:val="0"/>
              <w:divBdr>
                <w:top w:val="none" w:sz="0" w:space="0" w:color="auto"/>
                <w:left w:val="none" w:sz="0" w:space="0" w:color="auto"/>
                <w:bottom w:val="none" w:sz="0" w:space="0" w:color="auto"/>
                <w:right w:val="none" w:sz="0" w:space="0" w:color="auto"/>
              </w:divBdr>
            </w:div>
            <w:div w:id="242640658">
              <w:marLeft w:val="0"/>
              <w:marRight w:val="0"/>
              <w:marTop w:val="0"/>
              <w:marBottom w:val="0"/>
              <w:divBdr>
                <w:top w:val="none" w:sz="0" w:space="0" w:color="auto"/>
                <w:left w:val="none" w:sz="0" w:space="0" w:color="auto"/>
                <w:bottom w:val="none" w:sz="0" w:space="0" w:color="auto"/>
                <w:right w:val="none" w:sz="0" w:space="0" w:color="auto"/>
              </w:divBdr>
            </w:div>
            <w:div w:id="1444882678">
              <w:marLeft w:val="0"/>
              <w:marRight w:val="0"/>
              <w:marTop w:val="0"/>
              <w:marBottom w:val="0"/>
              <w:divBdr>
                <w:top w:val="none" w:sz="0" w:space="0" w:color="auto"/>
                <w:left w:val="none" w:sz="0" w:space="0" w:color="auto"/>
                <w:bottom w:val="none" w:sz="0" w:space="0" w:color="auto"/>
                <w:right w:val="none" w:sz="0" w:space="0" w:color="auto"/>
              </w:divBdr>
            </w:div>
            <w:div w:id="1780905986">
              <w:marLeft w:val="0"/>
              <w:marRight w:val="0"/>
              <w:marTop w:val="0"/>
              <w:marBottom w:val="0"/>
              <w:divBdr>
                <w:top w:val="none" w:sz="0" w:space="0" w:color="auto"/>
                <w:left w:val="none" w:sz="0" w:space="0" w:color="auto"/>
                <w:bottom w:val="none" w:sz="0" w:space="0" w:color="auto"/>
                <w:right w:val="none" w:sz="0" w:space="0" w:color="auto"/>
              </w:divBdr>
            </w:div>
            <w:div w:id="421415737">
              <w:marLeft w:val="0"/>
              <w:marRight w:val="0"/>
              <w:marTop w:val="0"/>
              <w:marBottom w:val="0"/>
              <w:divBdr>
                <w:top w:val="none" w:sz="0" w:space="0" w:color="auto"/>
                <w:left w:val="none" w:sz="0" w:space="0" w:color="auto"/>
                <w:bottom w:val="none" w:sz="0" w:space="0" w:color="auto"/>
                <w:right w:val="none" w:sz="0" w:space="0" w:color="auto"/>
              </w:divBdr>
            </w:div>
            <w:div w:id="2050447075">
              <w:marLeft w:val="0"/>
              <w:marRight w:val="0"/>
              <w:marTop w:val="0"/>
              <w:marBottom w:val="0"/>
              <w:divBdr>
                <w:top w:val="none" w:sz="0" w:space="0" w:color="auto"/>
                <w:left w:val="none" w:sz="0" w:space="0" w:color="auto"/>
                <w:bottom w:val="none" w:sz="0" w:space="0" w:color="auto"/>
                <w:right w:val="none" w:sz="0" w:space="0" w:color="auto"/>
              </w:divBdr>
            </w:div>
            <w:div w:id="1969436331">
              <w:marLeft w:val="0"/>
              <w:marRight w:val="0"/>
              <w:marTop w:val="0"/>
              <w:marBottom w:val="0"/>
              <w:divBdr>
                <w:top w:val="none" w:sz="0" w:space="0" w:color="auto"/>
                <w:left w:val="none" w:sz="0" w:space="0" w:color="auto"/>
                <w:bottom w:val="none" w:sz="0" w:space="0" w:color="auto"/>
                <w:right w:val="none" w:sz="0" w:space="0" w:color="auto"/>
              </w:divBdr>
            </w:div>
            <w:div w:id="1152871694">
              <w:marLeft w:val="0"/>
              <w:marRight w:val="0"/>
              <w:marTop w:val="0"/>
              <w:marBottom w:val="0"/>
              <w:divBdr>
                <w:top w:val="none" w:sz="0" w:space="0" w:color="auto"/>
                <w:left w:val="none" w:sz="0" w:space="0" w:color="auto"/>
                <w:bottom w:val="none" w:sz="0" w:space="0" w:color="auto"/>
                <w:right w:val="none" w:sz="0" w:space="0" w:color="auto"/>
              </w:divBdr>
            </w:div>
            <w:div w:id="1565797887">
              <w:marLeft w:val="0"/>
              <w:marRight w:val="0"/>
              <w:marTop w:val="0"/>
              <w:marBottom w:val="0"/>
              <w:divBdr>
                <w:top w:val="none" w:sz="0" w:space="0" w:color="auto"/>
                <w:left w:val="none" w:sz="0" w:space="0" w:color="auto"/>
                <w:bottom w:val="none" w:sz="0" w:space="0" w:color="auto"/>
                <w:right w:val="none" w:sz="0" w:space="0" w:color="auto"/>
              </w:divBdr>
            </w:div>
            <w:div w:id="586618312">
              <w:marLeft w:val="0"/>
              <w:marRight w:val="0"/>
              <w:marTop w:val="0"/>
              <w:marBottom w:val="0"/>
              <w:divBdr>
                <w:top w:val="none" w:sz="0" w:space="0" w:color="auto"/>
                <w:left w:val="none" w:sz="0" w:space="0" w:color="auto"/>
                <w:bottom w:val="none" w:sz="0" w:space="0" w:color="auto"/>
                <w:right w:val="none" w:sz="0" w:space="0" w:color="auto"/>
              </w:divBdr>
            </w:div>
            <w:div w:id="546990829">
              <w:marLeft w:val="0"/>
              <w:marRight w:val="0"/>
              <w:marTop w:val="0"/>
              <w:marBottom w:val="0"/>
              <w:divBdr>
                <w:top w:val="none" w:sz="0" w:space="0" w:color="auto"/>
                <w:left w:val="none" w:sz="0" w:space="0" w:color="auto"/>
                <w:bottom w:val="none" w:sz="0" w:space="0" w:color="auto"/>
                <w:right w:val="none" w:sz="0" w:space="0" w:color="auto"/>
              </w:divBdr>
            </w:div>
            <w:div w:id="993147653">
              <w:marLeft w:val="0"/>
              <w:marRight w:val="0"/>
              <w:marTop w:val="0"/>
              <w:marBottom w:val="0"/>
              <w:divBdr>
                <w:top w:val="none" w:sz="0" w:space="0" w:color="auto"/>
                <w:left w:val="none" w:sz="0" w:space="0" w:color="auto"/>
                <w:bottom w:val="none" w:sz="0" w:space="0" w:color="auto"/>
                <w:right w:val="none" w:sz="0" w:space="0" w:color="auto"/>
              </w:divBdr>
            </w:div>
            <w:div w:id="1088235582">
              <w:marLeft w:val="0"/>
              <w:marRight w:val="0"/>
              <w:marTop w:val="0"/>
              <w:marBottom w:val="0"/>
              <w:divBdr>
                <w:top w:val="none" w:sz="0" w:space="0" w:color="auto"/>
                <w:left w:val="none" w:sz="0" w:space="0" w:color="auto"/>
                <w:bottom w:val="none" w:sz="0" w:space="0" w:color="auto"/>
                <w:right w:val="none" w:sz="0" w:space="0" w:color="auto"/>
              </w:divBdr>
            </w:div>
            <w:div w:id="1868367199">
              <w:marLeft w:val="0"/>
              <w:marRight w:val="0"/>
              <w:marTop w:val="0"/>
              <w:marBottom w:val="0"/>
              <w:divBdr>
                <w:top w:val="none" w:sz="0" w:space="0" w:color="auto"/>
                <w:left w:val="none" w:sz="0" w:space="0" w:color="auto"/>
                <w:bottom w:val="none" w:sz="0" w:space="0" w:color="auto"/>
                <w:right w:val="none" w:sz="0" w:space="0" w:color="auto"/>
              </w:divBdr>
            </w:div>
            <w:div w:id="167865006">
              <w:marLeft w:val="0"/>
              <w:marRight w:val="0"/>
              <w:marTop w:val="0"/>
              <w:marBottom w:val="0"/>
              <w:divBdr>
                <w:top w:val="none" w:sz="0" w:space="0" w:color="auto"/>
                <w:left w:val="none" w:sz="0" w:space="0" w:color="auto"/>
                <w:bottom w:val="none" w:sz="0" w:space="0" w:color="auto"/>
                <w:right w:val="none" w:sz="0" w:space="0" w:color="auto"/>
              </w:divBdr>
            </w:div>
            <w:div w:id="968823874">
              <w:marLeft w:val="0"/>
              <w:marRight w:val="0"/>
              <w:marTop w:val="0"/>
              <w:marBottom w:val="0"/>
              <w:divBdr>
                <w:top w:val="none" w:sz="0" w:space="0" w:color="auto"/>
                <w:left w:val="none" w:sz="0" w:space="0" w:color="auto"/>
                <w:bottom w:val="none" w:sz="0" w:space="0" w:color="auto"/>
                <w:right w:val="none" w:sz="0" w:space="0" w:color="auto"/>
              </w:divBdr>
            </w:div>
            <w:div w:id="796071280">
              <w:marLeft w:val="0"/>
              <w:marRight w:val="0"/>
              <w:marTop w:val="0"/>
              <w:marBottom w:val="0"/>
              <w:divBdr>
                <w:top w:val="none" w:sz="0" w:space="0" w:color="auto"/>
                <w:left w:val="none" w:sz="0" w:space="0" w:color="auto"/>
                <w:bottom w:val="none" w:sz="0" w:space="0" w:color="auto"/>
                <w:right w:val="none" w:sz="0" w:space="0" w:color="auto"/>
              </w:divBdr>
            </w:div>
            <w:div w:id="1801802023">
              <w:marLeft w:val="0"/>
              <w:marRight w:val="0"/>
              <w:marTop w:val="0"/>
              <w:marBottom w:val="0"/>
              <w:divBdr>
                <w:top w:val="none" w:sz="0" w:space="0" w:color="auto"/>
                <w:left w:val="none" w:sz="0" w:space="0" w:color="auto"/>
                <w:bottom w:val="none" w:sz="0" w:space="0" w:color="auto"/>
                <w:right w:val="none" w:sz="0" w:space="0" w:color="auto"/>
              </w:divBdr>
            </w:div>
            <w:div w:id="1783180902">
              <w:marLeft w:val="0"/>
              <w:marRight w:val="0"/>
              <w:marTop w:val="0"/>
              <w:marBottom w:val="0"/>
              <w:divBdr>
                <w:top w:val="none" w:sz="0" w:space="0" w:color="auto"/>
                <w:left w:val="none" w:sz="0" w:space="0" w:color="auto"/>
                <w:bottom w:val="none" w:sz="0" w:space="0" w:color="auto"/>
                <w:right w:val="none" w:sz="0" w:space="0" w:color="auto"/>
              </w:divBdr>
            </w:div>
            <w:div w:id="274487153">
              <w:marLeft w:val="0"/>
              <w:marRight w:val="0"/>
              <w:marTop w:val="0"/>
              <w:marBottom w:val="0"/>
              <w:divBdr>
                <w:top w:val="none" w:sz="0" w:space="0" w:color="auto"/>
                <w:left w:val="none" w:sz="0" w:space="0" w:color="auto"/>
                <w:bottom w:val="none" w:sz="0" w:space="0" w:color="auto"/>
                <w:right w:val="none" w:sz="0" w:space="0" w:color="auto"/>
              </w:divBdr>
            </w:div>
            <w:div w:id="1039359655">
              <w:marLeft w:val="0"/>
              <w:marRight w:val="0"/>
              <w:marTop w:val="0"/>
              <w:marBottom w:val="0"/>
              <w:divBdr>
                <w:top w:val="none" w:sz="0" w:space="0" w:color="auto"/>
                <w:left w:val="none" w:sz="0" w:space="0" w:color="auto"/>
                <w:bottom w:val="none" w:sz="0" w:space="0" w:color="auto"/>
                <w:right w:val="none" w:sz="0" w:space="0" w:color="auto"/>
              </w:divBdr>
            </w:div>
            <w:div w:id="1449353342">
              <w:marLeft w:val="0"/>
              <w:marRight w:val="0"/>
              <w:marTop w:val="0"/>
              <w:marBottom w:val="0"/>
              <w:divBdr>
                <w:top w:val="none" w:sz="0" w:space="0" w:color="auto"/>
                <w:left w:val="none" w:sz="0" w:space="0" w:color="auto"/>
                <w:bottom w:val="none" w:sz="0" w:space="0" w:color="auto"/>
                <w:right w:val="none" w:sz="0" w:space="0" w:color="auto"/>
              </w:divBdr>
            </w:div>
            <w:div w:id="1573007270">
              <w:marLeft w:val="0"/>
              <w:marRight w:val="0"/>
              <w:marTop w:val="0"/>
              <w:marBottom w:val="0"/>
              <w:divBdr>
                <w:top w:val="none" w:sz="0" w:space="0" w:color="auto"/>
                <w:left w:val="none" w:sz="0" w:space="0" w:color="auto"/>
                <w:bottom w:val="none" w:sz="0" w:space="0" w:color="auto"/>
                <w:right w:val="none" w:sz="0" w:space="0" w:color="auto"/>
              </w:divBdr>
            </w:div>
            <w:div w:id="260184778">
              <w:marLeft w:val="0"/>
              <w:marRight w:val="0"/>
              <w:marTop w:val="0"/>
              <w:marBottom w:val="0"/>
              <w:divBdr>
                <w:top w:val="none" w:sz="0" w:space="0" w:color="auto"/>
                <w:left w:val="none" w:sz="0" w:space="0" w:color="auto"/>
                <w:bottom w:val="none" w:sz="0" w:space="0" w:color="auto"/>
                <w:right w:val="none" w:sz="0" w:space="0" w:color="auto"/>
              </w:divBdr>
            </w:div>
            <w:div w:id="1322733567">
              <w:marLeft w:val="0"/>
              <w:marRight w:val="0"/>
              <w:marTop w:val="0"/>
              <w:marBottom w:val="0"/>
              <w:divBdr>
                <w:top w:val="none" w:sz="0" w:space="0" w:color="auto"/>
                <w:left w:val="none" w:sz="0" w:space="0" w:color="auto"/>
                <w:bottom w:val="none" w:sz="0" w:space="0" w:color="auto"/>
                <w:right w:val="none" w:sz="0" w:space="0" w:color="auto"/>
              </w:divBdr>
            </w:div>
            <w:div w:id="2085250557">
              <w:marLeft w:val="0"/>
              <w:marRight w:val="0"/>
              <w:marTop w:val="0"/>
              <w:marBottom w:val="0"/>
              <w:divBdr>
                <w:top w:val="none" w:sz="0" w:space="0" w:color="auto"/>
                <w:left w:val="none" w:sz="0" w:space="0" w:color="auto"/>
                <w:bottom w:val="none" w:sz="0" w:space="0" w:color="auto"/>
                <w:right w:val="none" w:sz="0" w:space="0" w:color="auto"/>
              </w:divBdr>
            </w:div>
            <w:div w:id="1195341748">
              <w:marLeft w:val="0"/>
              <w:marRight w:val="0"/>
              <w:marTop w:val="0"/>
              <w:marBottom w:val="0"/>
              <w:divBdr>
                <w:top w:val="none" w:sz="0" w:space="0" w:color="auto"/>
                <w:left w:val="none" w:sz="0" w:space="0" w:color="auto"/>
                <w:bottom w:val="none" w:sz="0" w:space="0" w:color="auto"/>
                <w:right w:val="none" w:sz="0" w:space="0" w:color="auto"/>
              </w:divBdr>
            </w:div>
            <w:div w:id="1403212237">
              <w:marLeft w:val="0"/>
              <w:marRight w:val="0"/>
              <w:marTop w:val="0"/>
              <w:marBottom w:val="0"/>
              <w:divBdr>
                <w:top w:val="none" w:sz="0" w:space="0" w:color="auto"/>
                <w:left w:val="none" w:sz="0" w:space="0" w:color="auto"/>
                <w:bottom w:val="none" w:sz="0" w:space="0" w:color="auto"/>
                <w:right w:val="none" w:sz="0" w:space="0" w:color="auto"/>
              </w:divBdr>
            </w:div>
            <w:div w:id="1462454043">
              <w:marLeft w:val="0"/>
              <w:marRight w:val="0"/>
              <w:marTop w:val="0"/>
              <w:marBottom w:val="0"/>
              <w:divBdr>
                <w:top w:val="none" w:sz="0" w:space="0" w:color="auto"/>
                <w:left w:val="none" w:sz="0" w:space="0" w:color="auto"/>
                <w:bottom w:val="none" w:sz="0" w:space="0" w:color="auto"/>
                <w:right w:val="none" w:sz="0" w:space="0" w:color="auto"/>
              </w:divBdr>
            </w:div>
            <w:div w:id="1896576744">
              <w:marLeft w:val="0"/>
              <w:marRight w:val="0"/>
              <w:marTop w:val="0"/>
              <w:marBottom w:val="0"/>
              <w:divBdr>
                <w:top w:val="none" w:sz="0" w:space="0" w:color="auto"/>
                <w:left w:val="none" w:sz="0" w:space="0" w:color="auto"/>
                <w:bottom w:val="none" w:sz="0" w:space="0" w:color="auto"/>
                <w:right w:val="none" w:sz="0" w:space="0" w:color="auto"/>
              </w:divBdr>
            </w:div>
            <w:div w:id="1436050503">
              <w:marLeft w:val="0"/>
              <w:marRight w:val="0"/>
              <w:marTop w:val="0"/>
              <w:marBottom w:val="0"/>
              <w:divBdr>
                <w:top w:val="none" w:sz="0" w:space="0" w:color="auto"/>
                <w:left w:val="none" w:sz="0" w:space="0" w:color="auto"/>
                <w:bottom w:val="none" w:sz="0" w:space="0" w:color="auto"/>
                <w:right w:val="none" w:sz="0" w:space="0" w:color="auto"/>
              </w:divBdr>
            </w:div>
            <w:div w:id="780225193">
              <w:marLeft w:val="0"/>
              <w:marRight w:val="0"/>
              <w:marTop w:val="0"/>
              <w:marBottom w:val="0"/>
              <w:divBdr>
                <w:top w:val="none" w:sz="0" w:space="0" w:color="auto"/>
                <w:left w:val="none" w:sz="0" w:space="0" w:color="auto"/>
                <w:bottom w:val="none" w:sz="0" w:space="0" w:color="auto"/>
                <w:right w:val="none" w:sz="0" w:space="0" w:color="auto"/>
              </w:divBdr>
            </w:div>
            <w:div w:id="1389377944">
              <w:marLeft w:val="0"/>
              <w:marRight w:val="0"/>
              <w:marTop w:val="0"/>
              <w:marBottom w:val="0"/>
              <w:divBdr>
                <w:top w:val="none" w:sz="0" w:space="0" w:color="auto"/>
                <w:left w:val="none" w:sz="0" w:space="0" w:color="auto"/>
                <w:bottom w:val="none" w:sz="0" w:space="0" w:color="auto"/>
                <w:right w:val="none" w:sz="0" w:space="0" w:color="auto"/>
              </w:divBdr>
            </w:div>
            <w:div w:id="674116921">
              <w:marLeft w:val="0"/>
              <w:marRight w:val="0"/>
              <w:marTop w:val="0"/>
              <w:marBottom w:val="0"/>
              <w:divBdr>
                <w:top w:val="none" w:sz="0" w:space="0" w:color="auto"/>
                <w:left w:val="none" w:sz="0" w:space="0" w:color="auto"/>
                <w:bottom w:val="none" w:sz="0" w:space="0" w:color="auto"/>
                <w:right w:val="none" w:sz="0" w:space="0" w:color="auto"/>
              </w:divBdr>
            </w:div>
            <w:div w:id="1793943009">
              <w:marLeft w:val="0"/>
              <w:marRight w:val="0"/>
              <w:marTop w:val="0"/>
              <w:marBottom w:val="0"/>
              <w:divBdr>
                <w:top w:val="none" w:sz="0" w:space="0" w:color="auto"/>
                <w:left w:val="none" w:sz="0" w:space="0" w:color="auto"/>
                <w:bottom w:val="none" w:sz="0" w:space="0" w:color="auto"/>
                <w:right w:val="none" w:sz="0" w:space="0" w:color="auto"/>
              </w:divBdr>
            </w:div>
            <w:div w:id="69087950">
              <w:marLeft w:val="0"/>
              <w:marRight w:val="0"/>
              <w:marTop w:val="0"/>
              <w:marBottom w:val="0"/>
              <w:divBdr>
                <w:top w:val="none" w:sz="0" w:space="0" w:color="auto"/>
                <w:left w:val="none" w:sz="0" w:space="0" w:color="auto"/>
                <w:bottom w:val="none" w:sz="0" w:space="0" w:color="auto"/>
                <w:right w:val="none" w:sz="0" w:space="0" w:color="auto"/>
              </w:divBdr>
            </w:div>
            <w:div w:id="422607992">
              <w:marLeft w:val="0"/>
              <w:marRight w:val="0"/>
              <w:marTop w:val="0"/>
              <w:marBottom w:val="0"/>
              <w:divBdr>
                <w:top w:val="none" w:sz="0" w:space="0" w:color="auto"/>
                <w:left w:val="none" w:sz="0" w:space="0" w:color="auto"/>
                <w:bottom w:val="none" w:sz="0" w:space="0" w:color="auto"/>
                <w:right w:val="none" w:sz="0" w:space="0" w:color="auto"/>
              </w:divBdr>
            </w:div>
            <w:div w:id="838733633">
              <w:marLeft w:val="0"/>
              <w:marRight w:val="0"/>
              <w:marTop w:val="0"/>
              <w:marBottom w:val="0"/>
              <w:divBdr>
                <w:top w:val="none" w:sz="0" w:space="0" w:color="auto"/>
                <w:left w:val="none" w:sz="0" w:space="0" w:color="auto"/>
                <w:bottom w:val="none" w:sz="0" w:space="0" w:color="auto"/>
                <w:right w:val="none" w:sz="0" w:space="0" w:color="auto"/>
              </w:divBdr>
            </w:div>
            <w:div w:id="880672770">
              <w:marLeft w:val="0"/>
              <w:marRight w:val="0"/>
              <w:marTop w:val="0"/>
              <w:marBottom w:val="0"/>
              <w:divBdr>
                <w:top w:val="none" w:sz="0" w:space="0" w:color="auto"/>
                <w:left w:val="none" w:sz="0" w:space="0" w:color="auto"/>
                <w:bottom w:val="none" w:sz="0" w:space="0" w:color="auto"/>
                <w:right w:val="none" w:sz="0" w:space="0" w:color="auto"/>
              </w:divBdr>
            </w:div>
            <w:div w:id="1219242941">
              <w:marLeft w:val="0"/>
              <w:marRight w:val="0"/>
              <w:marTop w:val="0"/>
              <w:marBottom w:val="0"/>
              <w:divBdr>
                <w:top w:val="none" w:sz="0" w:space="0" w:color="auto"/>
                <w:left w:val="none" w:sz="0" w:space="0" w:color="auto"/>
                <w:bottom w:val="none" w:sz="0" w:space="0" w:color="auto"/>
                <w:right w:val="none" w:sz="0" w:space="0" w:color="auto"/>
              </w:divBdr>
            </w:div>
            <w:div w:id="406149821">
              <w:marLeft w:val="0"/>
              <w:marRight w:val="0"/>
              <w:marTop w:val="0"/>
              <w:marBottom w:val="0"/>
              <w:divBdr>
                <w:top w:val="none" w:sz="0" w:space="0" w:color="auto"/>
                <w:left w:val="none" w:sz="0" w:space="0" w:color="auto"/>
                <w:bottom w:val="none" w:sz="0" w:space="0" w:color="auto"/>
                <w:right w:val="none" w:sz="0" w:space="0" w:color="auto"/>
              </w:divBdr>
            </w:div>
            <w:div w:id="370694466">
              <w:marLeft w:val="0"/>
              <w:marRight w:val="0"/>
              <w:marTop w:val="0"/>
              <w:marBottom w:val="0"/>
              <w:divBdr>
                <w:top w:val="none" w:sz="0" w:space="0" w:color="auto"/>
                <w:left w:val="none" w:sz="0" w:space="0" w:color="auto"/>
                <w:bottom w:val="none" w:sz="0" w:space="0" w:color="auto"/>
                <w:right w:val="none" w:sz="0" w:space="0" w:color="auto"/>
              </w:divBdr>
            </w:div>
            <w:div w:id="1240288911">
              <w:marLeft w:val="0"/>
              <w:marRight w:val="0"/>
              <w:marTop w:val="0"/>
              <w:marBottom w:val="0"/>
              <w:divBdr>
                <w:top w:val="none" w:sz="0" w:space="0" w:color="auto"/>
                <w:left w:val="none" w:sz="0" w:space="0" w:color="auto"/>
                <w:bottom w:val="none" w:sz="0" w:space="0" w:color="auto"/>
                <w:right w:val="none" w:sz="0" w:space="0" w:color="auto"/>
              </w:divBdr>
            </w:div>
            <w:div w:id="1837458357">
              <w:marLeft w:val="0"/>
              <w:marRight w:val="0"/>
              <w:marTop w:val="0"/>
              <w:marBottom w:val="0"/>
              <w:divBdr>
                <w:top w:val="none" w:sz="0" w:space="0" w:color="auto"/>
                <w:left w:val="none" w:sz="0" w:space="0" w:color="auto"/>
                <w:bottom w:val="none" w:sz="0" w:space="0" w:color="auto"/>
                <w:right w:val="none" w:sz="0" w:space="0" w:color="auto"/>
              </w:divBdr>
            </w:div>
            <w:div w:id="931165395">
              <w:marLeft w:val="0"/>
              <w:marRight w:val="0"/>
              <w:marTop w:val="0"/>
              <w:marBottom w:val="0"/>
              <w:divBdr>
                <w:top w:val="none" w:sz="0" w:space="0" w:color="auto"/>
                <w:left w:val="none" w:sz="0" w:space="0" w:color="auto"/>
                <w:bottom w:val="none" w:sz="0" w:space="0" w:color="auto"/>
                <w:right w:val="none" w:sz="0" w:space="0" w:color="auto"/>
              </w:divBdr>
            </w:div>
            <w:div w:id="1855069540">
              <w:marLeft w:val="0"/>
              <w:marRight w:val="0"/>
              <w:marTop w:val="0"/>
              <w:marBottom w:val="0"/>
              <w:divBdr>
                <w:top w:val="none" w:sz="0" w:space="0" w:color="auto"/>
                <w:left w:val="none" w:sz="0" w:space="0" w:color="auto"/>
                <w:bottom w:val="none" w:sz="0" w:space="0" w:color="auto"/>
                <w:right w:val="none" w:sz="0" w:space="0" w:color="auto"/>
              </w:divBdr>
            </w:div>
            <w:div w:id="586498727">
              <w:marLeft w:val="0"/>
              <w:marRight w:val="0"/>
              <w:marTop w:val="0"/>
              <w:marBottom w:val="0"/>
              <w:divBdr>
                <w:top w:val="none" w:sz="0" w:space="0" w:color="auto"/>
                <w:left w:val="none" w:sz="0" w:space="0" w:color="auto"/>
                <w:bottom w:val="none" w:sz="0" w:space="0" w:color="auto"/>
                <w:right w:val="none" w:sz="0" w:space="0" w:color="auto"/>
              </w:divBdr>
            </w:div>
            <w:div w:id="265112560">
              <w:marLeft w:val="0"/>
              <w:marRight w:val="0"/>
              <w:marTop w:val="0"/>
              <w:marBottom w:val="0"/>
              <w:divBdr>
                <w:top w:val="none" w:sz="0" w:space="0" w:color="auto"/>
                <w:left w:val="none" w:sz="0" w:space="0" w:color="auto"/>
                <w:bottom w:val="none" w:sz="0" w:space="0" w:color="auto"/>
                <w:right w:val="none" w:sz="0" w:space="0" w:color="auto"/>
              </w:divBdr>
            </w:div>
            <w:div w:id="1608079029">
              <w:marLeft w:val="0"/>
              <w:marRight w:val="0"/>
              <w:marTop w:val="0"/>
              <w:marBottom w:val="0"/>
              <w:divBdr>
                <w:top w:val="none" w:sz="0" w:space="0" w:color="auto"/>
                <w:left w:val="none" w:sz="0" w:space="0" w:color="auto"/>
                <w:bottom w:val="none" w:sz="0" w:space="0" w:color="auto"/>
                <w:right w:val="none" w:sz="0" w:space="0" w:color="auto"/>
              </w:divBdr>
            </w:div>
            <w:div w:id="1903638601">
              <w:marLeft w:val="0"/>
              <w:marRight w:val="0"/>
              <w:marTop w:val="0"/>
              <w:marBottom w:val="0"/>
              <w:divBdr>
                <w:top w:val="none" w:sz="0" w:space="0" w:color="auto"/>
                <w:left w:val="none" w:sz="0" w:space="0" w:color="auto"/>
                <w:bottom w:val="none" w:sz="0" w:space="0" w:color="auto"/>
                <w:right w:val="none" w:sz="0" w:space="0" w:color="auto"/>
              </w:divBdr>
            </w:div>
            <w:div w:id="14152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1759">
      <w:bodyDiv w:val="1"/>
      <w:marLeft w:val="0"/>
      <w:marRight w:val="0"/>
      <w:marTop w:val="0"/>
      <w:marBottom w:val="0"/>
      <w:divBdr>
        <w:top w:val="none" w:sz="0" w:space="0" w:color="auto"/>
        <w:left w:val="none" w:sz="0" w:space="0" w:color="auto"/>
        <w:bottom w:val="none" w:sz="0" w:space="0" w:color="auto"/>
        <w:right w:val="none" w:sz="0" w:space="0" w:color="auto"/>
      </w:divBdr>
    </w:div>
    <w:div w:id="1702709889">
      <w:bodyDiv w:val="1"/>
      <w:marLeft w:val="0"/>
      <w:marRight w:val="0"/>
      <w:marTop w:val="0"/>
      <w:marBottom w:val="0"/>
      <w:divBdr>
        <w:top w:val="none" w:sz="0" w:space="0" w:color="auto"/>
        <w:left w:val="none" w:sz="0" w:space="0" w:color="auto"/>
        <w:bottom w:val="none" w:sz="0" w:space="0" w:color="auto"/>
        <w:right w:val="none" w:sz="0" w:space="0" w:color="auto"/>
      </w:divBdr>
    </w:div>
    <w:div w:id="1707289096">
      <w:bodyDiv w:val="1"/>
      <w:marLeft w:val="0"/>
      <w:marRight w:val="0"/>
      <w:marTop w:val="0"/>
      <w:marBottom w:val="0"/>
      <w:divBdr>
        <w:top w:val="none" w:sz="0" w:space="0" w:color="auto"/>
        <w:left w:val="none" w:sz="0" w:space="0" w:color="auto"/>
        <w:bottom w:val="none" w:sz="0" w:space="0" w:color="auto"/>
        <w:right w:val="none" w:sz="0" w:space="0" w:color="auto"/>
      </w:divBdr>
    </w:div>
    <w:div w:id="1708337200">
      <w:bodyDiv w:val="1"/>
      <w:marLeft w:val="0"/>
      <w:marRight w:val="0"/>
      <w:marTop w:val="0"/>
      <w:marBottom w:val="0"/>
      <w:divBdr>
        <w:top w:val="none" w:sz="0" w:space="0" w:color="auto"/>
        <w:left w:val="none" w:sz="0" w:space="0" w:color="auto"/>
        <w:bottom w:val="none" w:sz="0" w:space="0" w:color="auto"/>
        <w:right w:val="none" w:sz="0" w:space="0" w:color="auto"/>
      </w:divBdr>
      <w:divsChild>
        <w:div w:id="1397119295">
          <w:marLeft w:val="0"/>
          <w:marRight w:val="0"/>
          <w:marTop w:val="0"/>
          <w:marBottom w:val="0"/>
          <w:divBdr>
            <w:top w:val="none" w:sz="0" w:space="0" w:color="auto"/>
            <w:left w:val="none" w:sz="0" w:space="0" w:color="auto"/>
            <w:bottom w:val="none" w:sz="0" w:space="0" w:color="auto"/>
            <w:right w:val="none" w:sz="0" w:space="0" w:color="auto"/>
          </w:divBdr>
          <w:divsChild>
            <w:div w:id="1617566810">
              <w:marLeft w:val="0"/>
              <w:marRight w:val="0"/>
              <w:marTop w:val="0"/>
              <w:marBottom w:val="0"/>
              <w:divBdr>
                <w:top w:val="none" w:sz="0" w:space="0" w:color="auto"/>
                <w:left w:val="none" w:sz="0" w:space="0" w:color="auto"/>
                <w:bottom w:val="none" w:sz="0" w:space="0" w:color="auto"/>
                <w:right w:val="none" w:sz="0" w:space="0" w:color="auto"/>
              </w:divBdr>
            </w:div>
            <w:div w:id="674108754">
              <w:marLeft w:val="0"/>
              <w:marRight w:val="0"/>
              <w:marTop w:val="0"/>
              <w:marBottom w:val="0"/>
              <w:divBdr>
                <w:top w:val="none" w:sz="0" w:space="0" w:color="auto"/>
                <w:left w:val="none" w:sz="0" w:space="0" w:color="auto"/>
                <w:bottom w:val="none" w:sz="0" w:space="0" w:color="auto"/>
                <w:right w:val="none" w:sz="0" w:space="0" w:color="auto"/>
              </w:divBdr>
            </w:div>
            <w:div w:id="1828281917">
              <w:marLeft w:val="0"/>
              <w:marRight w:val="0"/>
              <w:marTop w:val="0"/>
              <w:marBottom w:val="0"/>
              <w:divBdr>
                <w:top w:val="none" w:sz="0" w:space="0" w:color="auto"/>
                <w:left w:val="none" w:sz="0" w:space="0" w:color="auto"/>
                <w:bottom w:val="none" w:sz="0" w:space="0" w:color="auto"/>
                <w:right w:val="none" w:sz="0" w:space="0" w:color="auto"/>
              </w:divBdr>
            </w:div>
            <w:div w:id="2075539621">
              <w:marLeft w:val="0"/>
              <w:marRight w:val="0"/>
              <w:marTop w:val="0"/>
              <w:marBottom w:val="0"/>
              <w:divBdr>
                <w:top w:val="none" w:sz="0" w:space="0" w:color="auto"/>
                <w:left w:val="none" w:sz="0" w:space="0" w:color="auto"/>
                <w:bottom w:val="none" w:sz="0" w:space="0" w:color="auto"/>
                <w:right w:val="none" w:sz="0" w:space="0" w:color="auto"/>
              </w:divBdr>
            </w:div>
            <w:div w:id="470904698">
              <w:marLeft w:val="0"/>
              <w:marRight w:val="0"/>
              <w:marTop w:val="0"/>
              <w:marBottom w:val="0"/>
              <w:divBdr>
                <w:top w:val="none" w:sz="0" w:space="0" w:color="auto"/>
                <w:left w:val="none" w:sz="0" w:space="0" w:color="auto"/>
                <w:bottom w:val="none" w:sz="0" w:space="0" w:color="auto"/>
                <w:right w:val="none" w:sz="0" w:space="0" w:color="auto"/>
              </w:divBdr>
            </w:div>
            <w:div w:id="963385915">
              <w:marLeft w:val="0"/>
              <w:marRight w:val="0"/>
              <w:marTop w:val="0"/>
              <w:marBottom w:val="0"/>
              <w:divBdr>
                <w:top w:val="none" w:sz="0" w:space="0" w:color="auto"/>
                <w:left w:val="none" w:sz="0" w:space="0" w:color="auto"/>
                <w:bottom w:val="none" w:sz="0" w:space="0" w:color="auto"/>
                <w:right w:val="none" w:sz="0" w:space="0" w:color="auto"/>
              </w:divBdr>
            </w:div>
            <w:div w:id="1781341252">
              <w:marLeft w:val="0"/>
              <w:marRight w:val="0"/>
              <w:marTop w:val="0"/>
              <w:marBottom w:val="0"/>
              <w:divBdr>
                <w:top w:val="none" w:sz="0" w:space="0" w:color="auto"/>
                <w:left w:val="none" w:sz="0" w:space="0" w:color="auto"/>
                <w:bottom w:val="none" w:sz="0" w:space="0" w:color="auto"/>
                <w:right w:val="none" w:sz="0" w:space="0" w:color="auto"/>
              </w:divBdr>
            </w:div>
            <w:div w:id="1876692935">
              <w:marLeft w:val="0"/>
              <w:marRight w:val="0"/>
              <w:marTop w:val="0"/>
              <w:marBottom w:val="0"/>
              <w:divBdr>
                <w:top w:val="none" w:sz="0" w:space="0" w:color="auto"/>
                <w:left w:val="none" w:sz="0" w:space="0" w:color="auto"/>
                <w:bottom w:val="none" w:sz="0" w:space="0" w:color="auto"/>
                <w:right w:val="none" w:sz="0" w:space="0" w:color="auto"/>
              </w:divBdr>
            </w:div>
            <w:div w:id="1354770666">
              <w:marLeft w:val="0"/>
              <w:marRight w:val="0"/>
              <w:marTop w:val="0"/>
              <w:marBottom w:val="0"/>
              <w:divBdr>
                <w:top w:val="none" w:sz="0" w:space="0" w:color="auto"/>
                <w:left w:val="none" w:sz="0" w:space="0" w:color="auto"/>
                <w:bottom w:val="none" w:sz="0" w:space="0" w:color="auto"/>
                <w:right w:val="none" w:sz="0" w:space="0" w:color="auto"/>
              </w:divBdr>
            </w:div>
            <w:div w:id="559093723">
              <w:marLeft w:val="0"/>
              <w:marRight w:val="0"/>
              <w:marTop w:val="0"/>
              <w:marBottom w:val="0"/>
              <w:divBdr>
                <w:top w:val="none" w:sz="0" w:space="0" w:color="auto"/>
                <w:left w:val="none" w:sz="0" w:space="0" w:color="auto"/>
                <w:bottom w:val="none" w:sz="0" w:space="0" w:color="auto"/>
                <w:right w:val="none" w:sz="0" w:space="0" w:color="auto"/>
              </w:divBdr>
            </w:div>
            <w:div w:id="1061245128">
              <w:marLeft w:val="0"/>
              <w:marRight w:val="0"/>
              <w:marTop w:val="0"/>
              <w:marBottom w:val="0"/>
              <w:divBdr>
                <w:top w:val="none" w:sz="0" w:space="0" w:color="auto"/>
                <w:left w:val="none" w:sz="0" w:space="0" w:color="auto"/>
                <w:bottom w:val="none" w:sz="0" w:space="0" w:color="auto"/>
                <w:right w:val="none" w:sz="0" w:space="0" w:color="auto"/>
              </w:divBdr>
            </w:div>
            <w:div w:id="8028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5975">
      <w:bodyDiv w:val="1"/>
      <w:marLeft w:val="0"/>
      <w:marRight w:val="0"/>
      <w:marTop w:val="0"/>
      <w:marBottom w:val="0"/>
      <w:divBdr>
        <w:top w:val="none" w:sz="0" w:space="0" w:color="auto"/>
        <w:left w:val="none" w:sz="0" w:space="0" w:color="auto"/>
        <w:bottom w:val="none" w:sz="0" w:space="0" w:color="auto"/>
        <w:right w:val="none" w:sz="0" w:space="0" w:color="auto"/>
      </w:divBdr>
    </w:div>
    <w:div w:id="1758749133">
      <w:bodyDiv w:val="1"/>
      <w:marLeft w:val="0"/>
      <w:marRight w:val="0"/>
      <w:marTop w:val="0"/>
      <w:marBottom w:val="0"/>
      <w:divBdr>
        <w:top w:val="none" w:sz="0" w:space="0" w:color="auto"/>
        <w:left w:val="none" w:sz="0" w:space="0" w:color="auto"/>
        <w:bottom w:val="none" w:sz="0" w:space="0" w:color="auto"/>
        <w:right w:val="none" w:sz="0" w:space="0" w:color="auto"/>
      </w:divBdr>
    </w:div>
    <w:div w:id="1800995567">
      <w:bodyDiv w:val="1"/>
      <w:marLeft w:val="0"/>
      <w:marRight w:val="0"/>
      <w:marTop w:val="0"/>
      <w:marBottom w:val="0"/>
      <w:divBdr>
        <w:top w:val="none" w:sz="0" w:space="0" w:color="auto"/>
        <w:left w:val="none" w:sz="0" w:space="0" w:color="auto"/>
        <w:bottom w:val="none" w:sz="0" w:space="0" w:color="auto"/>
        <w:right w:val="none" w:sz="0" w:space="0" w:color="auto"/>
      </w:divBdr>
    </w:div>
    <w:div w:id="1831099518">
      <w:bodyDiv w:val="1"/>
      <w:marLeft w:val="0"/>
      <w:marRight w:val="0"/>
      <w:marTop w:val="0"/>
      <w:marBottom w:val="0"/>
      <w:divBdr>
        <w:top w:val="none" w:sz="0" w:space="0" w:color="auto"/>
        <w:left w:val="none" w:sz="0" w:space="0" w:color="auto"/>
        <w:bottom w:val="none" w:sz="0" w:space="0" w:color="auto"/>
        <w:right w:val="none" w:sz="0" w:space="0" w:color="auto"/>
      </w:divBdr>
    </w:div>
    <w:div w:id="1833254115">
      <w:bodyDiv w:val="1"/>
      <w:marLeft w:val="0"/>
      <w:marRight w:val="0"/>
      <w:marTop w:val="0"/>
      <w:marBottom w:val="0"/>
      <w:divBdr>
        <w:top w:val="none" w:sz="0" w:space="0" w:color="auto"/>
        <w:left w:val="none" w:sz="0" w:space="0" w:color="auto"/>
        <w:bottom w:val="none" w:sz="0" w:space="0" w:color="auto"/>
        <w:right w:val="none" w:sz="0" w:space="0" w:color="auto"/>
      </w:divBdr>
    </w:div>
    <w:div w:id="1845781487">
      <w:bodyDiv w:val="1"/>
      <w:marLeft w:val="0"/>
      <w:marRight w:val="0"/>
      <w:marTop w:val="0"/>
      <w:marBottom w:val="0"/>
      <w:divBdr>
        <w:top w:val="none" w:sz="0" w:space="0" w:color="auto"/>
        <w:left w:val="none" w:sz="0" w:space="0" w:color="auto"/>
        <w:bottom w:val="none" w:sz="0" w:space="0" w:color="auto"/>
        <w:right w:val="none" w:sz="0" w:space="0" w:color="auto"/>
      </w:divBdr>
    </w:div>
    <w:div w:id="1855147606">
      <w:bodyDiv w:val="1"/>
      <w:marLeft w:val="0"/>
      <w:marRight w:val="0"/>
      <w:marTop w:val="0"/>
      <w:marBottom w:val="0"/>
      <w:divBdr>
        <w:top w:val="none" w:sz="0" w:space="0" w:color="auto"/>
        <w:left w:val="none" w:sz="0" w:space="0" w:color="auto"/>
        <w:bottom w:val="none" w:sz="0" w:space="0" w:color="auto"/>
        <w:right w:val="none" w:sz="0" w:space="0" w:color="auto"/>
      </w:divBdr>
    </w:div>
    <w:div w:id="1857303657">
      <w:bodyDiv w:val="1"/>
      <w:marLeft w:val="0"/>
      <w:marRight w:val="0"/>
      <w:marTop w:val="0"/>
      <w:marBottom w:val="0"/>
      <w:divBdr>
        <w:top w:val="none" w:sz="0" w:space="0" w:color="auto"/>
        <w:left w:val="none" w:sz="0" w:space="0" w:color="auto"/>
        <w:bottom w:val="none" w:sz="0" w:space="0" w:color="auto"/>
        <w:right w:val="none" w:sz="0" w:space="0" w:color="auto"/>
      </w:divBdr>
    </w:div>
    <w:div w:id="1862351333">
      <w:bodyDiv w:val="1"/>
      <w:marLeft w:val="0"/>
      <w:marRight w:val="0"/>
      <w:marTop w:val="0"/>
      <w:marBottom w:val="0"/>
      <w:divBdr>
        <w:top w:val="none" w:sz="0" w:space="0" w:color="auto"/>
        <w:left w:val="none" w:sz="0" w:space="0" w:color="auto"/>
        <w:bottom w:val="none" w:sz="0" w:space="0" w:color="auto"/>
        <w:right w:val="none" w:sz="0" w:space="0" w:color="auto"/>
      </w:divBdr>
      <w:divsChild>
        <w:div w:id="1776250560">
          <w:marLeft w:val="0"/>
          <w:marRight w:val="0"/>
          <w:marTop w:val="0"/>
          <w:marBottom w:val="0"/>
          <w:divBdr>
            <w:top w:val="none" w:sz="0" w:space="0" w:color="auto"/>
            <w:left w:val="none" w:sz="0" w:space="0" w:color="auto"/>
            <w:bottom w:val="none" w:sz="0" w:space="0" w:color="auto"/>
            <w:right w:val="none" w:sz="0" w:space="0" w:color="auto"/>
          </w:divBdr>
          <w:divsChild>
            <w:div w:id="896819278">
              <w:marLeft w:val="0"/>
              <w:marRight w:val="0"/>
              <w:marTop w:val="0"/>
              <w:marBottom w:val="0"/>
              <w:divBdr>
                <w:top w:val="none" w:sz="0" w:space="0" w:color="auto"/>
                <w:left w:val="none" w:sz="0" w:space="0" w:color="auto"/>
                <w:bottom w:val="none" w:sz="0" w:space="0" w:color="auto"/>
                <w:right w:val="none" w:sz="0" w:space="0" w:color="auto"/>
              </w:divBdr>
            </w:div>
            <w:div w:id="1201817782">
              <w:marLeft w:val="0"/>
              <w:marRight w:val="0"/>
              <w:marTop w:val="0"/>
              <w:marBottom w:val="0"/>
              <w:divBdr>
                <w:top w:val="none" w:sz="0" w:space="0" w:color="auto"/>
                <w:left w:val="none" w:sz="0" w:space="0" w:color="auto"/>
                <w:bottom w:val="none" w:sz="0" w:space="0" w:color="auto"/>
                <w:right w:val="none" w:sz="0" w:space="0" w:color="auto"/>
              </w:divBdr>
            </w:div>
            <w:div w:id="34475437">
              <w:marLeft w:val="0"/>
              <w:marRight w:val="0"/>
              <w:marTop w:val="0"/>
              <w:marBottom w:val="0"/>
              <w:divBdr>
                <w:top w:val="none" w:sz="0" w:space="0" w:color="auto"/>
                <w:left w:val="none" w:sz="0" w:space="0" w:color="auto"/>
                <w:bottom w:val="none" w:sz="0" w:space="0" w:color="auto"/>
                <w:right w:val="none" w:sz="0" w:space="0" w:color="auto"/>
              </w:divBdr>
            </w:div>
            <w:div w:id="1157259873">
              <w:marLeft w:val="0"/>
              <w:marRight w:val="0"/>
              <w:marTop w:val="0"/>
              <w:marBottom w:val="0"/>
              <w:divBdr>
                <w:top w:val="none" w:sz="0" w:space="0" w:color="auto"/>
                <w:left w:val="none" w:sz="0" w:space="0" w:color="auto"/>
                <w:bottom w:val="none" w:sz="0" w:space="0" w:color="auto"/>
                <w:right w:val="none" w:sz="0" w:space="0" w:color="auto"/>
              </w:divBdr>
            </w:div>
            <w:div w:id="1113213682">
              <w:marLeft w:val="0"/>
              <w:marRight w:val="0"/>
              <w:marTop w:val="0"/>
              <w:marBottom w:val="0"/>
              <w:divBdr>
                <w:top w:val="none" w:sz="0" w:space="0" w:color="auto"/>
                <w:left w:val="none" w:sz="0" w:space="0" w:color="auto"/>
                <w:bottom w:val="none" w:sz="0" w:space="0" w:color="auto"/>
                <w:right w:val="none" w:sz="0" w:space="0" w:color="auto"/>
              </w:divBdr>
            </w:div>
            <w:div w:id="1414429256">
              <w:marLeft w:val="0"/>
              <w:marRight w:val="0"/>
              <w:marTop w:val="0"/>
              <w:marBottom w:val="0"/>
              <w:divBdr>
                <w:top w:val="none" w:sz="0" w:space="0" w:color="auto"/>
                <w:left w:val="none" w:sz="0" w:space="0" w:color="auto"/>
                <w:bottom w:val="none" w:sz="0" w:space="0" w:color="auto"/>
                <w:right w:val="none" w:sz="0" w:space="0" w:color="auto"/>
              </w:divBdr>
            </w:div>
            <w:div w:id="1267351192">
              <w:marLeft w:val="0"/>
              <w:marRight w:val="0"/>
              <w:marTop w:val="0"/>
              <w:marBottom w:val="0"/>
              <w:divBdr>
                <w:top w:val="none" w:sz="0" w:space="0" w:color="auto"/>
                <w:left w:val="none" w:sz="0" w:space="0" w:color="auto"/>
                <w:bottom w:val="none" w:sz="0" w:space="0" w:color="auto"/>
                <w:right w:val="none" w:sz="0" w:space="0" w:color="auto"/>
              </w:divBdr>
            </w:div>
            <w:div w:id="1980719830">
              <w:marLeft w:val="0"/>
              <w:marRight w:val="0"/>
              <w:marTop w:val="0"/>
              <w:marBottom w:val="0"/>
              <w:divBdr>
                <w:top w:val="none" w:sz="0" w:space="0" w:color="auto"/>
                <w:left w:val="none" w:sz="0" w:space="0" w:color="auto"/>
                <w:bottom w:val="none" w:sz="0" w:space="0" w:color="auto"/>
                <w:right w:val="none" w:sz="0" w:space="0" w:color="auto"/>
              </w:divBdr>
            </w:div>
            <w:div w:id="1232471257">
              <w:marLeft w:val="0"/>
              <w:marRight w:val="0"/>
              <w:marTop w:val="0"/>
              <w:marBottom w:val="0"/>
              <w:divBdr>
                <w:top w:val="none" w:sz="0" w:space="0" w:color="auto"/>
                <w:left w:val="none" w:sz="0" w:space="0" w:color="auto"/>
                <w:bottom w:val="none" w:sz="0" w:space="0" w:color="auto"/>
                <w:right w:val="none" w:sz="0" w:space="0" w:color="auto"/>
              </w:divBdr>
            </w:div>
            <w:div w:id="1890070760">
              <w:marLeft w:val="0"/>
              <w:marRight w:val="0"/>
              <w:marTop w:val="0"/>
              <w:marBottom w:val="0"/>
              <w:divBdr>
                <w:top w:val="none" w:sz="0" w:space="0" w:color="auto"/>
                <w:left w:val="none" w:sz="0" w:space="0" w:color="auto"/>
                <w:bottom w:val="none" w:sz="0" w:space="0" w:color="auto"/>
                <w:right w:val="none" w:sz="0" w:space="0" w:color="auto"/>
              </w:divBdr>
            </w:div>
            <w:div w:id="1061951384">
              <w:marLeft w:val="0"/>
              <w:marRight w:val="0"/>
              <w:marTop w:val="0"/>
              <w:marBottom w:val="0"/>
              <w:divBdr>
                <w:top w:val="none" w:sz="0" w:space="0" w:color="auto"/>
                <w:left w:val="none" w:sz="0" w:space="0" w:color="auto"/>
                <w:bottom w:val="none" w:sz="0" w:space="0" w:color="auto"/>
                <w:right w:val="none" w:sz="0" w:space="0" w:color="auto"/>
              </w:divBdr>
            </w:div>
            <w:div w:id="639960621">
              <w:marLeft w:val="0"/>
              <w:marRight w:val="0"/>
              <w:marTop w:val="0"/>
              <w:marBottom w:val="0"/>
              <w:divBdr>
                <w:top w:val="none" w:sz="0" w:space="0" w:color="auto"/>
                <w:left w:val="none" w:sz="0" w:space="0" w:color="auto"/>
                <w:bottom w:val="none" w:sz="0" w:space="0" w:color="auto"/>
                <w:right w:val="none" w:sz="0" w:space="0" w:color="auto"/>
              </w:divBdr>
            </w:div>
            <w:div w:id="1923756596">
              <w:marLeft w:val="0"/>
              <w:marRight w:val="0"/>
              <w:marTop w:val="0"/>
              <w:marBottom w:val="0"/>
              <w:divBdr>
                <w:top w:val="none" w:sz="0" w:space="0" w:color="auto"/>
                <w:left w:val="none" w:sz="0" w:space="0" w:color="auto"/>
                <w:bottom w:val="none" w:sz="0" w:space="0" w:color="auto"/>
                <w:right w:val="none" w:sz="0" w:space="0" w:color="auto"/>
              </w:divBdr>
            </w:div>
            <w:div w:id="514349677">
              <w:marLeft w:val="0"/>
              <w:marRight w:val="0"/>
              <w:marTop w:val="0"/>
              <w:marBottom w:val="0"/>
              <w:divBdr>
                <w:top w:val="none" w:sz="0" w:space="0" w:color="auto"/>
                <w:left w:val="none" w:sz="0" w:space="0" w:color="auto"/>
                <w:bottom w:val="none" w:sz="0" w:space="0" w:color="auto"/>
                <w:right w:val="none" w:sz="0" w:space="0" w:color="auto"/>
              </w:divBdr>
            </w:div>
            <w:div w:id="448360520">
              <w:marLeft w:val="0"/>
              <w:marRight w:val="0"/>
              <w:marTop w:val="0"/>
              <w:marBottom w:val="0"/>
              <w:divBdr>
                <w:top w:val="none" w:sz="0" w:space="0" w:color="auto"/>
                <w:left w:val="none" w:sz="0" w:space="0" w:color="auto"/>
                <w:bottom w:val="none" w:sz="0" w:space="0" w:color="auto"/>
                <w:right w:val="none" w:sz="0" w:space="0" w:color="auto"/>
              </w:divBdr>
            </w:div>
            <w:div w:id="688260711">
              <w:marLeft w:val="0"/>
              <w:marRight w:val="0"/>
              <w:marTop w:val="0"/>
              <w:marBottom w:val="0"/>
              <w:divBdr>
                <w:top w:val="none" w:sz="0" w:space="0" w:color="auto"/>
                <w:left w:val="none" w:sz="0" w:space="0" w:color="auto"/>
                <w:bottom w:val="none" w:sz="0" w:space="0" w:color="auto"/>
                <w:right w:val="none" w:sz="0" w:space="0" w:color="auto"/>
              </w:divBdr>
            </w:div>
            <w:div w:id="748846701">
              <w:marLeft w:val="0"/>
              <w:marRight w:val="0"/>
              <w:marTop w:val="0"/>
              <w:marBottom w:val="0"/>
              <w:divBdr>
                <w:top w:val="none" w:sz="0" w:space="0" w:color="auto"/>
                <w:left w:val="none" w:sz="0" w:space="0" w:color="auto"/>
                <w:bottom w:val="none" w:sz="0" w:space="0" w:color="auto"/>
                <w:right w:val="none" w:sz="0" w:space="0" w:color="auto"/>
              </w:divBdr>
            </w:div>
            <w:div w:id="1264606043">
              <w:marLeft w:val="0"/>
              <w:marRight w:val="0"/>
              <w:marTop w:val="0"/>
              <w:marBottom w:val="0"/>
              <w:divBdr>
                <w:top w:val="none" w:sz="0" w:space="0" w:color="auto"/>
                <w:left w:val="none" w:sz="0" w:space="0" w:color="auto"/>
                <w:bottom w:val="none" w:sz="0" w:space="0" w:color="auto"/>
                <w:right w:val="none" w:sz="0" w:space="0" w:color="auto"/>
              </w:divBdr>
            </w:div>
            <w:div w:id="1607493393">
              <w:marLeft w:val="0"/>
              <w:marRight w:val="0"/>
              <w:marTop w:val="0"/>
              <w:marBottom w:val="0"/>
              <w:divBdr>
                <w:top w:val="none" w:sz="0" w:space="0" w:color="auto"/>
                <w:left w:val="none" w:sz="0" w:space="0" w:color="auto"/>
                <w:bottom w:val="none" w:sz="0" w:space="0" w:color="auto"/>
                <w:right w:val="none" w:sz="0" w:space="0" w:color="auto"/>
              </w:divBdr>
            </w:div>
            <w:div w:id="529218684">
              <w:marLeft w:val="0"/>
              <w:marRight w:val="0"/>
              <w:marTop w:val="0"/>
              <w:marBottom w:val="0"/>
              <w:divBdr>
                <w:top w:val="none" w:sz="0" w:space="0" w:color="auto"/>
                <w:left w:val="none" w:sz="0" w:space="0" w:color="auto"/>
                <w:bottom w:val="none" w:sz="0" w:space="0" w:color="auto"/>
                <w:right w:val="none" w:sz="0" w:space="0" w:color="auto"/>
              </w:divBdr>
            </w:div>
            <w:div w:id="13503457">
              <w:marLeft w:val="0"/>
              <w:marRight w:val="0"/>
              <w:marTop w:val="0"/>
              <w:marBottom w:val="0"/>
              <w:divBdr>
                <w:top w:val="none" w:sz="0" w:space="0" w:color="auto"/>
                <w:left w:val="none" w:sz="0" w:space="0" w:color="auto"/>
                <w:bottom w:val="none" w:sz="0" w:space="0" w:color="auto"/>
                <w:right w:val="none" w:sz="0" w:space="0" w:color="auto"/>
              </w:divBdr>
            </w:div>
            <w:div w:id="1117334857">
              <w:marLeft w:val="0"/>
              <w:marRight w:val="0"/>
              <w:marTop w:val="0"/>
              <w:marBottom w:val="0"/>
              <w:divBdr>
                <w:top w:val="none" w:sz="0" w:space="0" w:color="auto"/>
                <w:left w:val="none" w:sz="0" w:space="0" w:color="auto"/>
                <w:bottom w:val="none" w:sz="0" w:space="0" w:color="auto"/>
                <w:right w:val="none" w:sz="0" w:space="0" w:color="auto"/>
              </w:divBdr>
            </w:div>
            <w:div w:id="1371686358">
              <w:marLeft w:val="0"/>
              <w:marRight w:val="0"/>
              <w:marTop w:val="0"/>
              <w:marBottom w:val="0"/>
              <w:divBdr>
                <w:top w:val="none" w:sz="0" w:space="0" w:color="auto"/>
                <w:left w:val="none" w:sz="0" w:space="0" w:color="auto"/>
                <w:bottom w:val="none" w:sz="0" w:space="0" w:color="auto"/>
                <w:right w:val="none" w:sz="0" w:space="0" w:color="auto"/>
              </w:divBdr>
            </w:div>
            <w:div w:id="832569568">
              <w:marLeft w:val="0"/>
              <w:marRight w:val="0"/>
              <w:marTop w:val="0"/>
              <w:marBottom w:val="0"/>
              <w:divBdr>
                <w:top w:val="none" w:sz="0" w:space="0" w:color="auto"/>
                <w:left w:val="none" w:sz="0" w:space="0" w:color="auto"/>
                <w:bottom w:val="none" w:sz="0" w:space="0" w:color="auto"/>
                <w:right w:val="none" w:sz="0" w:space="0" w:color="auto"/>
              </w:divBdr>
            </w:div>
            <w:div w:id="154683448">
              <w:marLeft w:val="0"/>
              <w:marRight w:val="0"/>
              <w:marTop w:val="0"/>
              <w:marBottom w:val="0"/>
              <w:divBdr>
                <w:top w:val="none" w:sz="0" w:space="0" w:color="auto"/>
                <w:left w:val="none" w:sz="0" w:space="0" w:color="auto"/>
                <w:bottom w:val="none" w:sz="0" w:space="0" w:color="auto"/>
                <w:right w:val="none" w:sz="0" w:space="0" w:color="auto"/>
              </w:divBdr>
            </w:div>
            <w:div w:id="636187239">
              <w:marLeft w:val="0"/>
              <w:marRight w:val="0"/>
              <w:marTop w:val="0"/>
              <w:marBottom w:val="0"/>
              <w:divBdr>
                <w:top w:val="none" w:sz="0" w:space="0" w:color="auto"/>
                <w:left w:val="none" w:sz="0" w:space="0" w:color="auto"/>
                <w:bottom w:val="none" w:sz="0" w:space="0" w:color="auto"/>
                <w:right w:val="none" w:sz="0" w:space="0" w:color="auto"/>
              </w:divBdr>
            </w:div>
            <w:div w:id="2026516963">
              <w:marLeft w:val="0"/>
              <w:marRight w:val="0"/>
              <w:marTop w:val="0"/>
              <w:marBottom w:val="0"/>
              <w:divBdr>
                <w:top w:val="none" w:sz="0" w:space="0" w:color="auto"/>
                <w:left w:val="none" w:sz="0" w:space="0" w:color="auto"/>
                <w:bottom w:val="none" w:sz="0" w:space="0" w:color="auto"/>
                <w:right w:val="none" w:sz="0" w:space="0" w:color="auto"/>
              </w:divBdr>
            </w:div>
            <w:div w:id="1709526045">
              <w:marLeft w:val="0"/>
              <w:marRight w:val="0"/>
              <w:marTop w:val="0"/>
              <w:marBottom w:val="0"/>
              <w:divBdr>
                <w:top w:val="none" w:sz="0" w:space="0" w:color="auto"/>
                <w:left w:val="none" w:sz="0" w:space="0" w:color="auto"/>
                <w:bottom w:val="none" w:sz="0" w:space="0" w:color="auto"/>
                <w:right w:val="none" w:sz="0" w:space="0" w:color="auto"/>
              </w:divBdr>
            </w:div>
            <w:div w:id="143199788">
              <w:marLeft w:val="0"/>
              <w:marRight w:val="0"/>
              <w:marTop w:val="0"/>
              <w:marBottom w:val="0"/>
              <w:divBdr>
                <w:top w:val="none" w:sz="0" w:space="0" w:color="auto"/>
                <w:left w:val="none" w:sz="0" w:space="0" w:color="auto"/>
                <w:bottom w:val="none" w:sz="0" w:space="0" w:color="auto"/>
                <w:right w:val="none" w:sz="0" w:space="0" w:color="auto"/>
              </w:divBdr>
            </w:div>
            <w:div w:id="828638928">
              <w:marLeft w:val="0"/>
              <w:marRight w:val="0"/>
              <w:marTop w:val="0"/>
              <w:marBottom w:val="0"/>
              <w:divBdr>
                <w:top w:val="none" w:sz="0" w:space="0" w:color="auto"/>
                <w:left w:val="none" w:sz="0" w:space="0" w:color="auto"/>
                <w:bottom w:val="none" w:sz="0" w:space="0" w:color="auto"/>
                <w:right w:val="none" w:sz="0" w:space="0" w:color="auto"/>
              </w:divBdr>
            </w:div>
            <w:div w:id="1804077906">
              <w:marLeft w:val="0"/>
              <w:marRight w:val="0"/>
              <w:marTop w:val="0"/>
              <w:marBottom w:val="0"/>
              <w:divBdr>
                <w:top w:val="none" w:sz="0" w:space="0" w:color="auto"/>
                <w:left w:val="none" w:sz="0" w:space="0" w:color="auto"/>
                <w:bottom w:val="none" w:sz="0" w:space="0" w:color="auto"/>
                <w:right w:val="none" w:sz="0" w:space="0" w:color="auto"/>
              </w:divBdr>
            </w:div>
            <w:div w:id="1288000966">
              <w:marLeft w:val="0"/>
              <w:marRight w:val="0"/>
              <w:marTop w:val="0"/>
              <w:marBottom w:val="0"/>
              <w:divBdr>
                <w:top w:val="none" w:sz="0" w:space="0" w:color="auto"/>
                <w:left w:val="none" w:sz="0" w:space="0" w:color="auto"/>
                <w:bottom w:val="none" w:sz="0" w:space="0" w:color="auto"/>
                <w:right w:val="none" w:sz="0" w:space="0" w:color="auto"/>
              </w:divBdr>
            </w:div>
            <w:div w:id="483742272">
              <w:marLeft w:val="0"/>
              <w:marRight w:val="0"/>
              <w:marTop w:val="0"/>
              <w:marBottom w:val="0"/>
              <w:divBdr>
                <w:top w:val="none" w:sz="0" w:space="0" w:color="auto"/>
                <w:left w:val="none" w:sz="0" w:space="0" w:color="auto"/>
                <w:bottom w:val="none" w:sz="0" w:space="0" w:color="auto"/>
                <w:right w:val="none" w:sz="0" w:space="0" w:color="auto"/>
              </w:divBdr>
            </w:div>
            <w:div w:id="209388673">
              <w:marLeft w:val="0"/>
              <w:marRight w:val="0"/>
              <w:marTop w:val="0"/>
              <w:marBottom w:val="0"/>
              <w:divBdr>
                <w:top w:val="none" w:sz="0" w:space="0" w:color="auto"/>
                <w:left w:val="none" w:sz="0" w:space="0" w:color="auto"/>
                <w:bottom w:val="none" w:sz="0" w:space="0" w:color="auto"/>
                <w:right w:val="none" w:sz="0" w:space="0" w:color="auto"/>
              </w:divBdr>
            </w:div>
            <w:div w:id="1133060432">
              <w:marLeft w:val="0"/>
              <w:marRight w:val="0"/>
              <w:marTop w:val="0"/>
              <w:marBottom w:val="0"/>
              <w:divBdr>
                <w:top w:val="none" w:sz="0" w:space="0" w:color="auto"/>
                <w:left w:val="none" w:sz="0" w:space="0" w:color="auto"/>
                <w:bottom w:val="none" w:sz="0" w:space="0" w:color="auto"/>
                <w:right w:val="none" w:sz="0" w:space="0" w:color="auto"/>
              </w:divBdr>
            </w:div>
            <w:div w:id="2090612923">
              <w:marLeft w:val="0"/>
              <w:marRight w:val="0"/>
              <w:marTop w:val="0"/>
              <w:marBottom w:val="0"/>
              <w:divBdr>
                <w:top w:val="none" w:sz="0" w:space="0" w:color="auto"/>
                <w:left w:val="none" w:sz="0" w:space="0" w:color="auto"/>
                <w:bottom w:val="none" w:sz="0" w:space="0" w:color="auto"/>
                <w:right w:val="none" w:sz="0" w:space="0" w:color="auto"/>
              </w:divBdr>
            </w:div>
            <w:div w:id="2079011355">
              <w:marLeft w:val="0"/>
              <w:marRight w:val="0"/>
              <w:marTop w:val="0"/>
              <w:marBottom w:val="0"/>
              <w:divBdr>
                <w:top w:val="none" w:sz="0" w:space="0" w:color="auto"/>
                <w:left w:val="none" w:sz="0" w:space="0" w:color="auto"/>
                <w:bottom w:val="none" w:sz="0" w:space="0" w:color="auto"/>
                <w:right w:val="none" w:sz="0" w:space="0" w:color="auto"/>
              </w:divBdr>
            </w:div>
            <w:div w:id="1485312939">
              <w:marLeft w:val="0"/>
              <w:marRight w:val="0"/>
              <w:marTop w:val="0"/>
              <w:marBottom w:val="0"/>
              <w:divBdr>
                <w:top w:val="none" w:sz="0" w:space="0" w:color="auto"/>
                <w:left w:val="none" w:sz="0" w:space="0" w:color="auto"/>
                <w:bottom w:val="none" w:sz="0" w:space="0" w:color="auto"/>
                <w:right w:val="none" w:sz="0" w:space="0" w:color="auto"/>
              </w:divBdr>
            </w:div>
            <w:div w:id="479268034">
              <w:marLeft w:val="0"/>
              <w:marRight w:val="0"/>
              <w:marTop w:val="0"/>
              <w:marBottom w:val="0"/>
              <w:divBdr>
                <w:top w:val="none" w:sz="0" w:space="0" w:color="auto"/>
                <w:left w:val="none" w:sz="0" w:space="0" w:color="auto"/>
                <w:bottom w:val="none" w:sz="0" w:space="0" w:color="auto"/>
                <w:right w:val="none" w:sz="0" w:space="0" w:color="auto"/>
              </w:divBdr>
            </w:div>
            <w:div w:id="1773016282">
              <w:marLeft w:val="0"/>
              <w:marRight w:val="0"/>
              <w:marTop w:val="0"/>
              <w:marBottom w:val="0"/>
              <w:divBdr>
                <w:top w:val="none" w:sz="0" w:space="0" w:color="auto"/>
                <w:left w:val="none" w:sz="0" w:space="0" w:color="auto"/>
                <w:bottom w:val="none" w:sz="0" w:space="0" w:color="auto"/>
                <w:right w:val="none" w:sz="0" w:space="0" w:color="auto"/>
              </w:divBdr>
            </w:div>
            <w:div w:id="2127386002">
              <w:marLeft w:val="0"/>
              <w:marRight w:val="0"/>
              <w:marTop w:val="0"/>
              <w:marBottom w:val="0"/>
              <w:divBdr>
                <w:top w:val="none" w:sz="0" w:space="0" w:color="auto"/>
                <w:left w:val="none" w:sz="0" w:space="0" w:color="auto"/>
                <w:bottom w:val="none" w:sz="0" w:space="0" w:color="auto"/>
                <w:right w:val="none" w:sz="0" w:space="0" w:color="auto"/>
              </w:divBdr>
            </w:div>
            <w:div w:id="1450781778">
              <w:marLeft w:val="0"/>
              <w:marRight w:val="0"/>
              <w:marTop w:val="0"/>
              <w:marBottom w:val="0"/>
              <w:divBdr>
                <w:top w:val="none" w:sz="0" w:space="0" w:color="auto"/>
                <w:left w:val="none" w:sz="0" w:space="0" w:color="auto"/>
                <w:bottom w:val="none" w:sz="0" w:space="0" w:color="auto"/>
                <w:right w:val="none" w:sz="0" w:space="0" w:color="auto"/>
              </w:divBdr>
            </w:div>
            <w:div w:id="1451125333">
              <w:marLeft w:val="0"/>
              <w:marRight w:val="0"/>
              <w:marTop w:val="0"/>
              <w:marBottom w:val="0"/>
              <w:divBdr>
                <w:top w:val="none" w:sz="0" w:space="0" w:color="auto"/>
                <w:left w:val="none" w:sz="0" w:space="0" w:color="auto"/>
                <w:bottom w:val="none" w:sz="0" w:space="0" w:color="auto"/>
                <w:right w:val="none" w:sz="0" w:space="0" w:color="auto"/>
              </w:divBdr>
            </w:div>
            <w:div w:id="1436053128">
              <w:marLeft w:val="0"/>
              <w:marRight w:val="0"/>
              <w:marTop w:val="0"/>
              <w:marBottom w:val="0"/>
              <w:divBdr>
                <w:top w:val="none" w:sz="0" w:space="0" w:color="auto"/>
                <w:left w:val="none" w:sz="0" w:space="0" w:color="auto"/>
                <w:bottom w:val="none" w:sz="0" w:space="0" w:color="auto"/>
                <w:right w:val="none" w:sz="0" w:space="0" w:color="auto"/>
              </w:divBdr>
            </w:div>
            <w:div w:id="108210405">
              <w:marLeft w:val="0"/>
              <w:marRight w:val="0"/>
              <w:marTop w:val="0"/>
              <w:marBottom w:val="0"/>
              <w:divBdr>
                <w:top w:val="none" w:sz="0" w:space="0" w:color="auto"/>
                <w:left w:val="none" w:sz="0" w:space="0" w:color="auto"/>
                <w:bottom w:val="none" w:sz="0" w:space="0" w:color="auto"/>
                <w:right w:val="none" w:sz="0" w:space="0" w:color="auto"/>
              </w:divBdr>
            </w:div>
            <w:div w:id="2012219882">
              <w:marLeft w:val="0"/>
              <w:marRight w:val="0"/>
              <w:marTop w:val="0"/>
              <w:marBottom w:val="0"/>
              <w:divBdr>
                <w:top w:val="none" w:sz="0" w:space="0" w:color="auto"/>
                <w:left w:val="none" w:sz="0" w:space="0" w:color="auto"/>
                <w:bottom w:val="none" w:sz="0" w:space="0" w:color="auto"/>
                <w:right w:val="none" w:sz="0" w:space="0" w:color="auto"/>
              </w:divBdr>
            </w:div>
            <w:div w:id="1875120580">
              <w:marLeft w:val="0"/>
              <w:marRight w:val="0"/>
              <w:marTop w:val="0"/>
              <w:marBottom w:val="0"/>
              <w:divBdr>
                <w:top w:val="none" w:sz="0" w:space="0" w:color="auto"/>
                <w:left w:val="none" w:sz="0" w:space="0" w:color="auto"/>
                <w:bottom w:val="none" w:sz="0" w:space="0" w:color="auto"/>
                <w:right w:val="none" w:sz="0" w:space="0" w:color="auto"/>
              </w:divBdr>
            </w:div>
            <w:div w:id="230581805">
              <w:marLeft w:val="0"/>
              <w:marRight w:val="0"/>
              <w:marTop w:val="0"/>
              <w:marBottom w:val="0"/>
              <w:divBdr>
                <w:top w:val="none" w:sz="0" w:space="0" w:color="auto"/>
                <w:left w:val="none" w:sz="0" w:space="0" w:color="auto"/>
                <w:bottom w:val="none" w:sz="0" w:space="0" w:color="auto"/>
                <w:right w:val="none" w:sz="0" w:space="0" w:color="auto"/>
              </w:divBdr>
            </w:div>
            <w:div w:id="1708289308">
              <w:marLeft w:val="0"/>
              <w:marRight w:val="0"/>
              <w:marTop w:val="0"/>
              <w:marBottom w:val="0"/>
              <w:divBdr>
                <w:top w:val="none" w:sz="0" w:space="0" w:color="auto"/>
                <w:left w:val="none" w:sz="0" w:space="0" w:color="auto"/>
                <w:bottom w:val="none" w:sz="0" w:space="0" w:color="auto"/>
                <w:right w:val="none" w:sz="0" w:space="0" w:color="auto"/>
              </w:divBdr>
            </w:div>
            <w:div w:id="102113826">
              <w:marLeft w:val="0"/>
              <w:marRight w:val="0"/>
              <w:marTop w:val="0"/>
              <w:marBottom w:val="0"/>
              <w:divBdr>
                <w:top w:val="none" w:sz="0" w:space="0" w:color="auto"/>
                <w:left w:val="none" w:sz="0" w:space="0" w:color="auto"/>
                <w:bottom w:val="none" w:sz="0" w:space="0" w:color="auto"/>
                <w:right w:val="none" w:sz="0" w:space="0" w:color="auto"/>
              </w:divBdr>
            </w:div>
            <w:div w:id="2102292211">
              <w:marLeft w:val="0"/>
              <w:marRight w:val="0"/>
              <w:marTop w:val="0"/>
              <w:marBottom w:val="0"/>
              <w:divBdr>
                <w:top w:val="none" w:sz="0" w:space="0" w:color="auto"/>
                <w:left w:val="none" w:sz="0" w:space="0" w:color="auto"/>
                <w:bottom w:val="none" w:sz="0" w:space="0" w:color="auto"/>
                <w:right w:val="none" w:sz="0" w:space="0" w:color="auto"/>
              </w:divBdr>
            </w:div>
            <w:div w:id="198203592">
              <w:marLeft w:val="0"/>
              <w:marRight w:val="0"/>
              <w:marTop w:val="0"/>
              <w:marBottom w:val="0"/>
              <w:divBdr>
                <w:top w:val="none" w:sz="0" w:space="0" w:color="auto"/>
                <w:left w:val="none" w:sz="0" w:space="0" w:color="auto"/>
                <w:bottom w:val="none" w:sz="0" w:space="0" w:color="auto"/>
                <w:right w:val="none" w:sz="0" w:space="0" w:color="auto"/>
              </w:divBdr>
            </w:div>
            <w:div w:id="389808800">
              <w:marLeft w:val="0"/>
              <w:marRight w:val="0"/>
              <w:marTop w:val="0"/>
              <w:marBottom w:val="0"/>
              <w:divBdr>
                <w:top w:val="none" w:sz="0" w:space="0" w:color="auto"/>
                <w:left w:val="none" w:sz="0" w:space="0" w:color="auto"/>
                <w:bottom w:val="none" w:sz="0" w:space="0" w:color="auto"/>
                <w:right w:val="none" w:sz="0" w:space="0" w:color="auto"/>
              </w:divBdr>
            </w:div>
            <w:div w:id="1270965726">
              <w:marLeft w:val="0"/>
              <w:marRight w:val="0"/>
              <w:marTop w:val="0"/>
              <w:marBottom w:val="0"/>
              <w:divBdr>
                <w:top w:val="none" w:sz="0" w:space="0" w:color="auto"/>
                <w:left w:val="none" w:sz="0" w:space="0" w:color="auto"/>
                <w:bottom w:val="none" w:sz="0" w:space="0" w:color="auto"/>
                <w:right w:val="none" w:sz="0" w:space="0" w:color="auto"/>
              </w:divBdr>
            </w:div>
            <w:div w:id="462575116">
              <w:marLeft w:val="0"/>
              <w:marRight w:val="0"/>
              <w:marTop w:val="0"/>
              <w:marBottom w:val="0"/>
              <w:divBdr>
                <w:top w:val="none" w:sz="0" w:space="0" w:color="auto"/>
                <w:left w:val="none" w:sz="0" w:space="0" w:color="auto"/>
                <w:bottom w:val="none" w:sz="0" w:space="0" w:color="auto"/>
                <w:right w:val="none" w:sz="0" w:space="0" w:color="auto"/>
              </w:divBdr>
            </w:div>
            <w:div w:id="740179212">
              <w:marLeft w:val="0"/>
              <w:marRight w:val="0"/>
              <w:marTop w:val="0"/>
              <w:marBottom w:val="0"/>
              <w:divBdr>
                <w:top w:val="none" w:sz="0" w:space="0" w:color="auto"/>
                <w:left w:val="none" w:sz="0" w:space="0" w:color="auto"/>
                <w:bottom w:val="none" w:sz="0" w:space="0" w:color="auto"/>
                <w:right w:val="none" w:sz="0" w:space="0" w:color="auto"/>
              </w:divBdr>
            </w:div>
            <w:div w:id="2145928499">
              <w:marLeft w:val="0"/>
              <w:marRight w:val="0"/>
              <w:marTop w:val="0"/>
              <w:marBottom w:val="0"/>
              <w:divBdr>
                <w:top w:val="none" w:sz="0" w:space="0" w:color="auto"/>
                <w:left w:val="none" w:sz="0" w:space="0" w:color="auto"/>
                <w:bottom w:val="none" w:sz="0" w:space="0" w:color="auto"/>
                <w:right w:val="none" w:sz="0" w:space="0" w:color="auto"/>
              </w:divBdr>
            </w:div>
            <w:div w:id="1309819104">
              <w:marLeft w:val="0"/>
              <w:marRight w:val="0"/>
              <w:marTop w:val="0"/>
              <w:marBottom w:val="0"/>
              <w:divBdr>
                <w:top w:val="none" w:sz="0" w:space="0" w:color="auto"/>
                <w:left w:val="none" w:sz="0" w:space="0" w:color="auto"/>
                <w:bottom w:val="none" w:sz="0" w:space="0" w:color="auto"/>
                <w:right w:val="none" w:sz="0" w:space="0" w:color="auto"/>
              </w:divBdr>
            </w:div>
            <w:div w:id="1744598461">
              <w:marLeft w:val="0"/>
              <w:marRight w:val="0"/>
              <w:marTop w:val="0"/>
              <w:marBottom w:val="0"/>
              <w:divBdr>
                <w:top w:val="none" w:sz="0" w:space="0" w:color="auto"/>
                <w:left w:val="none" w:sz="0" w:space="0" w:color="auto"/>
                <w:bottom w:val="none" w:sz="0" w:space="0" w:color="auto"/>
                <w:right w:val="none" w:sz="0" w:space="0" w:color="auto"/>
              </w:divBdr>
            </w:div>
            <w:div w:id="2072071068">
              <w:marLeft w:val="0"/>
              <w:marRight w:val="0"/>
              <w:marTop w:val="0"/>
              <w:marBottom w:val="0"/>
              <w:divBdr>
                <w:top w:val="none" w:sz="0" w:space="0" w:color="auto"/>
                <w:left w:val="none" w:sz="0" w:space="0" w:color="auto"/>
                <w:bottom w:val="none" w:sz="0" w:space="0" w:color="auto"/>
                <w:right w:val="none" w:sz="0" w:space="0" w:color="auto"/>
              </w:divBdr>
            </w:div>
            <w:div w:id="964316011">
              <w:marLeft w:val="0"/>
              <w:marRight w:val="0"/>
              <w:marTop w:val="0"/>
              <w:marBottom w:val="0"/>
              <w:divBdr>
                <w:top w:val="none" w:sz="0" w:space="0" w:color="auto"/>
                <w:left w:val="none" w:sz="0" w:space="0" w:color="auto"/>
                <w:bottom w:val="none" w:sz="0" w:space="0" w:color="auto"/>
                <w:right w:val="none" w:sz="0" w:space="0" w:color="auto"/>
              </w:divBdr>
            </w:div>
            <w:div w:id="1600868527">
              <w:marLeft w:val="0"/>
              <w:marRight w:val="0"/>
              <w:marTop w:val="0"/>
              <w:marBottom w:val="0"/>
              <w:divBdr>
                <w:top w:val="none" w:sz="0" w:space="0" w:color="auto"/>
                <w:left w:val="none" w:sz="0" w:space="0" w:color="auto"/>
                <w:bottom w:val="none" w:sz="0" w:space="0" w:color="auto"/>
                <w:right w:val="none" w:sz="0" w:space="0" w:color="auto"/>
              </w:divBdr>
            </w:div>
            <w:div w:id="1496259875">
              <w:marLeft w:val="0"/>
              <w:marRight w:val="0"/>
              <w:marTop w:val="0"/>
              <w:marBottom w:val="0"/>
              <w:divBdr>
                <w:top w:val="none" w:sz="0" w:space="0" w:color="auto"/>
                <w:left w:val="none" w:sz="0" w:space="0" w:color="auto"/>
                <w:bottom w:val="none" w:sz="0" w:space="0" w:color="auto"/>
                <w:right w:val="none" w:sz="0" w:space="0" w:color="auto"/>
              </w:divBdr>
            </w:div>
            <w:div w:id="1671716230">
              <w:marLeft w:val="0"/>
              <w:marRight w:val="0"/>
              <w:marTop w:val="0"/>
              <w:marBottom w:val="0"/>
              <w:divBdr>
                <w:top w:val="none" w:sz="0" w:space="0" w:color="auto"/>
                <w:left w:val="none" w:sz="0" w:space="0" w:color="auto"/>
                <w:bottom w:val="none" w:sz="0" w:space="0" w:color="auto"/>
                <w:right w:val="none" w:sz="0" w:space="0" w:color="auto"/>
              </w:divBdr>
            </w:div>
            <w:div w:id="344676541">
              <w:marLeft w:val="0"/>
              <w:marRight w:val="0"/>
              <w:marTop w:val="0"/>
              <w:marBottom w:val="0"/>
              <w:divBdr>
                <w:top w:val="none" w:sz="0" w:space="0" w:color="auto"/>
                <w:left w:val="none" w:sz="0" w:space="0" w:color="auto"/>
                <w:bottom w:val="none" w:sz="0" w:space="0" w:color="auto"/>
                <w:right w:val="none" w:sz="0" w:space="0" w:color="auto"/>
              </w:divBdr>
            </w:div>
            <w:div w:id="1611741369">
              <w:marLeft w:val="0"/>
              <w:marRight w:val="0"/>
              <w:marTop w:val="0"/>
              <w:marBottom w:val="0"/>
              <w:divBdr>
                <w:top w:val="none" w:sz="0" w:space="0" w:color="auto"/>
                <w:left w:val="none" w:sz="0" w:space="0" w:color="auto"/>
                <w:bottom w:val="none" w:sz="0" w:space="0" w:color="auto"/>
                <w:right w:val="none" w:sz="0" w:space="0" w:color="auto"/>
              </w:divBdr>
            </w:div>
            <w:div w:id="870723325">
              <w:marLeft w:val="0"/>
              <w:marRight w:val="0"/>
              <w:marTop w:val="0"/>
              <w:marBottom w:val="0"/>
              <w:divBdr>
                <w:top w:val="none" w:sz="0" w:space="0" w:color="auto"/>
                <w:left w:val="none" w:sz="0" w:space="0" w:color="auto"/>
                <w:bottom w:val="none" w:sz="0" w:space="0" w:color="auto"/>
                <w:right w:val="none" w:sz="0" w:space="0" w:color="auto"/>
              </w:divBdr>
            </w:div>
            <w:div w:id="1056054522">
              <w:marLeft w:val="0"/>
              <w:marRight w:val="0"/>
              <w:marTop w:val="0"/>
              <w:marBottom w:val="0"/>
              <w:divBdr>
                <w:top w:val="none" w:sz="0" w:space="0" w:color="auto"/>
                <w:left w:val="none" w:sz="0" w:space="0" w:color="auto"/>
                <w:bottom w:val="none" w:sz="0" w:space="0" w:color="auto"/>
                <w:right w:val="none" w:sz="0" w:space="0" w:color="auto"/>
              </w:divBdr>
            </w:div>
            <w:div w:id="927077980">
              <w:marLeft w:val="0"/>
              <w:marRight w:val="0"/>
              <w:marTop w:val="0"/>
              <w:marBottom w:val="0"/>
              <w:divBdr>
                <w:top w:val="none" w:sz="0" w:space="0" w:color="auto"/>
                <w:left w:val="none" w:sz="0" w:space="0" w:color="auto"/>
                <w:bottom w:val="none" w:sz="0" w:space="0" w:color="auto"/>
                <w:right w:val="none" w:sz="0" w:space="0" w:color="auto"/>
              </w:divBdr>
            </w:div>
            <w:div w:id="1296990129">
              <w:marLeft w:val="0"/>
              <w:marRight w:val="0"/>
              <w:marTop w:val="0"/>
              <w:marBottom w:val="0"/>
              <w:divBdr>
                <w:top w:val="none" w:sz="0" w:space="0" w:color="auto"/>
                <w:left w:val="none" w:sz="0" w:space="0" w:color="auto"/>
                <w:bottom w:val="none" w:sz="0" w:space="0" w:color="auto"/>
                <w:right w:val="none" w:sz="0" w:space="0" w:color="auto"/>
              </w:divBdr>
            </w:div>
            <w:div w:id="1702244877">
              <w:marLeft w:val="0"/>
              <w:marRight w:val="0"/>
              <w:marTop w:val="0"/>
              <w:marBottom w:val="0"/>
              <w:divBdr>
                <w:top w:val="none" w:sz="0" w:space="0" w:color="auto"/>
                <w:left w:val="none" w:sz="0" w:space="0" w:color="auto"/>
                <w:bottom w:val="none" w:sz="0" w:space="0" w:color="auto"/>
                <w:right w:val="none" w:sz="0" w:space="0" w:color="auto"/>
              </w:divBdr>
            </w:div>
            <w:div w:id="997728861">
              <w:marLeft w:val="0"/>
              <w:marRight w:val="0"/>
              <w:marTop w:val="0"/>
              <w:marBottom w:val="0"/>
              <w:divBdr>
                <w:top w:val="none" w:sz="0" w:space="0" w:color="auto"/>
                <w:left w:val="none" w:sz="0" w:space="0" w:color="auto"/>
                <w:bottom w:val="none" w:sz="0" w:space="0" w:color="auto"/>
                <w:right w:val="none" w:sz="0" w:space="0" w:color="auto"/>
              </w:divBdr>
            </w:div>
            <w:div w:id="1790933252">
              <w:marLeft w:val="0"/>
              <w:marRight w:val="0"/>
              <w:marTop w:val="0"/>
              <w:marBottom w:val="0"/>
              <w:divBdr>
                <w:top w:val="none" w:sz="0" w:space="0" w:color="auto"/>
                <w:left w:val="none" w:sz="0" w:space="0" w:color="auto"/>
                <w:bottom w:val="none" w:sz="0" w:space="0" w:color="auto"/>
                <w:right w:val="none" w:sz="0" w:space="0" w:color="auto"/>
              </w:divBdr>
            </w:div>
            <w:div w:id="1231382247">
              <w:marLeft w:val="0"/>
              <w:marRight w:val="0"/>
              <w:marTop w:val="0"/>
              <w:marBottom w:val="0"/>
              <w:divBdr>
                <w:top w:val="none" w:sz="0" w:space="0" w:color="auto"/>
                <w:left w:val="none" w:sz="0" w:space="0" w:color="auto"/>
                <w:bottom w:val="none" w:sz="0" w:space="0" w:color="auto"/>
                <w:right w:val="none" w:sz="0" w:space="0" w:color="auto"/>
              </w:divBdr>
            </w:div>
            <w:div w:id="1245840527">
              <w:marLeft w:val="0"/>
              <w:marRight w:val="0"/>
              <w:marTop w:val="0"/>
              <w:marBottom w:val="0"/>
              <w:divBdr>
                <w:top w:val="none" w:sz="0" w:space="0" w:color="auto"/>
                <w:left w:val="none" w:sz="0" w:space="0" w:color="auto"/>
                <w:bottom w:val="none" w:sz="0" w:space="0" w:color="auto"/>
                <w:right w:val="none" w:sz="0" w:space="0" w:color="auto"/>
              </w:divBdr>
            </w:div>
            <w:div w:id="1679648612">
              <w:marLeft w:val="0"/>
              <w:marRight w:val="0"/>
              <w:marTop w:val="0"/>
              <w:marBottom w:val="0"/>
              <w:divBdr>
                <w:top w:val="none" w:sz="0" w:space="0" w:color="auto"/>
                <w:left w:val="none" w:sz="0" w:space="0" w:color="auto"/>
                <w:bottom w:val="none" w:sz="0" w:space="0" w:color="auto"/>
                <w:right w:val="none" w:sz="0" w:space="0" w:color="auto"/>
              </w:divBdr>
            </w:div>
            <w:div w:id="2105684046">
              <w:marLeft w:val="0"/>
              <w:marRight w:val="0"/>
              <w:marTop w:val="0"/>
              <w:marBottom w:val="0"/>
              <w:divBdr>
                <w:top w:val="none" w:sz="0" w:space="0" w:color="auto"/>
                <w:left w:val="none" w:sz="0" w:space="0" w:color="auto"/>
                <w:bottom w:val="none" w:sz="0" w:space="0" w:color="auto"/>
                <w:right w:val="none" w:sz="0" w:space="0" w:color="auto"/>
              </w:divBdr>
            </w:div>
            <w:div w:id="898637000">
              <w:marLeft w:val="0"/>
              <w:marRight w:val="0"/>
              <w:marTop w:val="0"/>
              <w:marBottom w:val="0"/>
              <w:divBdr>
                <w:top w:val="none" w:sz="0" w:space="0" w:color="auto"/>
                <w:left w:val="none" w:sz="0" w:space="0" w:color="auto"/>
                <w:bottom w:val="none" w:sz="0" w:space="0" w:color="auto"/>
                <w:right w:val="none" w:sz="0" w:space="0" w:color="auto"/>
              </w:divBdr>
            </w:div>
            <w:div w:id="955214394">
              <w:marLeft w:val="0"/>
              <w:marRight w:val="0"/>
              <w:marTop w:val="0"/>
              <w:marBottom w:val="0"/>
              <w:divBdr>
                <w:top w:val="none" w:sz="0" w:space="0" w:color="auto"/>
                <w:left w:val="none" w:sz="0" w:space="0" w:color="auto"/>
                <w:bottom w:val="none" w:sz="0" w:space="0" w:color="auto"/>
                <w:right w:val="none" w:sz="0" w:space="0" w:color="auto"/>
              </w:divBdr>
            </w:div>
            <w:div w:id="1480001818">
              <w:marLeft w:val="0"/>
              <w:marRight w:val="0"/>
              <w:marTop w:val="0"/>
              <w:marBottom w:val="0"/>
              <w:divBdr>
                <w:top w:val="none" w:sz="0" w:space="0" w:color="auto"/>
                <w:left w:val="none" w:sz="0" w:space="0" w:color="auto"/>
                <w:bottom w:val="none" w:sz="0" w:space="0" w:color="auto"/>
                <w:right w:val="none" w:sz="0" w:space="0" w:color="auto"/>
              </w:divBdr>
            </w:div>
            <w:div w:id="759446874">
              <w:marLeft w:val="0"/>
              <w:marRight w:val="0"/>
              <w:marTop w:val="0"/>
              <w:marBottom w:val="0"/>
              <w:divBdr>
                <w:top w:val="none" w:sz="0" w:space="0" w:color="auto"/>
                <w:left w:val="none" w:sz="0" w:space="0" w:color="auto"/>
                <w:bottom w:val="none" w:sz="0" w:space="0" w:color="auto"/>
                <w:right w:val="none" w:sz="0" w:space="0" w:color="auto"/>
              </w:divBdr>
            </w:div>
            <w:div w:id="993025494">
              <w:marLeft w:val="0"/>
              <w:marRight w:val="0"/>
              <w:marTop w:val="0"/>
              <w:marBottom w:val="0"/>
              <w:divBdr>
                <w:top w:val="none" w:sz="0" w:space="0" w:color="auto"/>
                <w:left w:val="none" w:sz="0" w:space="0" w:color="auto"/>
                <w:bottom w:val="none" w:sz="0" w:space="0" w:color="auto"/>
                <w:right w:val="none" w:sz="0" w:space="0" w:color="auto"/>
              </w:divBdr>
            </w:div>
            <w:div w:id="19175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3884">
      <w:bodyDiv w:val="1"/>
      <w:marLeft w:val="0"/>
      <w:marRight w:val="0"/>
      <w:marTop w:val="0"/>
      <w:marBottom w:val="0"/>
      <w:divBdr>
        <w:top w:val="none" w:sz="0" w:space="0" w:color="auto"/>
        <w:left w:val="none" w:sz="0" w:space="0" w:color="auto"/>
        <w:bottom w:val="none" w:sz="0" w:space="0" w:color="auto"/>
        <w:right w:val="none" w:sz="0" w:space="0" w:color="auto"/>
      </w:divBdr>
    </w:div>
    <w:div w:id="1869950955">
      <w:bodyDiv w:val="1"/>
      <w:marLeft w:val="0"/>
      <w:marRight w:val="0"/>
      <w:marTop w:val="0"/>
      <w:marBottom w:val="0"/>
      <w:divBdr>
        <w:top w:val="none" w:sz="0" w:space="0" w:color="auto"/>
        <w:left w:val="none" w:sz="0" w:space="0" w:color="auto"/>
        <w:bottom w:val="none" w:sz="0" w:space="0" w:color="auto"/>
        <w:right w:val="none" w:sz="0" w:space="0" w:color="auto"/>
      </w:divBdr>
    </w:div>
    <w:div w:id="1878807683">
      <w:bodyDiv w:val="1"/>
      <w:marLeft w:val="0"/>
      <w:marRight w:val="0"/>
      <w:marTop w:val="0"/>
      <w:marBottom w:val="0"/>
      <w:divBdr>
        <w:top w:val="none" w:sz="0" w:space="0" w:color="auto"/>
        <w:left w:val="none" w:sz="0" w:space="0" w:color="auto"/>
        <w:bottom w:val="none" w:sz="0" w:space="0" w:color="auto"/>
        <w:right w:val="none" w:sz="0" w:space="0" w:color="auto"/>
      </w:divBdr>
      <w:divsChild>
        <w:div w:id="416290640">
          <w:marLeft w:val="0"/>
          <w:marRight w:val="0"/>
          <w:marTop w:val="0"/>
          <w:marBottom w:val="0"/>
          <w:divBdr>
            <w:top w:val="none" w:sz="0" w:space="0" w:color="auto"/>
            <w:left w:val="none" w:sz="0" w:space="0" w:color="auto"/>
            <w:bottom w:val="none" w:sz="0" w:space="0" w:color="auto"/>
            <w:right w:val="none" w:sz="0" w:space="0" w:color="auto"/>
          </w:divBdr>
          <w:divsChild>
            <w:div w:id="1933197859">
              <w:marLeft w:val="0"/>
              <w:marRight w:val="0"/>
              <w:marTop w:val="0"/>
              <w:marBottom w:val="0"/>
              <w:divBdr>
                <w:top w:val="none" w:sz="0" w:space="0" w:color="auto"/>
                <w:left w:val="none" w:sz="0" w:space="0" w:color="auto"/>
                <w:bottom w:val="none" w:sz="0" w:space="0" w:color="auto"/>
                <w:right w:val="none" w:sz="0" w:space="0" w:color="auto"/>
              </w:divBdr>
            </w:div>
            <w:div w:id="1216701140">
              <w:marLeft w:val="0"/>
              <w:marRight w:val="0"/>
              <w:marTop w:val="0"/>
              <w:marBottom w:val="0"/>
              <w:divBdr>
                <w:top w:val="none" w:sz="0" w:space="0" w:color="auto"/>
                <w:left w:val="none" w:sz="0" w:space="0" w:color="auto"/>
                <w:bottom w:val="none" w:sz="0" w:space="0" w:color="auto"/>
                <w:right w:val="none" w:sz="0" w:space="0" w:color="auto"/>
              </w:divBdr>
            </w:div>
            <w:div w:id="79378850">
              <w:marLeft w:val="0"/>
              <w:marRight w:val="0"/>
              <w:marTop w:val="0"/>
              <w:marBottom w:val="0"/>
              <w:divBdr>
                <w:top w:val="none" w:sz="0" w:space="0" w:color="auto"/>
                <w:left w:val="none" w:sz="0" w:space="0" w:color="auto"/>
                <w:bottom w:val="none" w:sz="0" w:space="0" w:color="auto"/>
                <w:right w:val="none" w:sz="0" w:space="0" w:color="auto"/>
              </w:divBdr>
            </w:div>
            <w:div w:id="60445235">
              <w:marLeft w:val="0"/>
              <w:marRight w:val="0"/>
              <w:marTop w:val="0"/>
              <w:marBottom w:val="0"/>
              <w:divBdr>
                <w:top w:val="none" w:sz="0" w:space="0" w:color="auto"/>
                <w:left w:val="none" w:sz="0" w:space="0" w:color="auto"/>
                <w:bottom w:val="none" w:sz="0" w:space="0" w:color="auto"/>
                <w:right w:val="none" w:sz="0" w:space="0" w:color="auto"/>
              </w:divBdr>
            </w:div>
            <w:div w:id="454565185">
              <w:marLeft w:val="0"/>
              <w:marRight w:val="0"/>
              <w:marTop w:val="0"/>
              <w:marBottom w:val="0"/>
              <w:divBdr>
                <w:top w:val="none" w:sz="0" w:space="0" w:color="auto"/>
                <w:left w:val="none" w:sz="0" w:space="0" w:color="auto"/>
                <w:bottom w:val="none" w:sz="0" w:space="0" w:color="auto"/>
                <w:right w:val="none" w:sz="0" w:space="0" w:color="auto"/>
              </w:divBdr>
            </w:div>
            <w:div w:id="1676028854">
              <w:marLeft w:val="0"/>
              <w:marRight w:val="0"/>
              <w:marTop w:val="0"/>
              <w:marBottom w:val="0"/>
              <w:divBdr>
                <w:top w:val="none" w:sz="0" w:space="0" w:color="auto"/>
                <w:left w:val="none" w:sz="0" w:space="0" w:color="auto"/>
                <w:bottom w:val="none" w:sz="0" w:space="0" w:color="auto"/>
                <w:right w:val="none" w:sz="0" w:space="0" w:color="auto"/>
              </w:divBdr>
            </w:div>
            <w:div w:id="1866552636">
              <w:marLeft w:val="0"/>
              <w:marRight w:val="0"/>
              <w:marTop w:val="0"/>
              <w:marBottom w:val="0"/>
              <w:divBdr>
                <w:top w:val="none" w:sz="0" w:space="0" w:color="auto"/>
                <w:left w:val="none" w:sz="0" w:space="0" w:color="auto"/>
                <w:bottom w:val="none" w:sz="0" w:space="0" w:color="auto"/>
                <w:right w:val="none" w:sz="0" w:space="0" w:color="auto"/>
              </w:divBdr>
            </w:div>
            <w:div w:id="1917007665">
              <w:marLeft w:val="0"/>
              <w:marRight w:val="0"/>
              <w:marTop w:val="0"/>
              <w:marBottom w:val="0"/>
              <w:divBdr>
                <w:top w:val="none" w:sz="0" w:space="0" w:color="auto"/>
                <w:left w:val="none" w:sz="0" w:space="0" w:color="auto"/>
                <w:bottom w:val="none" w:sz="0" w:space="0" w:color="auto"/>
                <w:right w:val="none" w:sz="0" w:space="0" w:color="auto"/>
              </w:divBdr>
            </w:div>
            <w:div w:id="1653176697">
              <w:marLeft w:val="0"/>
              <w:marRight w:val="0"/>
              <w:marTop w:val="0"/>
              <w:marBottom w:val="0"/>
              <w:divBdr>
                <w:top w:val="none" w:sz="0" w:space="0" w:color="auto"/>
                <w:left w:val="none" w:sz="0" w:space="0" w:color="auto"/>
                <w:bottom w:val="none" w:sz="0" w:space="0" w:color="auto"/>
                <w:right w:val="none" w:sz="0" w:space="0" w:color="auto"/>
              </w:divBdr>
            </w:div>
            <w:div w:id="1220245116">
              <w:marLeft w:val="0"/>
              <w:marRight w:val="0"/>
              <w:marTop w:val="0"/>
              <w:marBottom w:val="0"/>
              <w:divBdr>
                <w:top w:val="none" w:sz="0" w:space="0" w:color="auto"/>
                <w:left w:val="none" w:sz="0" w:space="0" w:color="auto"/>
                <w:bottom w:val="none" w:sz="0" w:space="0" w:color="auto"/>
                <w:right w:val="none" w:sz="0" w:space="0" w:color="auto"/>
              </w:divBdr>
            </w:div>
            <w:div w:id="687830735">
              <w:marLeft w:val="0"/>
              <w:marRight w:val="0"/>
              <w:marTop w:val="0"/>
              <w:marBottom w:val="0"/>
              <w:divBdr>
                <w:top w:val="none" w:sz="0" w:space="0" w:color="auto"/>
                <w:left w:val="none" w:sz="0" w:space="0" w:color="auto"/>
                <w:bottom w:val="none" w:sz="0" w:space="0" w:color="auto"/>
                <w:right w:val="none" w:sz="0" w:space="0" w:color="auto"/>
              </w:divBdr>
            </w:div>
            <w:div w:id="275605250">
              <w:marLeft w:val="0"/>
              <w:marRight w:val="0"/>
              <w:marTop w:val="0"/>
              <w:marBottom w:val="0"/>
              <w:divBdr>
                <w:top w:val="none" w:sz="0" w:space="0" w:color="auto"/>
                <w:left w:val="none" w:sz="0" w:space="0" w:color="auto"/>
                <w:bottom w:val="none" w:sz="0" w:space="0" w:color="auto"/>
                <w:right w:val="none" w:sz="0" w:space="0" w:color="auto"/>
              </w:divBdr>
            </w:div>
            <w:div w:id="1360667582">
              <w:marLeft w:val="0"/>
              <w:marRight w:val="0"/>
              <w:marTop w:val="0"/>
              <w:marBottom w:val="0"/>
              <w:divBdr>
                <w:top w:val="none" w:sz="0" w:space="0" w:color="auto"/>
                <w:left w:val="none" w:sz="0" w:space="0" w:color="auto"/>
                <w:bottom w:val="none" w:sz="0" w:space="0" w:color="auto"/>
                <w:right w:val="none" w:sz="0" w:space="0" w:color="auto"/>
              </w:divBdr>
            </w:div>
            <w:div w:id="1419906467">
              <w:marLeft w:val="0"/>
              <w:marRight w:val="0"/>
              <w:marTop w:val="0"/>
              <w:marBottom w:val="0"/>
              <w:divBdr>
                <w:top w:val="none" w:sz="0" w:space="0" w:color="auto"/>
                <w:left w:val="none" w:sz="0" w:space="0" w:color="auto"/>
                <w:bottom w:val="none" w:sz="0" w:space="0" w:color="auto"/>
                <w:right w:val="none" w:sz="0" w:space="0" w:color="auto"/>
              </w:divBdr>
            </w:div>
            <w:div w:id="895239446">
              <w:marLeft w:val="0"/>
              <w:marRight w:val="0"/>
              <w:marTop w:val="0"/>
              <w:marBottom w:val="0"/>
              <w:divBdr>
                <w:top w:val="none" w:sz="0" w:space="0" w:color="auto"/>
                <w:left w:val="none" w:sz="0" w:space="0" w:color="auto"/>
                <w:bottom w:val="none" w:sz="0" w:space="0" w:color="auto"/>
                <w:right w:val="none" w:sz="0" w:space="0" w:color="auto"/>
              </w:divBdr>
            </w:div>
            <w:div w:id="2110000747">
              <w:marLeft w:val="0"/>
              <w:marRight w:val="0"/>
              <w:marTop w:val="0"/>
              <w:marBottom w:val="0"/>
              <w:divBdr>
                <w:top w:val="none" w:sz="0" w:space="0" w:color="auto"/>
                <w:left w:val="none" w:sz="0" w:space="0" w:color="auto"/>
                <w:bottom w:val="none" w:sz="0" w:space="0" w:color="auto"/>
                <w:right w:val="none" w:sz="0" w:space="0" w:color="auto"/>
              </w:divBdr>
            </w:div>
            <w:div w:id="947742026">
              <w:marLeft w:val="0"/>
              <w:marRight w:val="0"/>
              <w:marTop w:val="0"/>
              <w:marBottom w:val="0"/>
              <w:divBdr>
                <w:top w:val="none" w:sz="0" w:space="0" w:color="auto"/>
                <w:left w:val="none" w:sz="0" w:space="0" w:color="auto"/>
                <w:bottom w:val="none" w:sz="0" w:space="0" w:color="auto"/>
                <w:right w:val="none" w:sz="0" w:space="0" w:color="auto"/>
              </w:divBdr>
            </w:div>
            <w:div w:id="1715350996">
              <w:marLeft w:val="0"/>
              <w:marRight w:val="0"/>
              <w:marTop w:val="0"/>
              <w:marBottom w:val="0"/>
              <w:divBdr>
                <w:top w:val="none" w:sz="0" w:space="0" w:color="auto"/>
                <w:left w:val="none" w:sz="0" w:space="0" w:color="auto"/>
                <w:bottom w:val="none" w:sz="0" w:space="0" w:color="auto"/>
                <w:right w:val="none" w:sz="0" w:space="0" w:color="auto"/>
              </w:divBdr>
            </w:div>
            <w:div w:id="1165825021">
              <w:marLeft w:val="0"/>
              <w:marRight w:val="0"/>
              <w:marTop w:val="0"/>
              <w:marBottom w:val="0"/>
              <w:divBdr>
                <w:top w:val="none" w:sz="0" w:space="0" w:color="auto"/>
                <w:left w:val="none" w:sz="0" w:space="0" w:color="auto"/>
                <w:bottom w:val="none" w:sz="0" w:space="0" w:color="auto"/>
                <w:right w:val="none" w:sz="0" w:space="0" w:color="auto"/>
              </w:divBdr>
            </w:div>
            <w:div w:id="1775444077">
              <w:marLeft w:val="0"/>
              <w:marRight w:val="0"/>
              <w:marTop w:val="0"/>
              <w:marBottom w:val="0"/>
              <w:divBdr>
                <w:top w:val="none" w:sz="0" w:space="0" w:color="auto"/>
                <w:left w:val="none" w:sz="0" w:space="0" w:color="auto"/>
                <w:bottom w:val="none" w:sz="0" w:space="0" w:color="auto"/>
                <w:right w:val="none" w:sz="0" w:space="0" w:color="auto"/>
              </w:divBdr>
            </w:div>
            <w:div w:id="2121298943">
              <w:marLeft w:val="0"/>
              <w:marRight w:val="0"/>
              <w:marTop w:val="0"/>
              <w:marBottom w:val="0"/>
              <w:divBdr>
                <w:top w:val="none" w:sz="0" w:space="0" w:color="auto"/>
                <w:left w:val="none" w:sz="0" w:space="0" w:color="auto"/>
                <w:bottom w:val="none" w:sz="0" w:space="0" w:color="auto"/>
                <w:right w:val="none" w:sz="0" w:space="0" w:color="auto"/>
              </w:divBdr>
            </w:div>
            <w:div w:id="647173277">
              <w:marLeft w:val="0"/>
              <w:marRight w:val="0"/>
              <w:marTop w:val="0"/>
              <w:marBottom w:val="0"/>
              <w:divBdr>
                <w:top w:val="none" w:sz="0" w:space="0" w:color="auto"/>
                <w:left w:val="none" w:sz="0" w:space="0" w:color="auto"/>
                <w:bottom w:val="none" w:sz="0" w:space="0" w:color="auto"/>
                <w:right w:val="none" w:sz="0" w:space="0" w:color="auto"/>
              </w:divBdr>
            </w:div>
            <w:div w:id="1759597146">
              <w:marLeft w:val="0"/>
              <w:marRight w:val="0"/>
              <w:marTop w:val="0"/>
              <w:marBottom w:val="0"/>
              <w:divBdr>
                <w:top w:val="none" w:sz="0" w:space="0" w:color="auto"/>
                <w:left w:val="none" w:sz="0" w:space="0" w:color="auto"/>
                <w:bottom w:val="none" w:sz="0" w:space="0" w:color="auto"/>
                <w:right w:val="none" w:sz="0" w:space="0" w:color="auto"/>
              </w:divBdr>
            </w:div>
            <w:div w:id="1737314133">
              <w:marLeft w:val="0"/>
              <w:marRight w:val="0"/>
              <w:marTop w:val="0"/>
              <w:marBottom w:val="0"/>
              <w:divBdr>
                <w:top w:val="none" w:sz="0" w:space="0" w:color="auto"/>
                <w:left w:val="none" w:sz="0" w:space="0" w:color="auto"/>
                <w:bottom w:val="none" w:sz="0" w:space="0" w:color="auto"/>
                <w:right w:val="none" w:sz="0" w:space="0" w:color="auto"/>
              </w:divBdr>
            </w:div>
            <w:div w:id="91053955">
              <w:marLeft w:val="0"/>
              <w:marRight w:val="0"/>
              <w:marTop w:val="0"/>
              <w:marBottom w:val="0"/>
              <w:divBdr>
                <w:top w:val="none" w:sz="0" w:space="0" w:color="auto"/>
                <w:left w:val="none" w:sz="0" w:space="0" w:color="auto"/>
                <w:bottom w:val="none" w:sz="0" w:space="0" w:color="auto"/>
                <w:right w:val="none" w:sz="0" w:space="0" w:color="auto"/>
              </w:divBdr>
            </w:div>
            <w:div w:id="952908867">
              <w:marLeft w:val="0"/>
              <w:marRight w:val="0"/>
              <w:marTop w:val="0"/>
              <w:marBottom w:val="0"/>
              <w:divBdr>
                <w:top w:val="none" w:sz="0" w:space="0" w:color="auto"/>
                <w:left w:val="none" w:sz="0" w:space="0" w:color="auto"/>
                <w:bottom w:val="none" w:sz="0" w:space="0" w:color="auto"/>
                <w:right w:val="none" w:sz="0" w:space="0" w:color="auto"/>
              </w:divBdr>
            </w:div>
            <w:div w:id="461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929">
      <w:bodyDiv w:val="1"/>
      <w:marLeft w:val="0"/>
      <w:marRight w:val="0"/>
      <w:marTop w:val="0"/>
      <w:marBottom w:val="0"/>
      <w:divBdr>
        <w:top w:val="none" w:sz="0" w:space="0" w:color="auto"/>
        <w:left w:val="none" w:sz="0" w:space="0" w:color="auto"/>
        <w:bottom w:val="none" w:sz="0" w:space="0" w:color="auto"/>
        <w:right w:val="none" w:sz="0" w:space="0" w:color="auto"/>
      </w:divBdr>
    </w:div>
    <w:div w:id="1943104837">
      <w:bodyDiv w:val="1"/>
      <w:marLeft w:val="0"/>
      <w:marRight w:val="0"/>
      <w:marTop w:val="0"/>
      <w:marBottom w:val="0"/>
      <w:divBdr>
        <w:top w:val="none" w:sz="0" w:space="0" w:color="auto"/>
        <w:left w:val="none" w:sz="0" w:space="0" w:color="auto"/>
        <w:bottom w:val="none" w:sz="0" w:space="0" w:color="auto"/>
        <w:right w:val="none" w:sz="0" w:space="0" w:color="auto"/>
      </w:divBdr>
      <w:divsChild>
        <w:div w:id="1868103866">
          <w:marLeft w:val="0"/>
          <w:marRight w:val="0"/>
          <w:marTop w:val="0"/>
          <w:marBottom w:val="0"/>
          <w:divBdr>
            <w:top w:val="none" w:sz="0" w:space="0" w:color="auto"/>
            <w:left w:val="none" w:sz="0" w:space="0" w:color="auto"/>
            <w:bottom w:val="none" w:sz="0" w:space="0" w:color="auto"/>
            <w:right w:val="none" w:sz="0" w:space="0" w:color="auto"/>
          </w:divBdr>
          <w:divsChild>
            <w:div w:id="708149220">
              <w:marLeft w:val="0"/>
              <w:marRight w:val="0"/>
              <w:marTop w:val="0"/>
              <w:marBottom w:val="0"/>
              <w:divBdr>
                <w:top w:val="none" w:sz="0" w:space="0" w:color="auto"/>
                <w:left w:val="none" w:sz="0" w:space="0" w:color="auto"/>
                <w:bottom w:val="none" w:sz="0" w:space="0" w:color="auto"/>
                <w:right w:val="none" w:sz="0" w:space="0" w:color="auto"/>
              </w:divBdr>
            </w:div>
            <w:div w:id="1794133306">
              <w:marLeft w:val="0"/>
              <w:marRight w:val="0"/>
              <w:marTop w:val="0"/>
              <w:marBottom w:val="0"/>
              <w:divBdr>
                <w:top w:val="none" w:sz="0" w:space="0" w:color="auto"/>
                <w:left w:val="none" w:sz="0" w:space="0" w:color="auto"/>
                <w:bottom w:val="none" w:sz="0" w:space="0" w:color="auto"/>
                <w:right w:val="none" w:sz="0" w:space="0" w:color="auto"/>
              </w:divBdr>
            </w:div>
            <w:div w:id="1046639116">
              <w:marLeft w:val="0"/>
              <w:marRight w:val="0"/>
              <w:marTop w:val="0"/>
              <w:marBottom w:val="0"/>
              <w:divBdr>
                <w:top w:val="none" w:sz="0" w:space="0" w:color="auto"/>
                <w:left w:val="none" w:sz="0" w:space="0" w:color="auto"/>
                <w:bottom w:val="none" w:sz="0" w:space="0" w:color="auto"/>
                <w:right w:val="none" w:sz="0" w:space="0" w:color="auto"/>
              </w:divBdr>
            </w:div>
            <w:div w:id="1656908530">
              <w:marLeft w:val="0"/>
              <w:marRight w:val="0"/>
              <w:marTop w:val="0"/>
              <w:marBottom w:val="0"/>
              <w:divBdr>
                <w:top w:val="none" w:sz="0" w:space="0" w:color="auto"/>
                <w:left w:val="none" w:sz="0" w:space="0" w:color="auto"/>
                <w:bottom w:val="none" w:sz="0" w:space="0" w:color="auto"/>
                <w:right w:val="none" w:sz="0" w:space="0" w:color="auto"/>
              </w:divBdr>
            </w:div>
            <w:div w:id="2028630411">
              <w:marLeft w:val="0"/>
              <w:marRight w:val="0"/>
              <w:marTop w:val="0"/>
              <w:marBottom w:val="0"/>
              <w:divBdr>
                <w:top w:val="none" w:sz="0" w:space="0" w:color="auto"/>
                <w:left w:val="none" w:sz="0" w:space="0" w:color="auto"/>
                <w:bottom w:val="none" w:sz="0" w:space="0" w:color="auto"/>
                <w:right w:val="none" w:sz="0" w:space="0" w:color="auto"/>
              </w:divBdr>
            </w:div>
            <w:div w:id="176429056">
              <w:marLeft w:val="0"/>
              <w:marRight w:val="0"/>
              <w:marTop w:val="0"/>
              <w:marBottom w:val="0"/>
              <w:divBdr>
                <w:top w:val="none" w:sz="0" w:space="0" w:color="auto"/>
                <w:left w:val="none" w:sz="0" w:space="0" w:color="auto"/>
                <w:bottom w:val="none" w:sz="0" w:space="0" w:color="auto"/>
                <w:right w:val="none" w:sz="0" w:space="0" w:color="auto"/>
              </w:divBdr>
            </w:div>
            <w:div w:id="1457212965">
              <w:marLeft w:val="0"/>
              <w:marRight w:val="0"/>
              <w:marTop w:val="0"/>
              <w:marBottom w:val="0"/>
              <w:divBdr>
                <w:top w:val="none" w:sz="0" w:space="0" w:color="auto"/>
                <w:left w:val="none" w:sz="0" w:space="0" w:color="auto"/>
                <w:bottom w:val="none" w:sz="0" w:space="0" w:color="auto"/>
                <w:right w:val="none" w:sz="0" w:space="0" w:color="auto"/>
              </w:divBdr>
            </w:div>
            <w:div w:id="275530745">
              <w:marLeft w:val="0"/>
              <w:marRight w:val="0"/>
              <w:marTop w:val="0"/>
              <w:marBottom w:val="0"/>
              <w:divBdr>
                <w:top w:val="none" w:sz="0" w:space="0" w:color="auto"/>
                <w:left w:val="none" w:sz="0" w:space="0" w:color="auto"/>
                <w:bottom w:val="none" w:sz="0" w:space="0" w:color="auto"/>
                <w:right w:val="none" w:sz="0" w:space="0" w:color="auto"/>
              </w:divBdr>
            </w:div>
            <w:div w:id="1169949772">
              <w:marLeft w:val="0"/>
              <w:marRight w:val="0"/>
              <w:marTop w:val="0"/>
              <w:marBottom w:val="0"/>
              <w:divBdr>
                <w:top w:val="none" w:sz="0" w:space="0" w:color="auto"/>
                <w:left w:val="none" w:sz="0" w:space="0" w:color="auto"/>
                <w:bottom w:val="none" w:sz="0" w:space="0" w:color="auto"/>
                <w:right w:val="none" w:sz="0" w:space="0" w:color="auto"/>
              </w:divBdr>
            </w:div>
            <w:div w:id="1337001163">
              <w:marLeft w:val="0"/>
              <w:marRight w:val="0"/>
              <w:marTop w:val="0"/>
              <w:marBottom w:val="0"/>
              <w:divBdr>
                <w:top w:val="none" w:sz="0" w:space="0" w:color="auto"/>
                <w:left w:val="none" w:sz="0" w:space="0" w:color="auto"/>
                <w:bottom w:val="none" w:sz="0" w:space="0" w:color="auto"/>
                <w:right w:val="none" w:sz="0" w:space="0" w:color="auto"/>
              </w:divBdr>
            </w:div>
            <w:div w:id="1685939676">
              <w:marLeft w:val="0"/>
              <w:marRight w:val="0"/>
              <w:marTop w:val="0"/>
              <w:marBottom w:val="0"/>
              <w:divBdr>
                <w:top w:val="none" w:sz="0" w:space="0" w:color="auto"/>
                <w:left w:val="none" w:sz="0" w:space="0" w:color="auto"/>
                <w:bottom w:val="none" w:sz="0" w:space="0" w:color="auto"/>
                <w:right w:val="none" w:sz="0" w:space="0" w:color="auto"/>
              </w:divBdr>
            </w:div>
            <w:div w:id="1606695856">
              <w:marLeft w:val="0"/>
              <w:marRight w:val="0"/>
              <w:marTop w:val="0"/>
              <w:marBottom w:val="0"/>
              <w:divBdr>
                <w:top w:val="none" w:sz="0" w:space="0" w:color="auto"/>
                <w:left w:val="none" w:sz="0" w:space="0" w:color="auto"/>
                <w:bottom w:val="none" w:sz="0" w:space="0" w:color="auto"/>
                <w:right w:val="none" w:sz="0" w:space="0" w:color="auto"/>
              </w:divBdr>
            </w:div>
            <w:div w:id="1599406500">
              <w:marLeft w:val="0"/>
              <w:marRight w:val="0"/>
              <w:marTop w:val="0"/>
              <w:marBottom w:val="0"/>
              <w:divBdr>
                <w:top w:val="none" w:sz="0" w:space="0" w:color="auto"/>
                <w:left w:val="none" w:sz="0" w:space="0" w:color="auto"/>
                <w:bottom w:val="none" w:sz="0" w:space="0" w:color="auto"/>
                <w:right w:val="none" w:sz="0" w:space="0" w:color="auto"/>
              </w:divBdr>
            </w:div>
            <w:div w:id="2028167532">
              <w:marLeft w:val="0"/>
              <w:marRight w:val="0"/>
              <w:marTop w:val="0"/>
              <w:marBottom w:val="0"/>
              <w:divBdr>
                <w:top w:val="none" w:sz="0" w:space="0" w:color="auto"/>
                <w:left w:val="none" w:sz="0" w:space="0" w:color="auto"/>
                <w:bottom w:val="none" w:sz="0" w:space="0" w:color="auto"/>
                <w:right w:val="none" w:sz="0" w:space="0" w:color="auto"/>
              </w:divBdr>
            </w:div>
            <w:div w:id="75902828">
              <w:marLeft w:val="0"/>
              <w:marRight w:val="0"/>
              <w:marTop w:val="0"/>
              <w:marBottom w:val="0"/>
              <w:divBdr>
                <w:top w:val="none" w:sz="0" w:space="0" w:color="auto"/>
                <w:left w:val="none" w:sz="0" w:space="0" w:color="auto"/>
                <w:bottom w:val="none" w:sz="0" w:space="0" w:color="auto"/>
                <w:right w:val="none" w:sz="0" w:space="0" w:color="auto"/>
              </w:divBdr>
            </w:div>
            <w:div w:id="1317611692">
              <w:marLeft w:val="0"/>
              <w:marRight w:val="0"/>
              <w:marTop w:val="0"/>
              <w:marBottom w:val="0"/>
              <w:divBdr>
                <w:top w:val="none" w:sz="0" w:space="0" w:color="auto"/>
                <w:left w:val="none" w:sz="0" w:space="0" w:color="auto"/>
                <w:bottom w:val="none" w:sz="0" w:space="0" w:color="auto"/>
                <w:right w:val="none" w:sz="0" w:space="0" w:color="auto"/>
              </w:divBdr>
            </w:div>
            <w:div w:id="1653634022">
              <w:marLeft w:val="0"/>
              <w:marRight w:val="0"/>
              <w:marTop w:val="0"/>
              <w:marBottom w:val="0"/>
              <w:divBdr>
                <w:top w:val="none" w:sz="0" w:space="0" w:color="auto"/>
                <w:left w:val="none" w:sz="0" w:space="0" w:color="auto"/>
                <w:bottom w:val="none" w:sz="0" w:space="0" w:color="auto"/>
                <w:right w:val="none" w:sz="0" w:space="0" w:color="auto"/>
              </w:divBdr>
            </w:div>
            <w:div w:id="1729064092">
              <w:marLeft w:val="0"/>
              <w:marRight w:val="0"/>
              <w:marTop w:val="0"/>
              <w:marBottom w:val="0"/>
              <w:divBdr>
                <w:top w:val="none" w:sz="0" w:space="0" w:color="auto"/>
                <w:left w:val="none" w:sz="0" w:space="0" w:color="auto"/>
                <w:bottom w:val="none" w:sz="0" w:space="0" w:color="auto"/>
                <w:right w:val="none" w:sz="0" w:space="0" w:color="auto"/>
              </w:divBdr>
            </w:div>
            <w:div w:id="951399798">
              <w:marLeft w:val="0"/>
              <w:marRight w:val="0"/>
              <w:marTop w:val="0"/>
              <w:marBottom w:val="0"/>
              <w:divBdr>
                <w:top w:val="none" w:sz="0" w:space="0" w:color="auto"/>
                <w:left w:val="none" w:sz="0" w:space="0" w:color="auto"/>
                <w:bottom w:val="none" w:sz="0" w:space="0" w:color="auto"/>
                <w:right w:val="none" w:sz="0" w:space="0" w:color="auto"/>
              </w:divBdr>
            </w:div>
            <w:div w:id="8412849">
              <w:marLeft w:val="0"/>
              <w:marRight w:val="0"/>
              <w:marTop w:val="0"/>
              <w:marBottom w:val="0"/>
              <w:divBdr>
                <w:top w:val="none" w:sz="0" w:space="0" w:color="auto"/>
                <w:left w:val="none" w:sz="0" w:space="0" w:color="auto"/>
                <w:bottom w:val="none" w:sz="0" w:space="0" w:color="auto"/>
                <w:right w:val="none" w:sz="0" w:space="0" w:color="auto"/>
              </w:divBdr>
            </w:div>
            <w:div w:id="1207522102">
              <w:marLeft w:val="0"/>
              <w:marRight w:val="0"/>
              <w:marTop w:val="0"/>
              <w:marBottom w:val="0"/>
              <w:divBdr>
                <w:top w:val="none" w:sz="0" w:space="0" w:color="auto"/>
                <w:left w:val="none" w:sz="0" w:space="0" w:color="auto"/>
                <w:bottom w:val="none" w:sz="0" w:space="0" w:color="auto"/>
                <w:right w:val="none" w:sz="0" w:space="0" w:color="auto"/>
              </w:divBdr>
            </w:div>
            <w:div w:id="1380785478">
              <w:marLeft w:val="0"/>
              <w:marRight w:val="0"/>
              <w:marTop w:val="0"/>
              <w:marBottom w:val="0"/>
              <w:divBdr>
                <w:top w:val="none" w:sz="0" w:space="0" w:color="auto"/>
                <w:left w:val="none" w:sz="0" w:space="0" w:color="auto"/>
                <w:bottom w:val="none" w:sz="0" w:space="0" w:color="auto"/>
                <w:right w:val="none" w:sz="0" w:space="0" w:color="auto"/>
              </w:divBdr>
            </w:div>
            <w:div w:id="406732520">
              <w:marLeft w:val="0"/>
              <w:marRight w:val="0"/>
              <w:marTop w:val="0"/>
              <w:marBottom w:val="0"/>
              <w:divBdr>
                <w:top w:val="none" w:sz="0" w:space="0" w:color="auto"/>
                <w:left w:val="none" w:sz="0" w:space="0" w:color="auto"/>
                <w:bottom w:val="none" w:sz="0" w:space="0" w:color="auto"/>
                <w:right w:val="none" w:sz="0" w:space="0" w:color="auto"/>
              </w:divBdr>
            </w:div>
            <w:div w:id="1598443257">
              <w:marLeft w:val="0"/>
              <w:marRight w:val="0"/>
              <w:marTop w:val="0"/>
              <w:marBottom w:val="0"/>
              <w:divBdr>
                <w:top w:val="none" w:sz="0" w:space="0" w:color="auto"/>
                <w:left w:val="none" w:sz="0" w:space="0" w:color="auto"/>
                <w:bottom w:val="none" w:sz="0" w:space="0" w:color="auto"/>
                <w:right w:val="none" w:sz="0" w:space="0" w:color="auto"/>
              </w:divBdr>
            </w:div>
            <w:div w:id="979921074">
              <w:marLeft w:val="0"/>
              <w:marRight w:val="0"/>
              <w:marTop w:val="0"/>
              <w:marBottom w:val="0"/>
              <w:divBdr>
                <w:top w:val="none" w:sz="0" w:space="0" w:color="auto"/>
                <w:left w:val="none" w:sz="0" w:space="0" w:color="auto"/>
                <w:bottom w:val="none" w:sz="0" w:space="0" w:color="auto"/>
                <w:right w:val="none" w:sz="0" w:space="0" w:color="auto"/>
              </w:divBdr>
            </w:div>
            <w:div w:id="275792492">
              <w:marLeft w:val="0"/>
              <w:marRight w:val="0"/>
              <w:marTop w:val="0"/>
              <w:marBottom w:val="0"/>
              <w:divBdr>
                <w:top w:val="none" w:sz="0" w:space="0" w:color="auto"/>
                <w:left w:val="none" w:sz="0" w:space="0" w:color="auto"/>
                <w:bottom w:val="none" w:sz="0" w:space="0" w:color="auto"/>
                <w:right w:val="none" w:sz="0" w:space="0" w:color="auto"/>
              </w:divBdr>
            </w:div>
            <w:div w:id="915939429">
              <w:marLeft w:val="0"/>
              <w:marRight w:val="0"/>
              <w:marTop w:val="0"/>
              <w:marBottom w:val="0"/>
              <w:divBdr>
                <w:top w:val="none" w:sz="0" w:space="0" w:color="auto"/>
                <w:left w:val="none" w:sz="0" w:space="0" w:color="auto"/>
                <w:bottom w:val="none" w:sz="0" w:space="0" w:color="auto"/>
                <w:right w:val="none" w:sz="0" w:space="0" w:color="auto"/>
              </w:divBdr>
            </w:div>
            <w:div w:id="1270969508">
              <w:marLeft w:val="0"/>
              <w:marRight w:val="0"/>
              <w:marTop w:val="0"/>
              <w:marBottom w:val="0"/>
              <w:divBdr>
                <w:top w:val="none" w:sz="0" w:space="0" w:color="auto"/>
                <w:left w:val="none" w:sz="0" w:space="0" w:color="auto"/>
                <w:bottom w:val="none" w:sz="0" w:space="0" w:color="auto"/>
                <w:right w:val="none" w:sz="0" w:space="0" w:color="auto"/>
              </w:divBdr>
            </w:div>
            <w:div w:id="1534421532">
              <w:marLeft w:val="0"/>
              <w:marRight w:val="0"/>
              <w:marTop w:val="0"/>
              <w:marBottom w:val="0"/>
              <w:divBdr>
                <w:top w:val="none" w:sz="0" w:space="0" w:color="auto"/>
                <w:left w:val="none" w:sz="0" w:space="0" w:color="auto"/>
                <w:bottom w:val="none" w:sz="0" w:space="0" w:color="auto"/>
                <w:right w:val="none" w:sz="0" w:space="0" w:color="auto"/>
              </w:divBdr>
            </w:div>
            <w:div w:id="1724403620">
              <w:marLeft w:val="0"/>
              <w:marRight w:val="0"/>
              <w:marTop w:val="0"/>
              <w:marBottom w:val="0"/>
              <w:divBdr>
                <w:top w:val="none" w:sz="0" w:space="0" w:color="auto"/>
                <w:left w:val="none" w:sz="0" w:space="0" w:color="auto"/>
                <w:bottom w:val="none" w:sz="0" w:space="0" w:color="auto"/>
                <w:right w:val="none" w:sz="0" w:space="0" w:color="auto"/>
              </w:divBdr>
            </w:div>
            <w:div w:id="1923294917">
              <w:marLeft w:val="0"/>
              <w:marRight w:val="0"/>
              <w:marTop w:val="0"/>
              <w:marBottom w:val="0"/>
              <w:divBdr>
                <w:top w:val="none" w:sz="0" w:space="0" w:color="auto"/>
                <w:left w:val="none" w:sz="0" w:space="0" w:color="auto"/>
                <w:bottom w:val="none" w:sz="0" w:space="0" w:color="auto"/>
                <w:right w:val="none" w:sz="0" w:space="0" w:color="auto"/>
              </w:divBdr>
            </w:div>
            <w:div w:id="1464613044">
              <w:marLeft w:val="0"/>
              <w:marRight w:val="0"/>
              <w:marTop w:val="0"/>
              <w:marBottom w:val="0"/>
              <w:divBdr>
                <w:top w:val="none" w:sz="0" w:space="0" w:color="auto"/>
                <w:left w:val="none" w:sz="0" w:space="0" w:color="auto"/>
                <w:bottom w:val="none" w:sz="0" w:space="0" w:color="auto"/>
                <w:right w:val="none" w:sz="0" w:space="0" w:color="auto"/>
              </w:divBdr>
            </w:div>
            <w:div w:id="1921134455">
              <w:marLeft w:val="0"/>
              <w:marRight w:val="0"/>
              <w:marTop w:val="0"/>
              <w:marBottom w:val="0"/>
              <w:divBdr>
                <w:top w:val="none" w:sz="0" w:space="0" w:color="auto"/>
                <w:left w:val="none" w:sz="0" w:space="0" w:color="auto"/>
                <w:bottom w:val="none" w:sz="0" w:space="0" w:color="auto"/>
                <w:right w:val="none" w:sz="0" w:space="0" w:color="auto"/>
              </w:divBdr>
            </w:div>
            <w:div w:id="1893036465">
              <w:marLeft w:val="0"/>
              <w:marRight w:val="0"/>
              <w:marTop w:val="0"/>
              <w:marBottom w:val="0"/>
              <w:divBdr>
                <w:top w:val="none" w:sz="0" w:space="0" w:color="auto"/>
                <w:left w:val="none" w:sz="0" w:space="0" w:color="auto"/>
                <w:bottom w:val="none" w:sz="0" w:space="0" w:color="auto"/>
                <w:right w:val="none" w:sz="0" w:space="0" w:color="auto"/>
              </w:divBdr>
            </w:div>
            <w:div w:id="13069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254">
      <w:bodyDiv w:val="1"/>
      <w:marLeft w:val="0"/>
      <w:marRight w:val="0"/>
      <w:marTop w:val="0"/>
      <w:marBottom w:val="0"/>
      <w:divBdr>
        <w:top w:val="none" w:sz="0" w:space="0" w:color="auto"/>
        <w:left w:val="none" w:sz="0" w:space="0" w:color="auto"/>
        <w:bottom w:val="none" w:sz="0" w:space="0" w:color="auto"/>
        <w:right w:val="none" w:sz="0" w:space="0" w:color="auto"/>
      </w:divBdr>
    </w:div>
    <w:div w:id="1964728071">
      <w:bodyDiv w:val="1"/>
      <w:marLeft w:val="0"/>
      <w:marRight w:val="0"/>
      <w:marTop w:val="0"/>
      <w:marBottom w:val="0"/>
      <w:divBdr>
        <w:top w:val="none" w:sz="0" w:space="0" w:color="auto"/>
        <w:left w:val="none" w:sz="0" w:space="0" w:color="auto"/>
        <w:bottom w:val="none" w:sz="0" w:space="0" w:color="auto"/>
        <w:right w:val="none" w:sz="0" w:space="0" w:color="auto"/>
      </w:divBdr>
    </w:div>
    <w:div w:id="1992362675">
      <w:bodyDiv w:val="1"/>
      <w:marLeft w:val="0"/>
      <w:marRight w:val="0"/>
      <w:marTop w:val="0"/>
      <w:marBottom w:val="0"/>
      <w:divBdr>
        <w:top w:val="none" w:sz="0" w:space="0" w:color="auto"/>
        <w:left w:val="none" w:sz="0" w:space="0" w:color="auto"/>
        <w:bottom w:val="none" w:sz="0" w:space="0" w:color="auto"/>
        <w:right w:val="none" w:sz="0" w:space="0" w:color="auto"/>
      </w:divBdr>
    </w:div>
    <w:div w:id="2000187301">
      <w:bodyDiv w:val="1"/>
      <w:marLeft w:val="0"/>
      <w:marRight w:val="0"/>
      <w:marTop w:val="0"/>
      <w:marBottom w:val="0"/>
      <w:divBdr>
        <w:top w:val="none" w:sz="0" w:space="0" w:color="auto"/>
        <w:left w:val="none" w:sz="0" w:space="0" w:color="auto"/>
        <w:bottom w:val="none" w:sz="0" w:space="0" w:color="auto"/>
        <w:right w:val="none" w:sz="0" w:space="0" w:color="auto"/>
      </w:divBdr>
    </w:div>
    <w:div w:id="2013140155">
      <w:bodyDiv w:val="1"/>
      <w:marLeft w:val="0"/>
      <w:marRight w:val="0"/>
      <w:marTop w:val="0"/>
      <w:marBottom w:val="0"/>
      <w:divBdr>
        <w:top w:val="none" w:sz="0" w:space="0" w:color="auto"/>
        <w:left w:val="none" w:sz="0" w:space="0" w:color="auto"/>
        <w:bottom w:val="none" w:sz="0" w:space="0" w:color="auto"/>
        <w:right w:val="none" w:sz="0" w:space="0" w:color="auto"/>
      </w:divBdr>
    </w:div>
    <w:div w:id="2035572068">
      <w:bodyDiv w:val="1"/>
      <w:marLeft w:val="0"/>
      <w:marRight w:val="0"/>
      <w:marTop w:val="0"/>
      <w:marBottom w:val="0"/>
      <w:divBdr>
        <w:top w:val="none" w:sz="0" w:space="0" w:color="auto"/>
        <w:left w:val="none" w:sz="0" w:space="0" w:color="auto"/>
        <w:bottom w:val="none" w:sz="0" w:space="0" w:color="auto"/>
        <w:right w:val="none" w:sz="0" w:space="0" w:color="auto"/>
      </w:divBdr>
    </w:div>
    <w:div w:id="2038575702">
      <w:bodyDiv w:val="1"/>
      <w:marLeft w:val="0"/>
      <w:marRight w:val="0"/>
      <w:marTop w:val="0"/>
      <w:marBottom w:val="0"/>
      <w:divBdr>
        <w:top w:val="none" w:sz="0" w:space="0" w:color="auto"/>
        <w:left w:val="none" w:sz="0" w:space="0" w:color="auto"/>
        <w:bottom w:val="none" w:sz="0" w:space="0" w:color="auto"/>
        <w:right w:val="none" w:sz="0" w:space="0" w:color="auto"/>
      </w:divBdr>
    </w:div>
    <w:div w:id="2062896188">
      <w:bodyDiv w:val="1"/>
      <w:marLeft w:val="0"/>
      <w:marRight w:val="0"/>
      <w:marTop w:val="0"/>
      <w:marBottom w:val="0"/>
      <w:divBdr>
        <w:top w:val="none" w:sz="0" w:space="0" w:color="auto"/>
        <w:left w:val="none" w:sz="0" w:space="0" w:color="auto"/>
        <w:bottom w:val="none" w:sz="0" w:space="0" w:color="auto"/>
        <w:right w:val="none" w:sz="0" w:space="0" w:color="auto"/>
      </w:divBdr>
    </w:div>
    <w:div w:id="2072271780">
      <w:bodyDiv w:val="1"/>
      <w:marLeft w:val="0"/>
      <w:marRight w:val="0"/>
      <w:marTop w:val="0"/>
      <w:marBottom w:val="0"/>
      <w:divBdr>
        <w:top w:val="none" w:sz="0" w:space="0" w:color="auto"/>
        <w:left w:val="none" w:sz="0" w:space="0" w:color="auto"/>
        <w:bottom w:val="none" w:sz="0" w:space="0" w:color="auto"/>
        <w:right w:val="none" w:sz="0" w:space="0" w:color="auto"/>
      </w:divBdr>
    </w:div>
    <w:div w:id="2107383824">
      <w:bodyDiv w:val="1"/>
      <w:marLeft w:val="0"/>
      <w:marRight w:val="0"/>
      <w:marTop w:val="0"/>
      <w:marBottom w:val="0"/>
      <w:divBdr>
        <w:top w:val="none" w:sz="0" w:space="0" w:color="auto"/>
        <w:left w:val="none" w:sz="0" w:space="0" w:color="auto"/>
        <w:bottom w:val="none" w:sz="0" w:space="0" w:color="auto"/>
        <w:right w:val="none" w:sz="0" w:space="0" w:color="auto"/>
      </w:divBdr>
    </w:div>
    <w:div w:id="2125612746">
      <w:bodyDiv w:val="1"/>
      <w:marLeft w:val="0"/>
      <w:marRight w:val="0"/>
      <w:marTop w:val="0"/>
      <w:marBottom w:val="0"/>
      <w:divBdr>
        <w:top w:val="none" w:sz="0" w:space="0" w:color="auto"/>
        <w:left w:val="none" w:sz="0" w:space="0" w:color="auto"/>
        <w:bottom w:val="none" w:sz="0" w:space="0" w:color="auto"/>
        <w:right w:val="none" w:sz="0" w:space="0" w:color="auto"/>
      </w:divBdr>
    </w:div>
    <w:div w:id="2128422761">
      <w:bodyDiv w:val="1"/>
      <w:marLeft w:val="0"/>
      <w:marRight w:val="0"/>
      <w:marTop w:val="0"/>
      <w:marBottom w:val="0"/>
      <w:divBdr>
        <w:top w:val="none" w:sz="0" w:space="0" w:color="auto"/>
        <w:left w:val="none" w:sz="0" w:space="0" w:color="auto"/>
        <w:bottom w:val="none" w:sz="0" w:space="0" w:color="auto"/>
        <w:right w:val="none" w:sz="0" w:space="0" w:color="auto"/>
      </w:divBdr>
      <w:divsChild>
        <w:div w:id="680817488">
          <w:marLeft w:val="0"/>
          <w:marRight w:val="0"/>
          <w:marTop w:val="0"/>
          <w:marBottom w:val="0"/>
          <w:divBdr>
            <w:top w:val="none" w:sz="0" w:space="0" w:color="auto"/>
            <w:left w:val="none" w:sz="0" w:space="0" w:color="auto"/>
            <w:bottom w:val="none" w:sz="0" w:space="0" w:color="auto"/>
            <w:right w:val="none" w:sz="0" w:space="0" w:color="auto"/>
          </w:divBdr>
          <w:divsChild>
            <w:div w:id="761491787">
              <w:marLeft w:val="0"/>
              <w:marRight w:val="0"/>
              <w:marTop w:val="0"/>
              <w:marBottom w:val="0"/>
              <w:divBdr>
                <w:top w:val="none" w:sz="0" w:space="0" w:color="auto"/>
                <w:left w:val="none" w:sz="0" w:space="0" w:color="auto"/>
                <w:bottom w:val="none" w:sz="0" w:space="0" w:color="auto"/>
                <w:right w:val="none" w:sz="0" w:space="0" w:color="auto"/>
              </w:divBdr>
            </w:div>
            <w:div w:id="1628270105">
              <w:marLeft w:val="0"/>
              <w:marRight w:val="0"/>
              <w:marTop w:val="0"/>
              <w:marBottom w:val="0"/>
              <w:divBdr>
                <w:top w:val="none" w:sz="0" w:space="0" w:color="auto"/>
                <w:left w:val="none" w:sz="0" w:space="0" w:color="auto"/>
                <w:bottom w:val="none" w:sz="0" w:space="0" w:color="auto"/>
                <w:right w:val="none" w:sz="0" w:space="0" w:color="auto"/>
              </w:divBdr>
            </w:div>
            <w:div w:id="1863087545">
              <w:marLeft w:val="0"/>
              <w:marRight w:val="0"/>
              <w:marTop w:val="0"/>
              <w:marBottom w:val="0"/>
              <w:divBdr>
                <w:top w:val="none" w:sz="0" w:space="0" w:color="auto"/>
                <w:left w:val="none" w:sz="0" w:space="0" w:color="auto"/>
                <w:bottom w:val="none" w:sz="0" w:space="0" w:color="auto"/>
                <w:right w:val="none" w:sz="0" w:space="0" w:color="auto"/>
              </w:divBdr>
            </w:div>
            <w:div w:id="1779789645">
              <w:marLeft w:val="0"/>
              <w:marRight w:val="0"/>
              <w:marTop w:val="0"/>
              <w:marBottom w:val="0"/>
              <w:divBdr>
                <w:top w:val="none" w:sz="0" w:space="0" w:color="auto"/>
                <w:left w:val="none" w:sz="0" w:space="0" w:color="auto"/>
                <w:bottom w:val="none" w:sz="0" w:space="0" w:color="auto"/>
                <w:right w:val="none" w:sz="0" w:space="0" w:color="auto"/>
              </w:divBdr>
            </w:div>
            <w:div w:id="396755532">
              <w:marLeft w:val="0"/>
              <w:marRight w:val="0"/>
              <w:marTop w:val="0"/>
              <w:marBottom w:val="0"/>
              <w:divBdr>
                <w:top w:val="none" w:sz="0" w:space="0" w:color="auto"/>
                <w:left w:val="none" w:sz="0" w:space="0" w:color="auto"/>
                <w:bottom w:val="none" w:sz="0" w:space="0" w:color="auto"/>
                <w:right w:val="none" w:sz="0" w:space="0" w:color="auto"/>
              </w:divBdr>
            </w:div>
            <w:div w:id="695353022">
              <w:marLeft w:val="0"/>
              <w:marRight w:val="0"/>
              <w:marTop w:val="0"/>
              <w:marBottom w:val="0"/>
              <w:divBdr>
                <w:top w:val="none" w:sz="0" w:space="0" w:color="auto"/>
                <w:left w:val="none" w:sz="0" w:space="0" w:color="auto"/>
                <w:bottom w:val="none" w:sz="0" w:space="0" w:color="auto"/>
                <w:right w:val="none" w:sz="0" w:space="0" w:color="auto"/>
              </w:divBdr>
            </w:div>
            <w:div w:id="200947461">
              <w:marLeft w:val="0"/>
              <w:marRight w:val="0"/>
              <w:marTop w:val="0"/>
              <w:marBottom w:val="0"/>
              <w:divBdr>
                <w:top w:val="none" w:sz="0" w:space="0" w:color="auto"/>
                <w:left w:val="none" w:sz="0" w:space="0" w:color="auto"/>
                <w:bottom w:val="none" w:sz="0" w:space="0" w:color="auto"/>
                <w:right w:val="none" w:sz="0" w:space="0" w:color="auto"/>
              </w:divBdr>
            </w:div>
            <w:div w:id="1127554334">
              <w:marLeft w:val="0"/>
              <w:marRight w:val="0"/>
              <w:marTop w:val="0"/>
              <w:marBottom w:val="0"/>
              <w:divBdr>
                <w:top w:val="none" w:sz="0" w:space="0" w:color="auto"/>
                <w:left w:val="none" w:sz="0" w:space="0" w:color="auto"/>
                <w:bottom w:val="none" w:sz="0" w:space="0" w:color="auto"/>
                <w:right w:val="none" w:sz="0" w:space="0" w:color="auto"/>
              </w:divBdr>
            </w:div>
            <w:div w:id="162554437">
              <w:marLeft w:val="0"/>
              <w:marRight w:val="0"/>
              <w:marTop w:val="0"/>
              <w:marBottom w:val="0"/>
              <w:divBdr>
                <w:top w:val="none" w:sz="0" w:space="0" w:color="auto"/>
                <w:left w:val="none" w:sz="0" w:space="0" w:color="auto"/>
                <w:bottom w:val="none" w:sz="0" w:space="0" w:color="auto"/>
                <w:right w:val="none" w:sz="0" w:space="0" w:color="auto"/>
              </w:divBdr>
            </w:div>
            <w:div w:id="256180817">
              <w:marLeft w:val="0"/>
              <w:marRight w:val="0"/>
              <w:marTop w:val="0"/>
              <w:marBottom w:val="0"/>
              <w:divBdr>
                <w:top w:val="none" w:sz="0" w:space="0" w:color="auto"/>
                <w:left w:val="none" w:sz="0" w:space="0" w:color="auto"/>
                <w:bottom w:val="none" w:sz="0" w:space="0" w:color="auto"/>
                <w:right w:val="none" w:sz="0" w:space="0" w:color="auto"/>
              </w:divBdr>
            </w:div>
            <w:div w:id="1487673102">
              <w:marLeft w:val="0"/>
              <w:marRight w:val="0"/>
              <w:marTop w:val="0"/>
              <w:marBottom w:val="0"/>
              <w:divBdr>
                <w:top w:val="none" w:sz="0" w:space="0" w:color="auto"/>
                <w:left w:val="none" w:sz="0" w:space="0" w:color="auto"/>
                <w:bottom w:val="none" w:sz="0" w:space="0" w:color="auto"/>
                <w:right w:val="none" w:sz="0" w:space="0" w:color="auto"/>
              </w:divBdr>
            </w:div>
            <w:div w:id="2014600960">
              <w:marLeft w:val="0"/>
              <w:marRight w:val="0"/>
              <w:marTop w:val="0"/>
              <w:marBottom w:val="0"/>
              <w:divBdr>
                <w:top w:val="none" w:sz="0" w:space="0" w:color="auto"/>
                <w:left w:val="none" w:sz="0" w:space="0" w:color="auto"/>
                <w:bottom w:val="none" w:sz="0" w:space="0" w:color="auto"/>
                <w:right w:val="none" w:sz="0" w:space="0" w:color="auto"/>
              </w:divBdr>
            </w:div>
            <w:div w:id="522092455">
              <w:marLeft w:val="0"/>
              <w:marRight w:val="0"/>
              <w:marTop w:val="0"/>
              <w:marBottom w:val="0"/>
              <w:divBdr>
                <w:top w:val="none" w:sz="0" w:space="0" w:color="auto"/>
                <w:left w:val="none" w:sz="0" w:space="0" w:color="auto"/>
                <w:bottom w:val="none" w:sz="0" w:space="0" w:color="auto"/>
                <w:right w:val="none" w:sz="0" w:space="0" w:color="auto"/>
              </w:divBdr>
            </w:div>
            <w:div w:id="1381173828">
              <w:marLeft w:val="0"/>
              <w:marRight w:val="0"/>
              <w:marTop w:val="0"/>
              <w:marBottom w:val="0"/>
              <w:divBdr>
                <w:top w:val="none" w:sz="0" w:space="0" w:color="auto"/>
                <w:left w:val="none" w:sz="0" w:space="0" w:color="auto"/>
                <w:bottom w:val="none" w:sz="0" w:space="0" w:color="auto"/>
                <w:right w:val="none" w:sz="0" w:space="0" w:color="auto"/>
              </w:divBdr>
            </w:div>
            <w:div w:id="1734549078">
              <w:marLeft w:val="0"/>
              <w:marRight w:val="0"/>
              <w:marTop w:val="0"/>
              <w:marBottom w:val="0"/>
              <w:divBdr>
                <w:top w:val="none" w:sz="0" w:space="0" w:color="auto"/>
                <w:left w:val="none" w:sz="0" w:space="0" w:color="auto"/>
                <w:bottom w:val="none" w:sz="0" w:space="0" w:color="auto"/>
                <w:right w:val="none" w:sz="0" w:space="0" w:color="auto"/>
              </w:divBdr>
            </w:div>
            <w:div w:id="1281303335">
              <w:marLeft w:val="0"/>
              <w:marRight w:val="0"/>
              <w:marTop w:val="0"/>
              <w:marBottom w:val="0"/>
              <w:divBdr>
                <w:top w:val="none" w:sz="0" w:space="0" w:color="auto"/>
                <w:left w:val="none" w:sz="0" w:space="0" w:color="auto"/>
                <w:bottom w:val="none" w:sz="0" w:space="0" w:color="auto"/>
                <w:right w:val="none" w:sz="0" w:space="0" w:color="auto"/>
              </w:divBdr>
            </w:div>
            <w:div w:id="445778809">
              <w:marLeft w:val="0"/>
              <w:marRight w:val="0"/>
              <w:marTop w:val="0"/>
              <w:marBottom w:val="0"/>
              <w:divBdr>
                <w:top w:val="none" w:sz="0" w:space="0" w:color="auto"/>
                <w:left w:val="none" w:sz="0" w:space="0" w:color="auto"/>
                <w:bottom w:val="none" w:sz="0" w:space="0" w:color="auto"/>
                <w:right w:val="none" w:sz="0" w:space="0" w:color="auto"/>
              </w:divBdr>
            </w:div>
            <w:div w:id="687022540">
              <w:marLeft w:val="0"/>
              <w:marRight w:val="0"/>
              <w:marTop w:val="0"/>
              <w:marBottom w:val="0"/>
              <w:divBdr>
                <w:top w:val="none" w:sz="0" w:space="0" w:color="auto"/>
                <w:left w:val="none" w:sz="0" w:space="0" w:color="auto"/>
                <w:bottom w:val="none" w:sz="0" w:space="0" w:color="auto"/>
                <w:right w:val="none" w:sz="0" w:space="0" w:color="auto"/>
              </w:divBdr>
            </w:div>
            <w:div w:id="352154407">
              <w:marLeft w:val="0"/>
              <w:marRight w:val="0"/>
              <w:marTop w:val="0"/>
              <w:marBottom w:val="0"/>
              <w:divBdr>
                <w:top w:val="none" w:sz="0" w:space="0" w:color="auto"/>
                <w:left w:val="none" w:sz="0" w:space="0" w:color="auto"/>
                <w:bottom w:val="none" w:sz="0" w:space="0" w:color="auto"/>
                <w:right w:val="none" w:sz="0" w:space="0" w:color="auto"/>
              </w:divBdr>
            </w:div>
            <w:div w:id="966619285">
              <w:marLeft w:val="0"/>
              <w:marRight w:val="0"/>
              <w:marTop w:val="0"/>
              <w:marBottom w:val="0"/>
              <w:divBdr>
                <w:top w:val="none" w:sz="0" w:space="0" w:color="auto"/>
                <w:left w:val="none" w:sz="0" w:space="0" w:color="auto"/>
                <w:bottom w:val="none" w:sz="0" w:space="0" w:color="auto"/>
                <w:right w:val="none" w:sz="0" w:space="0" w:color="auto"/>
              </w:divBdr>
            </w:div>
            <w:div w:id="600723674">
              <w:marLeft w:val="0"/>
              <w:marRight w:val="0"/>
              <w:marTop w:val="0"/>
              <w:marBottom w:val="0"/>
              <w:divBdr>
                <w:top w:val="none" w:sz="0" w:space="0" w:color="auto"/>
                <w:left w:val="none" w:sz="0" w:space="0" w:color="auto"/>
                <w:bottom w:val="none" w:sz="0" w:space="0" w:color="auto"/>
                <w:right w:val="none" w:sz="0" w:space="0" w:color="auto"/>
              </w:divBdr>
            </w:div>
            <w:div w:id="1589727254">
              <w:marLeft w:val="0"/>
              <w:marRight w:val="0"/>
              <w:marTop w:val="0"/>
              <w:marBottom w:val="0"/>
              <w:divBdr>
                <w:top w:val="none" w:sz="0" w:space="0" w:color="auto"/>
                <w:left w:val="none" w:sz="0" w:space="0" w:color="auto"/>
                <w:bottom w:val="none" w:sz="0" w:space="0" w:color="auto"/>
                <w:right w:val="none" w:sz="0" w:space="0" w:color="auto"/>
              </w:divBdr>
            </w:div>
            <w:div w:id="1964267236">
              <w:marLeft w:val="0"/>
              <w:marRight w:val="0"/>
              <w:marTop w:val="0"/>
              <w:marBottom w:val="0"/>
              <w:divBdr>
                <w:top w:val="none" w:sz="0" w:space="0" w:color="auto"/>
                <w:left w:val="none" w:sz="0" w:space="0" w:color="auto"/>
                <w:bottom w:val="none" w:sz="0" w:space="0" w:color="auto"/>
                <w:right w:val="none" w:sz="0" w:space="0" w:color="auto"/>
              </w:divBdr>
            </w:div>
            <w:div w:id="54280845">
              <w:marLeft w:val="0"/>
              <w:marRight w:val="0"/>
              <w:marTop w:val="0"/>
              <w:marBottom w:val="0"/>
              <w:divBdr>
                <w:top w:val="none" w:sz="0" w:space="0" w:color="auto"/>
                <w:left w:val="none" w:sz="0" w:space="0" w:color="auto"/>
                <w:bottom w:val="none" w:sz="0" w:space="0" w:color="auto"/>
                <w:right w:val="none" w:sz="0" w:space="0" w:color="auto"/>
              </w:divBdr>
            </w:div>
            <w:div w:id="949581417">
              <w:marLeft w:val="0"/>
              <w:marRight w:val="0"/>
              <w:marTop w:val="0"/>
              <w:marBottom w:val="0"/>
              <w:divBdr>
                <w:top w:val="none" w:sz="0" w:space="0" w:color="auto"/>
                <w:left w:val="none" w:sz="0" w:space="0" w:color="auto"/>
                <w:bottom w:val="none" w:sz="0" w:space="0" w:color="auto"/>
                <w:right w:val="none" w:sz="0" w:space="0" w:color="auto"/>
              </w:divBdr>
            </w:div>
            <w:div w:id="896161948">
              <w:marLeft w:val="0"/>
              <w:marRight w:val="0"/>
              <w:marTop w:val="0"/>
              <w:marBottom w:val="0"/>
              <w:divBdr>
                <w:top w:val="none" w:sz="0" w:space="0" w:color="auto"/>
                <w:left w:val="none" w:sz="0" w:space="0" w:color="auto"/>
                <w:bottom w:val="none" w:sz="0" w:space="0" w:color="auto"/>
                <w:right w:val="none" w:sz="0" w:space="0" w:color="auto"/>
              </w:divBdr>
            </w:div>
            <w:div w:id="1883976361">
              <w:marLeft w:val="0"/>
              <w:marRight w:val="0"/>
              <w:marTop w:val="0"/>
              <w:marBottom w:val="0"/>
              <w:divBdr>
                <w:top w:val="none" w:sz="0" w:space="0" w:color="auto"/>
                <w:left w:val="none" w:sz="0" w:space="0" w:color="auto"/>
                <w:bottom w:val="none" w:sz="0" w:space="0" w:color="auto"/>
                <w:right w:val="none" w:sz="0" w:space="0" w:color="auto"/>
              </w:divBdr>
            </w:div>
            <w:div w:id="252975957">
              <w:marLeft w:val="0"/>
              <w:marRight w:val="0"/>
              <w:marTop w:val="0"/>
              <w:marBottom w:val="0"/>
              <w:divBdr>
                <w:top w:val="none" w:sz="0" w:space="0" w:color="auto"/>
                <w:left w:val="none" w:sz="0" w:space="0" w:color="auto"/>
                <w:bottom w:val="none" w:sz="0" w:space="0" w:color="auto"/>
                <w:right w:val="none" w:sz="0" w:space="0" w:color="auto"/>
              </w:divBdr>
            </w:div>
            <w:div w:id="761881350">
              <w:marLeft w:val="0"/>
              <w:marRight w:val="0"/>
              <w:marTop w:val="0"/>
              <w:marBottom w:val="0"/>
              <w:divBdr>
                <w:top w:val="none" w:sz="0" w:space="0" w:color="auto"/>
                <w:left w:val="none" w:sz="0" w:space="0" w:color="auto"/>
                <w:bottom w:val="none" w:sz="0" w:space="0" w:color="auto"/>
                <w:right w:val="none" w:sz="0" w:space="0" w:color="auto"/>
              </w:divBdr>
            </w:div>
            <w:div w:id="1952592425">
              <w:marLeft w:val="0"/>
              <w:marRight w:val="0"/>
              <w:marTop w:val="0"/>
              <w:marBottom w:val="0"/>
              <w:divBdr>
                <w:top w:val="none" w:sz="0" w:space="0" w:color="auto"/>
                <w:left w:val="none" w:sz="0" w:space="0" w:color="auto"/>
                <w:bottom w:val="none" w:sz="0" w:space="0" w:color="auto"/>
                <w:right w:val="none" w:sz="0" w:space="0" w:color="auto"/>
              </w:divBdr>
            </w:div>
            <w:div w:id="1411272842">
              <w:marLeft w:val="0"/>
              <w:marRight w:val="0"/>
              <w:marTop w:val="0"/>
              <w:marBottom w:val="0"/>
              <w:divBdr>
                <w:top w:val="none" w:sz="0" w:space="0" w:color="auto"/>
                <w:left w:val="none" w:sz="0" w:space="0" w:color="auto"/>
                <w:bottom w:val="none" w:sz="0" w:space="0" w:color="auto"/>
                <w:right w:val="none" w:sz="0" w:space="0" w:color="auto"/>
              </w:divBdr>
            </w:div>
            <w:div w:id="1302268431">
              <w:marLeft w:val="0"/>
              <w:marRight w:val="0"/>
              <w:marTop w:val="0"/>
              <w:marBottom w:val="0"/>
              <w:divBdr>
                <w:top w:val="none" w:sz="0" w:space="0" w:color="auto"/>
                <w:left w:val="none" w:sz="0" w:space="0" w:color="auto"/>
                <w:bottom w:val="none" w:sz="0" w:space="0" w:color="auto"/>
                <w:right w:val="none" w:sz="0" w:space="0" w:color="auto"/>
              </w:divBdr>
            </w:div>
            <w:div w:id="1617828722">
              <w:marLeft w:val="0"/>
              <w:marRight w:val="0"/>
              <w:marTop w:val="0"/>
              <w:marBottom w:val="0"/>
              <w:divBdr>
                <w:top w:val="none" w:sz="0" w:space="0" w:color="auto"/>
                <w:left w:val="none" w:sz="0" w:space="0" w:color="auto"/>
                <w:bottom w:val="none" w:sz="0" w:space="0" w:color="auto"/>
                <w:right w:val="none" w:sz="0" w:space="0" w:color="auto"/>
              </w:divBdr>
            </w:div>
            <w:div w:id="21229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6A28E-B03F-405F-A4AB-3B567F106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9322</TotalTime>
  <Pages>9</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Doan Dinh</dc:creator>
  <cp:keywords/>
  <dc:description/>
  <cp:lastModifiedBy>Nam Doan Dinh</cp:lastModifiedBy>
  <cp:revision>1928</cp:revision>
  <cp:lastPrinted>2024-10-07T16:17:00Z</cp:lastPrinted>
  <dcterms:created xsi:type="dcterms:W3CDTF">2023-12-03T18:18:00Z</dcterms:created>
  <dcterms:modified xsi:type="dcterms:W3CDTF">2024-10-07T16:19:00Z</dcterms:modified>
</cp:coreProperties>
</file>